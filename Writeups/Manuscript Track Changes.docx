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5B212" w14:textId="21A13077" w:rsidR="00E32BF5" w:rsidRPr="00E2668D" w:rsidRDefault="00E2668D" w:rsidP="00BE7928">
      <w:pPr>
        <w:pStyle w:val="Heading1"/>
        <w:spacing w:line="480" w:lineRule="auto"/>
        <w:jc w:val="center"/>
        <w:rPr>
          <w:lang w:val="en-US"/>
        </w:rPr>
      </w:pPr>
      <w:r>
        <w:rPr>
          <w:lang w:val="en-US"/>
        </w:rPr>
        <w:t>Determining Mean and Standard Deviation of the Strong Gravit</w:t>
      </w:r>
      <w:r w:rsidRPr="0076625F">
        <w:rPr>
          <w:lang w:val="en-US"/>
        </w:rPr>
        <w:t>y</w:t>
      </w:r>
      <w:r>
        <w:rPr>
          <w:lang w:val="en-US"/>
        </w:rPr>
        <w:t xml:space="preserve"> Prior through Simulations</w:t>
      </w:r>
    </w:p>
    <w:p w14:paraId="1B1E7A03" w14:textId="332CAF97" w:rsidR="00172469" w:rsidRDefault="00172469" w:rsidP="00BE7928">
      <w:pPr>
        <w:spacing w:line="480" w:lineRule="auto"/>
        <w:jc w:val="center"/>
      </w:pPr>
      <w:r>
        <w:t>Björn Jörges</w:t>
      </w:r>
      <w:r>
        <w:rPr>
          <w:rFonts w:cstheme="minorHAnsi"/>
        </w:rPr>
        <w:t>¹</w:t>
      </w:r>
      <w:r w:rsidR="00911E7B" w:rsidRPr="00911E7B">
        <w:rPr>
          <w:rFonts w:cstheme="minorHAnsi"/>
        </w:rPr>
        <w:t>*</w:t>
      </w:r>
      <w:r>
        <w:t xml:space="preserve"> and Joan López-Moliner²</w:t>
      </w:r>
    </w:p>
    <w:p w14:paraId="39AAA036" w14:textId="48755C03" w:rsidR="00DA44CC" w:rsidRDefault="00DA44CC" w:rsidP="00BE7928">
      <w:pPr>
        <w:spacing w:line="480" w:lineRule="auto"/>
        <w:jc w:val="both"/>
      </w:pPr>
      <w:r>
        <w:t xml:space="preserve">1 Center for Vision Research, York University, </w:t>
      </w:r>
      <w:r w:rsidRPr="00DA44CC">
        <w:t xml:space="preserve">4700 </w:t>
      </w:r>
      <w:proofErr w:type="spellStart"/>
      <w:r w:rsidRPr="00DA44CC">
        <w:t>Keele</w:t>
      </w:r>
      <w:proofErr w:type="spellEnd"/>
      <w:r w:rsidRPr="00DA44CC">
        <w:t xml:space="preserve"> St</w:t>
      </w:r>
      <w:r w:rsidR="004D1B46">
        <w:t>reet</w:t>
      </w:r>
      <w:r w:rsidRPr="00DA44CC">
        <w:t>, Toronto, ON M3J 1P3</w:t>
      </w:r>
      <w:r w:rsidR="00230834">
        <w:t>, Canada</w:t>
      </w:r>
    </w:p>
    <w:p w14:paraId="4892E723" w14:textId="483E802D" w:rsidR="00172469" w:rsidRPr="00172469" w:rsidRDefault="00DA44CC" w:rsidP="00BE7928">
      <w:pPr>
        <w:spacing w:line="480" w:lineRule="auto"/>
        <w:jc w:val="both"/>
      </w:pPr>
      <w:r>
        <w:t>2</w:t>
      </w:r>
      <w:r w:rsidR="00172469" w:rsidRPr="00172469">
        <w:t xml:space="preserve"> Vision and Control of Action (VISCA) group, Department of Cognition, Development and Psychology of Education, </w:t>
      </w:r>
      <w:proofErr w:type="spellStart"/>
      <w:r w:rsidR="00172469" w:rsidRPr="00172469">
        <w:t>Institut</w:t>
      </w:r>
      <w:proofErr w:type="spellEnd"/>
      <w:r w:rsidR="00172469" w:rsidRPr="00172469">
        <w:t xml:space="preserve"> de </w:t>
      </w:r>
      <w:proofErr w:type="spellStart"/>
      <w:r w:rsidR="00172469" w:rsidRPr="00172469">
        <w:t>Neurociències</w:t>
      </w:r>
      <w:proofErr w:type="spellEnd"/>
      <w:r w:rsidR="00172469" w:rsidRPr="00172469">
        <w:t xml:space="preserve">, </w:t>
      </w:r>
      <w:proofErr w:type="spellStart"/>
      <w:r w:rsidR="00172469" w:rsidRPr="00172469">
        <w:t>Universitat</w:t>
      </w:r>
      <w:proofErr w:type="spellEnd"/>
      <w:r w:rsidR="00172469" w:rsidRPr="00172469">
        <w:t xml:space="preserve"> de Barcelona, Ps. </w:t>
      </w:r>
      <w:proofErr w:type="spellStart"/>
      <w:r w:rsidR="00172469" w:rsidRPr="00172469">
        <w:t>Vall</w:t>
      </w:r>
      <w:proofErr w:type="spellEnd"/>
      <w:r w:rsidR="00172469" w:rsidRPr="00172469">
        <w:t xml:space="preserve"> </w:t>
      </w:r>
      <w:proofErr w:type="spellStart"/>
      <w:r w:rsidR="00172469" w:rsidRPr="00172469">
        <w:t>d'Hebron</w:t>
      </w:r>
      <w:proofErr w:type="spellEnd"/>
      <w:r w:rsidR="00172469" w:rsidRPr="00172469">
        <w:t xml:space="preserve"> 171, 08035 Barcelona, Catalonia, Spain.</w:t>
      </w:r>
    </w:p>
    <w:p w14:paraId="46B9F4F1" w14:textId="16BD552E" w:rsidR="00172469" w:rsidRDefault="00172469" w:rsidP="00BE7928">
      <w:pPr>
        <w:spacing w:line="480" w:lineRule="auto"/>
        <w:jc w:val="both"/>
      </w:pPr>
      <w:r w:rsidRPr="00172469">
        <w:t>* Corresponding Author</w:t>
      </w:r>
    </w:p>
    <w:p w14:paraId="787970A4" w14:textId="77777777" w:rsidR="00705322" w:rsidRPr="00172469" w:rsidRDefault="00705322" w:rsidP="00BE7928">
      <w:pPr>
        <w:spacing w:line="480" w:lineRule="auto"/>
        <w:jc w:val="both"/>
      </w:pPr>
    </w:p>
    <w:p w14:paraId="40504E6E" w14:textId="7629226C" w:rsidR="00E32BF5" w:rsidRDefault="00E32BF5" w:rsidP="00BE7928">
      <w:pPr>
        <w:pStyle w:val="Heading1"/>
        <w:spacing w:line="480" w:lineRule="auto"/>
        <w:rPr>
          <w:lang w:val="en-US"/>
        </w:rPr>
      </w:pPr>
      <w:r w:rsidRPr="00E32BF5">
        <w:rPr>
          <w:lang w:val="en-US"/>
        </w:rPr>
        <w:t>Abstract</w:t>
      </w:r>
    </w:p>
    <w:p w14:paraId="63F1F076" w14:textId="64D7105E" w:rsidR="00E32BF5" w:rsidRDefault="00402308" w:rsidP="00BE7928">
      <w:pPr>
        <w:spacing w:line="480" w:lineRule="auto"/>
        <w:jc w:val="both"/>
      </w:pPr>
      <w:r>
        <w:t xml:space="preserve">Humans expect downwards moving objects to accelerate and upwards moving objects to decelerate. These results have been interpreted as humans maintaining an internal model of gravity. </w:t>
      </w:r>
      <w:r w:rsidR="002F6546">
        <w:t xml:space="preserve">We have previously </w:t>
      </w:r>
      <w:r>
        <w:t xml:space="preserve">suggested an interpretation of these results </w:t>
      </w:r>
      <w:r w:rsidR="002F6546">
        <w:t>within a Bayesian framework of perception</w:t>
      </w:r>
      <w:r>
        <w:t>:</w:t>
      </w:r>
      <w:r w:rsidR="001977EA">
        <w:t xml:space="preserve"> earth gravity could be represented as a Strong Prior that overrules noisy sensory information (Likelihood) and therefore attracts the final percept (Posterior) very strongly. Based on this framework, we use published data from a timing task </w:t>
      </w:r>
      <w:r>
        <w:t xml:space="preserve">involving gravitational motion </w:t>
      </w:r>
      <w:r w:rsidR="001977EA">
        <w:t xml:space="preserve">to determine the </w:t>
      </w:r>
      <w:r w:rsidR="00763F65">
        <w:t xml:space="preserve">mean and the </w:t>
      </w:r>
      <w:r w:rsidR="001977EA">
        <w:t xml:space="preserve">standard deviation of the Strong Earth Gravity Prior. </w:t>
      </w:r>
      <w:r w:rsidR="00763F65">
        <w:t>To get its mean</w:t>
      </w:r>
      <w:r w:rsidR="001977EA">
        <w:t xml:space="preserve">, we </w:t>
      </w:r>
      <w:r w:rsidR="00763F65">
        <w:t xml:space="preserve">refine a model of mean timing errors we proposed in a previous paper </w:t>
      </w:r>
      <w:r w:rsidR="00763F65">
        <w:fldChar w:fldCharType="begin" w:fldLock="1"/>
      </w:r>
      <w:r w:rsidR="00D9735A">
        <w:instrText>ADDIN CSL_CITATION {"citationItems":[{"id":"ITEM-1","itemData":{"DOI":"10.1038/s41598-019-50512-6","ISBN":"4159801950512","ISSN":"20452322","abstract":"There is evidence that humans rely on an earth gravity (9.81 m/s²) prior for a series of tasks involving perception and action, the reason being that gravity helps predict future positions of moving objects. Eye-movements in turn are partially guided by predictions about observed motion. Thus, the question arises whether knowledge about gravity is also used to guide eye-movements: If humans rely on a representation of earth gravity for the control of eye movements, earth-gravity-congruent motion should elicit improved visual pursuit. In a pre-registered experiment, we presented participants (n = 10) with parabolic motion governed by six different gravities (−1/0.7/0.85/1/1.15/1.3 g), two initial vertical velocities and two initial horizontal velocities in a 3D environment. Participants were instructed to follow the target with their eyes. We tracked their gaze and computed the visual gain (velocity of the eyes divided by velocity of the target) as proxy for the quality of pursuit. An LMM analysis with gravity condition as fixed effect and intercepts varying per subject showed that the gain was lower for −1 g than for 1 g (by −0.13, SE = 0.005). This model was significantly better than a null model without gravity as fixed effect (p &lt; 0.001), supporting our hypothesis. A comparison of 1 g and the remaining gravity conditions revealed that 1.15 g (by 0.043, SE = 0.005) and 1.3 g (by 0.065, SE = 0.005) were associated with lower gains, while 0.7 g (by 0.054, SE = 0.005) and 0.85 g (by 0.029, SE = 0.005) were associated with higher gains. This model was again significantly better than a null model (p &lt; 0.001), contradicting our hypothesis. Post-hoc analyses reveal that confounds in the 0.7/0.85/1/1.15/1.3 g condition may be responsible for these contradicting results. Despite these discrepancies, our data thus provide some support for the hypothesis that internalized knowledge about earth gravity guides eye movements.","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Trajectories","type":"article-journal","volume":"9"},"uris":["http://www.mendeley.com/documents/?uuid=13f1b18b-223d-45e7-8b96-70e4d8cfc2b7"]}],"mendeley":{"formattedCitation":"(Björn Jörges &amp; López-Moliner, 2019)","manualFormatting":"(Jörges &amp; López-Moliner, 2019)","plainTextFormattedCitation":"(Björn Jörges &amp; López-Moliner, 2019)","previouslyFormattedCitation":"(Björn Jörges &amp; López-Moliner, 2019)"},"properties":{"noteIndex":0},"schema":"https://github.com/citation-style-language/schema/raw/master/csl-citation.json"}</w:instrText>
      </w:r>
      <w:r w:rsidR="00763F65">
        <w:fldChar w:fldCharType="separate"/>
      </w:r>
      <w:r w:rsidR="00763F65" w:rsidRPr="00763F65">
        <w:rPr>
          <w:noProof/>
        </w:rPr>
        <w:t>(Jörges &amp; López-Moliner, 2019)</w:t>
      </w:r>
      <w:r w:rsidR="00763F65">
        <w:fldChar w:fldCharType="end"/>
      </w:r>
      <w:r w:rsidR="00763F65">
        <w:t>, while expand</w:t>
      </w:r>
      <w:r w:rsidR="001E2CFE">
        <w:t>ing</w:t>
      </w:r>
      <w:r w:rsidR="00763F65">
        <w:t xml:space="preserve"> the range of conditions under which it yields adequate predictions of performance. This underscores our previous conclusion that the gravity prior is likely to be very close to 9.81 m/s². To obtain the standard deviation, we </w:t>
      </w:r>
      <w:r w:rsidR="001977EA">
        <w:t>identify different sources of sensory and motor variability reflected in timing errors. We then model</w:t>
      </w:r>
      <w:r w:rsidR="000A5B70">
        <w:t xml:space="preserve"> timing responses based on </w:t>
      </w:r>
      <w:r w:rsidR="000A5B70">
        <w:lastRenderedPageBreak/>
        <w:t xml:space="preserve">quantitative assumptions about these sensory and motor errors for a range of standard deviations of the earth gravity </w:t>
      </w:r>
      <w:proofErr w:type="gramStart"/>
      <w:r w:rsidR="000A5B70">
        <w:t>prior, and</w:t>
      </w:r>
      <w:proofErr w:type="gramEnd"/>
      <w:r w:rsidR="000A5B70">
        <w:t xml:space="preserve"> find that</w:t>
      </w:r>
      <w:r>
        <w:t xml:space="preserve"> a standard deviation of </w:t>
      </w:r>
      <w:r w:rsidR="003D34FE">
        <w:t xml:space="preserve">around </w:t>
      </w:r>
      <w:r>
        <w:t xml:space="preserve">2 m/s² </w:t>
      </w:r>
      <w:r w:rsidR="000A5B70">
        <w:t>make</w:t>
      </w:r>
      <w:r>
        <w:t>s</w:t>
      </w:r>
      <w:r w:rsidR="000A5B70">
        <w:t xml:space="preserve"> for the best fit. This value is likely to represent an upper bound</w:t>
      </w:r>
      <w:r w:rsidR="0054296B">
        <w:t>, as there are strong theoretical reasons</w:t>
      </w:r>
      <w:r w:rsidR="00763F65">
        <w:t xml:space="preserve"> along with support</w:t>
      </w:r>
      <w:r w:rsidR="00910B28">
        <w:t>ing</w:t>
      </w:r>
      <w:r w:rsidR="00763F65">
        <w:t xml:space="preserve"> empirical evidence</w:t>
      </w:r>
      <w:r w:rsidR="0054296B">
        <w:t xml:space="preserve"> </w:t>
      </w:r>
      <w:r w:rsidR="00763F65">
        <w:t xml:space="preserve">for the </w:t>
      </w:r>
      <w:r w:rsidR="0054296B">
        <w:t xml:space="preserve">standard deviation of the earth gravity </w:t>
      </w:r>
      <w:r w:rsidR="00763F65">
        <w:t xml:space="preserve">being </w:t>
      </w:r>
      <w:r w:rsidR="0054296B">
        <w:t xml:space="preserve">lower than </w:t>
      </w:r>
      <w:r w:rsidR="00763F65">
        <w:t xml:space="preserve">this </w:t>
      </w:r>
      <w:r w:rsidR="0054296B">
        <w:t>valu</w:t>
      </w:r>
      <w:r w:rsidR="00763F65">
        <w:t>e</w:t>
      </w:r>
      <w:r w:rsidR="0054296B">
        <w:t>.</w:t>
      </w:r>
    </w:p>
    <w:p w14:paraId="67CDC4AE" w14:textId="0625D937" w:rsidR="00E32BF5" w:rsidRPr="00E32BF5" w:rsidRDefault="00E32BF5" w:rsidP="00BE7928">
      <w:pPr>
        <w:pStyle w:val="Heading1"/>
        <w:spacing w:line="480" w:lineRule="auto"/>
        <w:rPr>
          <w:lang w:val="en-US"/>
        </w:rPr>
      </w:pPr>
      <w:r w:rsidRPr="00E32BF5">
        <w:rPr>
          <w:lang w:val="en-US"/>
        </w:rPr>
        <w:t>Introduction</w:t>
      </w:r>
    </w:p>
    <w:p w14:paraId="7DD42585" w14:textId="10DA4CB9" w:rsidR="00BD3838" w:rsidRDefault="00891775" w:rsidP="00BE7928">
      <w:pPr>
        <w:spacing w:line="480" w:lineRule="auto"/>
        <w:jc w:val="both"/>
      </w:pPr>
      <w:r>
        <w:t xml:space="preserve">There is ample evidence that humans represent earth gravity and use it for a variety of tasks such as interception </w:t>
      </w:r>
      <w:r>
        <w:fldChar w:fldCharType="begin" w:fldLock="1"/>
      </w:r>
      <w:r w:rsidR="00791E6F">
        <w:instrText>ADDIN CSL_CITATION {"citationItems":[{"id":"ITEM-1","itemData":{"DOI":"10.1371/journal.pone.0093020","ISSN":"19326203","PMID":"24667578","abstract":"We expand the anecdotic report by Johansson that back-and-forth linear harmonic motions appear uniform. Six experiments explore the role of shape and spatial orientation of the trajectory of a point-light target in the perceptual judgment of uniform motion. In Experiment 1, the target oscillated back-and-forth along a circular arc around an invisible pivot. The imaginary segment from the pivot to the midpoint of the trajectory could be oriented vertically downward (consistent with an upright pendulum), horizontally leftward, or vertically upward (upside-down). In Experiments 2 to 5, the target moved uni-directionally. The effect of suppressing the alternation of movement directions was tested with curvilinear (Experiment 2 and 3) or rectilinear (Experiment 4 and 5) paths. Experiment 6 replicated the upright condition of Experiment 1, but participants were asked to hold the gaze on a fixation point. When some features of the trajectory evoked the motion of either a simple pendulum or a mass-spring system, observers identified as uniform the kinematic profiles close to harmonic motion. The bias towards harmonic motion was most consistent in the upright orientation of Experiment 1 and 6. The bias disappeared when the stimuli were incompatible with both pendulum and mass-spring models (Experiments 3 to 5). The results are compatible with the hypothesis that the perception of dynamic stimuli is biased by the laws of motion obeyed by natural events, so that only natural motions appear uniform.","author":[{"dropping-particle":"","family":"Scaleia","given":"Barbara","non-dropping-particle":"La","parse-names":false,"suffix":""},{"dropping-particle":"","family":"Zago","given":"Myrka","non-dropping-particle":"","parse-names":false,"suffix":""},{"dropping-particle":"","family":"Moscatelli","given":"Alessandro","non-dropping-particle":"","parse-names":false,"suffix":""},{"dropping-particle":"","family":"Lacquaniti","given":"Francesco","non-dropping-particle":"","parse-names":false,"suffix":""},{"dropping-particle":"","family":"Viviani","given":"Paolo","non-dropping-particle":"","parse-names":false,"suffix":""}],"container-title":"PLoS ONE","id":"ITEM-1","issue":"3","issued":{"date-parts":[["2014"]]},"title":"Implied dynamics biases the visual perception of velocity","type":"article-journal","volume":"9"},"uris":["http://www.mendeley.com/documents/?uuid=b26b06c2-ad36-40bf-8261-d417ea852df0"]},{"id":"ITEM-2","itemData":{"DOI":"10.1523/JNEUROSCI.3886-11.2012","ISBN":"1529-2401 (Electronic)\\r0270-6474 (Linking)","ISSN":"0270-6474","PMID":"22323710","abstract":"Humans are known to regulate the timing of interceptive actions by modeling, in a simplified way, Newtonian mechanics. Specifically, when intercepting an approaching ball, humans trigger their movements a bit earlier when the target arrives from above than from below. This bias occurs regardless of the ball's true kinetics, and thus appears to reflect an a priori expectation that a downward moving object will accelerate. We postulate that gravito-inertial information is used to tune visuomotor responses to match the target's most likely acceleration. Here we used the peculiar conditions of parabolic flight--where gravity's effects change every 20 s--to test this hypothesis. We found a striking reversal in the timing of interceptive responses performed in weightlessness compared with trials performed on ground, indicating a role of gravity sensing in the tuning of this response. Parallels between these observations and the properties of otolith receptors suggest that vestibular signals themselves might plausibly provide the critical input. Thus, in addition to its acknowledged importance for postural control, gaze stabilization, and spatial navigation, we propose that detecting the direction of gravity's pull plays a role in coordinating quick reactions intended to intercept a fast-moving visual target.","author":[{"dropping-particle":"","family":"Senot","given":"P.","non-dropping-particle":"","parse-names":false,"suffix":""},{"dropping-particle":"","family":"Zago","given":"M.","non-dropping-particle":"","parse-names":false,"suffix":""},{"dropping-particle":"","family":"Seac'h","given":"a.","non-dropping-particle":"Le","parse-names":false,"suffix":""},{"dropping-particle":"","family":"Zaoui","given":"M.","non-dropping-particle":"","parse-names":false,"suffix":""},{"dropping-particle":"","family":"Berthoz","given":"a.","non-dropping-particle":"","parse-names":false,"suffix":""},{"dropping-particle":"","family":"Lacquaniti","given":"F.","non-dropping-particle":"","parse-names":false,"suffix":""},{"dropping-particle":"","family":"McIntyre","given":"J.","non-dropping-particle":"","parse-names":false,"suffix":""}],"container-title":"Journal of Neuroscience","id":"ITEM-2","issue":"6","issued":{"date-parts":[["2012"]]},"page":"1969-1973","title":"When Up Is Down in 0g: How Gravity Sensing Affects the Timing of Interceptive Actions","type":"article-journal","volume":"32"},"uris":["http://www.mendeley.com/documents/?uuid=7ee8ba33-a417-4767-8fc3-ae89438706e3"]},{"id":"ITEM-3","itemData":{"DOI":"10.3389/fnins.2018.00406","ISSN":"1662453X","abstract":"© 2018 Ceccarelli, La Scaleia, Russo, Cesqui, Gravano, Mezzetti, Moscatelli, d'Avella, Lacquaniti and Zago. People easily intercept a ball rolling down an incline, despite its acceleration varies with the slope in a complex manner. Apparently, however, they are poor at detecting anomalies when asked to judge artificial animations of descending motion. Since the perceptual deficiencies have been reported in studies involving a limited visual context, here we tested the hypothesis that judgments of naturalness of rolling motion are consistent with physics when the visual scene incorporates sufficient cues about environmental reference and metric scale, roughly comparable to those present when intercepting a ball. Participants viewed a sphere rolling down an incline located in the median sagittal plane, presented in 3D wide-field virtual reality. In different experiments, either the slope of the plane or the sphere acceleration were changed in arbitrary combinations, resulting in a kinematics that was either consistent or inconsistent with physics. In Experiment 1 (slope adjustment), participants were asked to modify the slope angle until the resulting motion looked natural for a given ball acceleration. In Experiment 2 (acceleration adjustment), instead, they were asked to modify the acceleration until the motion on a given slope looked natural. No feedback about performance was provided. For both experiments, we found that participants were rather accurate at finding the match between slope angle and ball acceleration congruent with physics, but there was a systematic effect of the initial conditions: accuracy was higher when the participants started the exploration from the combination of slope and acceleration corresponding to the congruent conditions than when they started far away from the congruent conditions. In Experiment 3, participants modified the slope angle based on an adaptive staircase, but the target never coincided with the starting condition. Here we found a generally accurate performance, irrespective of the target slope. We suggest that, provided the visual scene includes sufficient cues about environmental reference and metric scale, joint processing of slope and acceleration may facilitate the detection of natural motion. Perception of rolling motion may rely on the kind of approximate, probabilistic simulations of Newtonian mechanics that have previously been called into play to explain complex inferences in rich visual scenes.","author":[{"dropping-particle":"","family":"Ceccarelli","given":"Francesca","non-dropping-particle":"","parse-names":false,"suffix":""},{"dropping-particle":"","family":"Scaleia","given":"Barbara","non-dropping-particle":"La","parse-names":false,"suffix":""},{"dropping-particle":"","family":"Russo","given":"Marta","non-dropping-particle":"","parse-names":false,"suffix":""},{"dropping-particle":"","family":"Cesqui","given":"Benedetta","non-dropping-particle":"","parse-names":false,"suffix":""},{"dropping-particle":"","family":"Gravano","given":"Silvio","non-dropping-particle":"","parse-names":false,"suffix":""},{"dropping-particle":"","family":"Mezzetti","given":"Maura","non-dropping-particle":"","parse-names":false,"suffix":""},{"dropping-particle":"","family":"Moscatelli","given":"Alessandro","non-dropping-particle":"","parse-names":false,"suffix":""},{"dropping-particle":"","family":"D'Avella","given":"Andrea","non-dropping-particle":"","parse-names":false,"suffix":""},{"dropping-particle":"","family":"Lacquaniti","given":"Francesco","non-dropping-particle":"","parse-names":false,"suffix":""},{"dropping-particle":"","family":"Zago","given":"Myrka","non-dropping-particle":"","parse-names":false,"suffix":""}],"container-title":"Frontiers in Neuroscience","id":"ITEM-3","issue":"JUN","issued":{"date-parts":[["2018"]]},"page":"1-22","title":"Rolling motion along an incline: Visual sensitivity to the relation between acceleration and slope","type":"article-journal","volume":"12"},"uris":["http://www.mendeley.com/documents/?uuid=df889dfd-65bc-489b-8089-5aa787991589"]},{"id":"ITEM-4","itemData":{"DOI":"10.1016/j.visres.2008.04.005","ISBN":"0651501482","ISSN":"00426989","PMID":"18499213","abstract":"Baur??s et al. [Baur??s, R., Benguigui, N., Amorim, M.-A., &amp; Siegler, I. A. (2007). Intercepting free falling objects: Better use Occam's razor than internalize Newton's law. Vision Research, 47, 2982-2991] rejected the hypothesis that free-falling objects are intercepted using a predictive model of gravity. They argued instead for \"a continuous guide for action timing\" based on visual information updated till target capture. Here we show that their arguments are flawed, because they fail to consider the impact of sensori-motor delays on interception behaviour and the need for neural compensation of such delays. When intercepting a free-falling object, the delays can be overcome by a predictive model of the effects of gravity on target motion. ?? 2008 Elsevier Ltd. All rights reserved.","author":[{"dropping-particle":"","family":"Zago","given":"Myrka","non-dropping-particle":"","parse-names":false,"suffix":""},{"dropping-particle":"","family":"McIntyre","given":"Joseph","non-dropping-particle":"","parse-names":false,"suffix":""},{"dropping-particle":"","family":"Senot","given":"Patrice","non-dropping-particle":"","parse-names":false,"suffix":""},{"dropping-particle":"","family":"Lacquaniti","given":"Francesco","non-dropping-particle":"","parse-names":false,"suffix":""}],"container-title":"Vision Research","id":"ITEM-4","issue":"14","issued":{"date-parts":[["2008"]]},"page":"1532-1538","title":"Internal models and prediction of visual gravitational motion","type":"article-journal","volume":"48"},"uris":["http://www.mendeley.com/documents/?uuid=6394854b-5452-4546-b4cc-878b4f955d0c"]},{"id":"ITEM-5","itemData":{"DOI":"10.1097/00001756-200112040-00004","ISBN":"1097-6256 (Print)\\r1097-6256 (Linking)","ISSN":"0959-4965","PMID":"11426224","abstract":"How does the nervous system synchronize movements to catch a falling ball? According to one theory, only sensory information is used to estimate time-to-contact (TTC) with an approaching object, alternatively, implicit knowledge about physics may come into play. Here the authors show that astronauts initiated catching movements earlier in 0 g than in 1 g, which demonstrates that the brain uses an internal model of gravity to supplement sensory information when estimating TTC. (PsycINFO Database Record (c) 2005 APA, all rights reserved)","author":[{"dropping-particle":"","family":"McIntyre","given":"J","non-dropping-particle":"","parse-names":false,"suffix":""},{"dropping-particle":"","family":"Zago","given":"M","non-dropping-particle":"","parse-names":false,"suffix":""},{"dropping-particle":"","family":"Berthoz","given":"A","non-dropping-particle":"","parse-names":false,"suffix":""}],"container-title":"Nature neuroscience","id":"ITEM-5","issue":"17","issued":{"date-parts":[["2001"]]},"page":"109-110","title":"Does the Brain Model Newton's Laws","type":"article-journal","volume":"12"},"uris":["http://www.mendeley.com/documents/?uuid=d038ba84-5af4-4fa5-9fdc-0ca802b136fe"]},{"id":"ITEM-6","itemData":{"DOI":"10.1152/jn.00833.2004","ISBN":"0022-3077 (Print)\\n0022-3077 (Linking)","ISSN":"0022-3077","PMID":"15456796","abstract":"We studied how subjects learn to deal with two conflicting sensory environments as a function of the probability of each environment and the temporal distance between repeated events. Subjects were asked to intercept a visual target moving downward on a screen with randomized laws of motion. We compared five protocols that differed in the probability of constant speed (0g) targets and accelerated (1g) targets. Probability ranged from 9 to 100%, and the time interval between consecutive repetitions of the same target ranged from about 1 to 20 min. We found that subjects systematically timed their responses consistent with the assumption of gravity effects, for both 1 and 0g trials. With training, subjects rapidly adapted to 0g targets by shifting the time of motor activation. Surprisingly, the adaptation rate was independent of both the probability of 0g targets and their temporal distance. Very few 0g trials sporadically interspersed as catch trials during immersive practice with 1g trials were sufficient for learning and consolidation in long-term memory, as verified by retesting after 24 h. We argue that the memory store for adapted states of the internal gravity model is triggered by individual events and can be sustained for prolonged periods of time separating sporadic repetitions. This form of event-related learning could depend on multiple-stage memory, with exponential rise and decay in the initial stages followed by a sample-and-hold module.","author":[{"dropping-particle":"","family":"Zago","given":"Myrka","non-dropping-particle":"","parse-names":false,"suffix":""},{"dropping-particle":"","family":"Bosco","given":"Gianfranco","non-dropping-particle":"","parse-names":false,"suffix":""},{"dropping-particle":"","family":"Maffei","given":"Vincenzo","non-dropping-particle":"","parse-names":false,"suffix":""},{"dropping-particle":"","family":"Iosa","given":"Marco","non-dropping-particle":"","parse-names":false,"suffix":""},{"dropping-particle":"","family":"Ivanenko","given":"Yuri P.","non-dropping-particle":"","parse-names":false,"suffix":""},{"dropping-particle":"","family":"Lacquaniti","given":"Francesco","non-dropping-particle":"","parse-names":false,"suffix":""}],"container-title":"Journal of Neurophysiology","id":"ITEM-6","issue":"2","issued":{"date-parts":[["2004"]]},"page":"1055-1068","title":"Fast Adaptation of the Internal Model of Gravity for Manual Interceptions: Evidence for Event-Dependent Learning","type":"article-journal","volume":"93"},"uris":["http://www.mendeley.com/documents/?uuid=b7a72649-87c7-441a-a79b-ffdfac3d66f2"]},{"id":"ITEM-7","itemData":{"DOI":"10.1152/jn.00862.2003","ISSN":"0022-3077","author":[{"dropping-particle":"","family":"Zago","given":"Myrka","non-dropping-particle":"","parse-names":false,"suffix":""},{"dropping-particle":"","family":"Bosco","given":"Gianfranco","non-dropping-particle":"","parse-names":false,"suffix":""},{"dropping-particle":"","family":"Maffei","given":"Vincenzo","non-dropping-particle":"","parse-names":false,"suffix":""},{"dropping-particle":"","family":"Iosa","given":"Marco","non-dropping-particle":"","parse-names":false,"suffix":""},{"dropping-particle":"","family":"Ivanenko","given":"Yuri","non-dropping-particle":"","parse-names":false,"suffix":""},{"dropping-particle":"","family":"Lacquaniti","given":"Francesco","non-dropping-particle":"","parse-names":false,"suffix":""}],"container-title":"Journal of Neurophysiology","id":"ITEM-7","issue":"4","issued":{"date-parts":[["2004"]]},"page":"1620-1634","title":"Internal Models of Target Motion: Expected Dynamics Overrides Measured Kinematics in Timing Manual Interceptions","type":"article-journal","volume":"91"},"uris":["http://www.mendeley.com/documents/?uuid=b07f479c-88a2-4519-8426-8b1fe252ce1f"]},{"id":"ITEM-8","itemData":{"DOI":"10.1016/j.neuropsychologia.2004.11.005","ISBN":"0028-3932 (Print)","ISSN":"00283932","PMID":"15707903","abstract":"We interact daily with moving objects. How accurate are our predictions about objects' motions? What sources of information do we use? These questions have received wide attention from a variety of different viewpoints. On one end of the spectrum are the ecological approaches assuming that all the information about the visual environment is present in the optic array, with no need to postulate conscious or unconscious representations. On the other end of the spectrum are the constructivist approaches assuming that a more or less accurate representation of the external world is built in the brain using explicit or implicit knowledge or memory besides sensory inputs. Representations can be related to naïve physics or to context cue-heuristics or to the construction of internal copies of environmental invariants. We address the issue of prediction of objects' fall at different levels. Cognitive understanding and perceptual judgment of simple Newtonian dynamics can be surprisingly inaccurate. By contrast, motor interactions with falling objects are often very accurate. We argue that the pragmatic action-oriented behaviour and the perception-oriented behaviour may use different modes of operation and different levels of representation. © 2004 Elsevier Ltd. All rights reserved.","author":[{"dropping-particle":"","family":"Zago","given":"Myrka","non-dropping-particle":"","parse-names":false,"suffix":""},{"dropping-particle":"","family":"Lacquaniti","given":"Francesco","non-dropping-particle":"","parse-names":false,"suffix":""}],"container-title":"Neuropsychologia","id":"ITEM-8","issue":"2 SPEC. ISS.","issued":{"date-parts":[["2005"]]},"page":"178-188","title":"Cognitive, perceptual and action-oriented representations of falling objects","type":"article-journal","volume":"43"},"uris":["http://www.mendeley.com/documents/?uuid=c329da7d-52ab-4a59-9d2e-ba10c4364347"]},{"id":"ITEM-9","itemData":{"DOI":"10.1167/11.10.13.Introduction","ISSN":"1534-7362","PMID":"21933933","abstract":"Dealing with upside-down objects is difficult and takes time. Among the cues that are critical for defining object orientation, the visible influence of gravity on the object’s motion has received limited attention. Here, we manipulated the alignment of visible gravity and structural visual cues between each other and relative to the orientation of the observer and physical gravity. Participants pressed a button triggering a hitter to intercept a target accelerated by a virtual gravity. A factorial design assessed the effects of scene orientation (normal or inverted) and target gravity (normal or inverted). We found that interception was significantly more successful when scene direction was concordant with target gravity direction, irrespective of whether both were upright or inverted. This was so independent of the hitter type and when performance feedback to the participants was either available (Experiment 1) or unavailable (Experiment 2). These results show that the combined influence of visible gravity and structural visual cues can outweigh both physical gravity and viewer-centered cues, leading to rely instead on the congruence of the apparent physical forces acting on people and objects in the scene.","author":[{"dropping-particle":"","family":"Zago","given":"Myrka","non-dropping-particle":"","parse-names":false,"suffix":""},{"dropping-particle":"","family":"Scaleia","given":"Barbara","non-dropping-particle":"La","parse-names":false,"suffix":""},{"dropping-particle":"","family":"Miller","given":"William L","non-dropping-particle":"","parse-names":false,"suffix":""},{"dropping-particle":"","family":"Lacquaniti","given":"Francesco","non-dropping-particle":"","parse-names":false,"suffix":""}],"container-title":"Journal of Vision","id":"ITEM-9","issue":"10","issued":{"date-parts":[["2011"]]},"page":"1-10","title":"Coherence of structural visual cues and pictorial gravity paves the way for interceptive actions","type":"article-journal","volume":"11"},"uris":["http://www.mendeley.com/documents/?uuid=f823a239-757b-48ff-811d-7f645693d896"]},{"id":"ITEM-10","itemData":{"DOI":"10.1007/s00221-014-4050-6","ISSN":"14321106","PMID":"25142150","abstract":"Familiarity with the visual environment affects our expectations about the objects in a scene, aiding in recognition and interaction. Here we tested whether the familiarity with the specific trajectory followed by a moving target facilitates the interpretation of the effects of underlying physical forces. Participants intercepted a target sliding down either an inclined plane or a tautochrone. Gravity accelerated the target by the same amount in both cases, but the inclined plane represented a familiar trajectory whereas the tautochrone was unfamiliar to the participants. In separate sessions, the gravity field was consistent with either natural gravity or artificial reversed gravity. Target motion was occluded from view over the last segment. We found that the responses in the session with unnatural forces were systematically delayed relative to those with natural forces, but only for the inclined plane. The time shift is consistent with a bias for natural gravity, in so far as it reflects an a priori expectation that a target not affected by natural forces will arrive later than one accelerated downwards by gravity. Instead, we did not find any significant time shift with unnatural forces in the case of the tautochrone. We argue that interception of a moving target relies on the integration of the high-level cue of trajectory familiarity with low-level cues related to target kinematics.","author":[{"dropping-particle":"","family":"Mijatovic","given":"Antonija","non-dropping-particle":"","parse-names":false,"suffix":""},{"dropping-particle":"","family":"Scaleia","given":"Barbara","non-dropping-particle":"La","parse-names":false,"suffix":""},{"dropping-particle":"","family":"Mercuri","given":"Nicola","non-dropping-particle":"","parse-names":false,"suffix":""},{"dropping-particle":"","family":"Lacquaniti","given":"Francesco","non-dropping-particle":"","parse-names":false,"suffix":""},{"dropping-particle":"","family":"Zago","given":"Myrka","non-dropping-particle":"","parse-names":false,"suffix":""}],"container-title":"Experimental Brain Research","id":"ITEM-10","issue":"12","issued":{"date-parts":[["2014"]]},"page":"3803-3811","title":"Familiar trajectories facilitate the interpretation of physical forces when intercepting a moving target","type":"article-journal","volume":"232"},"uris":["http://www.mendeley.com/documents/?uuid=5480669d-7788-46f3-a926-17db5f2ac20c"]}],"mendeley":{"formattedCitation":"(Ceccarelli et al., 2018; La Scaleia, Zago, Moscatelli, Lacquaniti, &amp; Viviani, 2014; J McIntyre, Zago, &amp; Berthoz, 2001; Mijatovic, La Scaleia, Mercuri, Lacquaniti, &amp; Zago, 2014; Senot et al., 2012; Zago et al., 2004a, 2004b; Zago, La Scaleia, Miller, &amp; Lacquaniti, 2011; Zago, McIntyre, Senot, &amp; Lacquaniti, 2008; Zago &amp; Lacquaniti, 2005a)","plainTextFormattedCitation":"(Ceccarelli et al., 2018; La Scaleia, Zago, Moscatelli, Lacquaniti, &amp; Viviani, 2014; J McIntyre, Zago, &amp; Berthoz, 2001; Mijatovic, La Scaleia, Mercuri, Lacquaniti, &amp; Zago, 2014; Senot et al., 2012; Zago et al., 2004a, 2004b; Zago, La Scaleia, Miller, &amp; Lacquaniti, 2011; Zago, McIntyre, Senot, &amp; Lacquaniti, 2008; Zago &amp; Lacquaniti, 2005a)","previouslyFormattedCitation":"(Ceccarelli et al., 2018; La Scaleia, Zago, Moscatelli, Lacquaniti, &amp; Viviani, 2014; J McIntyre, Zago, &amp; Berthoz, 2001; Mijatovic, La Scaleia, Mercuri, Lacquaniti, &amp; Zago, 2014; Senot et al., 2012; Zago et al., 2004a, 2004b; Zago, La Scaleia, Miller, &amp; Lacquaniti, 2011; Zago, McIntyre, Senot, &amp; Lacquaniti, 2008; Zago &amp; Lacquaniti, 2005a)"},"properties":{"noteIndex":0},"schema":"https://github.com/citation-style-language/schema/raw/master/csl-citation.json"}</w:instrText>
      </w:r>
      <w:r>
        <w:fldChar w:fldCharType="separate"/>
      </w:r>
      <w:r w:rsidR="00D9735A" w:rsidRPr="00D9735A">
        <w:rPr>
          <w:noProof/>
        </w:rPr>
        <w:t>(Ceccarelli et al., 2018; La Scaleia, Zago, Moscatelli, Lacquaniti, &amp; Viviani, 2014; J McIntyre, Zago, &amp; Berthoz, 2001; Mijatovic, La Scaleia, Mercuri, Lacquaniti, &amp; Zago, 2014; Senot et al., 2012; Zago et al., 2004a, 2004b; Zago, La Scaleia, Miller, &amp; Lacquaniti, 2011; Zago, McIntyre, Senot, &amp; Lacquaniti, 2008; Zago &amp; Lacquaniti, 2005a)</w:t>
      </w:r>
      <w:r>
        <w:fldChar w:fldCharType="end"/>
      </w:r>
      <w:r>
        <w:t xml:space="preserve">, time estimation </w:t>
      </w:r>
      <w:r>
        <w:fldChar w:fldCharType="begin" w:fldLock="1"/>
      </w:r>
      <w:r>
        <w:instrText>ADDIN CSL_CITATION {"citationItems":[{"id":"ITEM-1","itemData":{"DOI":"10.1167/11.4.1","ISSN":"15347362","abstract":"In contrast with the anisotropies in spatial and motion vision, anisotropies in the perception of motion duration have not been investigated to our knowledge. Here, we addressed this issue by asking observers to judge the duration of motion of a target accelerating over a fixed length path in one of different directions. Observers watched either a pictorial or a quasi-blank scene, while being upright or tilted by 45° relative to the monitor and Earth's gravity. Finally, observers were upright and we tilted the scene by 45°. We found systematic anisotropies in the precision of the responses, the performance being better for downward motion than for upward motion relative to the scene both when the observer and the scene were upright and when either the observer or the scene were tilted by 45°, although tilting decreased the size of the effect. We argue that implicit knowledge about gravity force is incorporated in the neural mechanisms computing elapsed time. Furthermore, the results suggest that the effects of a virtual gravity can be represented with respect to a vertical direction concordant with the visual scene orientation and discordant with the direction of Earth's gravity.","author":[{"dropping-particle":"","family":"Moscatelli","given":"Alessandro","non-dropping-particle":"","parse-names":false,"suffix":""},{"dropping-particle":"","family":"Lacquaniti","given":"Francesco","non-dropping-particle":"","parse-names":false,"suffix":""}],"container-title":"Journal of Vision","id":"ITEM-1","issue":"4","issued":{"date-parts":[["2011"]]},"page":"1-17","title":"The weight of time: Gravitational force enhances discrimination of visual motion duration","type":"article-journal","volume":"11"},"uris":["http://www.mendeley.com/documents/?uuid=f142ee8e-62f7-4684-950e-b445bd2a009a"]}],"mendeley":{"formattedCitation":"(Moscatelli &amp; Lacquaniti, 2011)","plainTextFormattedCitation":"(Moscatelli &amp; Lacquaniti, 2011)","previouslyFormattedCitation":"(Moscatelli &amp; Lacquaniti, 2011)"},"properties":{"noteIndex":0},"schema":"https://github.com/citation-style-language/schema/raw/master/csl-citation.json"}</w:instrText>
      </w:r>
      <w:r>
        <w:fldChar w:fldCharType="separate"/>
      </w:r>
      <w:r w:rsidRPr="00891775">
        <w:rPr>
          <w:noProof/>
        </w:rPr>
        <w:t>(Moscatelli &amp; Lacquaniti, 2011)</w:t>
      </w:r>
      <w:r>
        <w:fldChar w:fldCharType="end"/>
      </w:r>
      <w:r>
        <w:t xml:space="preserve">, the perception of biological motion </w:t>
      </w:r>
      <w:r>
        <w:fldChar w:fldCharType="begin" w:fldLock="1"/>
      </w:r>
      <w:r>
        <w:instrText>ADDIN CSL_CITATION {"citationItems":[{"id":"ITEM-1","itemData":{"DOI":"10.1016/j.neuroimage.2014.10.006","ISBN":"1053-8119","ISSN":"10959572","PMID":"25315789","abstract":"Our visual system takes into account the effects of Earth gravity to interpret biological motion (BM), but the neural substrates of this process remain unclear. Here we measured functional magnetic resonance (fMRI) signals while participants viewed intact or scrambled stick-figure animations of walking, running, hopping, and skipping recorded at normal or reduced gravity. We found that regions sensitive to BM configuration in the occipito-temporal cortex (OTC) were more active for reduced than normal gravity but with intact stimuli only. Effective connectivity analysis suggests that predictive coding of gravity effects underlies BM interpretation. This process might be implemented by a family of snapshot neurons involved in action monitoring.","author":[{"dropping-particle":"","family":"Maffei","given":"Vincenzo","non-dropping-particle":"","parse-names":false,"suffix":""},{"dropping-particle":"","family":"Indovina","given":"Iole","non-dropping-particle":"","parse-names":false,"suffix":""},{"dropping-particle":"","family":"Macaluso","given":"Emiliano","non-dropping-particle":"","parse-names":false,"suffix":""},{"dropping-particle":"","family":"Ivanenko","given":"Yuri P.","non-dropping-particle":"","parse-names":false,"suffix":""},{"dropping-particle":"","family":"Orban","given":"Guy A.","non-dropping-particle":"","parse-names":false,"suffix":""},{"dropping-particle":"","family":"Lacquaniti","given":"Francesco","non-dropping-particle":"","parse-names":false,"suffix":""}],"container-title":"NeuroImage","id":"ITEM-1","issue":"October 2014","issued":{"date-parts":[["2015"]]},"page":"221-230","title":"Visual gravity cues in the interpretation of biological movements: Neural correlates in humans","type":"article-journal","volume":"104"},"uris":["http://www.mendeley.com/documents/?uuid=5ec8d194-bc97-4235-ab8b-b8b88f6debd6"]}],"mendeley":{"formattedCitation":"(Maffei et al., 2015)","plainTextFormattedCitation":"(Maffei et al., 2015)","previouslyFormattedCitation":"(Maffei et al., 2015)"},"properties":{"noteIndex":0},"schema":"https://github.com/citation-style-language/schema/raw/master/csl-citation.json"}</w:instrText>
      </w:r>
      <w:r>
        <w:fldChar w:fldCharType="separate"/>
      </w:r>
      <w:r w:rsidRPr="00891775">
        <w:rPr>
          <w:noProof/>
        </w:rPr>
        <w:t>(Maffei et al., 2015)</w:t>
      </w:r>
      <w:r>
        <w:fldChar w:fldCharType="end"/>
      </w:r>
      <w:r>
        <w:t xml:space="preserve"> and many more. Recently, we have shown that gravity-based prediction for motion during an occlusion </w:t>
      </w:r>
      <w:r w:rsidR="00402308">
        <w:t xml:space="preserve">matched </w:t>
      </w:r>
      <w:r>
        <w:t>performance under a 1g expectation</w:t>
      </w:r>
      <w:r w:rsidR="00402308">
        <w:t xml:space="preserve"> not only qualitatively</w:t>
      </w:r>
      <w:r>
        <w:t xml:space="preserve">, but also quantitatively </w:t>
      </w:r>
      <w:r>
        <w:fldChar w:fldCharType="begin" w:fldLock="1"/>
      </w:r>
      <w:r w:rsidR="00D9735A">
        <w:instrText>ADDIN CSL_CITATION {"citationItems":[{"id":"ITEM-1","itemData":{"DOI":"10.1038/s41598-019-50512-6","ISBN":"4159801950512","ISSN":"20452322","abstract":"There is evidence that humans rely on an earth gravity (9.81 m/s²) prior for a series of tasks involving perception and action, the reason being that gravity helps predict future positions of moving objects. Eye-movements in turn are partially guided by predictions about observed motion. Thus, the question arises whether knowledge about gravity is also used to guide eye-movements: If humans rely on a representation of earth gravity for the control of eye movements, earth-gravity-congruent motion should elicit improved visual pursuit. In a pre-registered experiment, we presented participants (n = 10) with parabolic motion governed by six different gravities (−1/0.7/0.85/1/1.15/1.3 g), two initial vertical velocities and two initial horizontal velocities in a 3D environment. Participants were instructed to follow the target with their eyes. We tracked their gaze and computed the visual gain (velocity of the eyes divided by velocity of the target) as proxy for the quality of pursuit. An LMM analysis with gravity condition as fixed effect and intercepts varying per subject showed that the gain was lower for −1 g than for 1 g (by −0.13, SE = 0.005). This model was significantly better than a null model without gravity as fixed effect (p &lt; 0.001), supporting our hypothesis. A comparison of 1 g and the remaining gravity conditions revealed that 1.15 g (by 0.043, SE = 0.005) and 1.3 g (by 0.065, SE = 0.005) were associated with lower gains, while 0.7 g (by 0.054, SE = 0.005) and 0.85 g (by 0.029, SE = 0.005) were associated with higher gains. This model was again significantly better than a null model (p &lt; 0.001), contradicting our hypothesis. Post-hoc analyses reveal that confounds in the 0.7/0.85/1/1.15/1.3 g condition may be responsible for these contradicting results. Despite these discrepancies, our data thus provide some support for the hypothesis that internalized knowledge about earth gravity guides eye movements.","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Trajectories","type":"article-journal","volume":"9"},"uris":["http://www.mendeley.com/documents/?uuid=13f1b18b-223d-45e7-8b96-70e4d8cfc2b7"]}],"mendeley":{"formattedCitation":"(Björn Jörges &amp; López-Moliner, 2019)","manualFormatting":"(Jörges &amp; López-Moliner, 2019)","plainTextFormattedCitation":"(Björn Jörges &amp; López-Moliner, 2019)","previouslyFormattedCitation":"(Björn Jörges &amp; López-Moliner, 2019)"},"properties":{"noteIndex":0},"schema":"https://github.com/citation-style-language/schema/raw/master/csl-citation.json"}</w:instrText>
      </w:r>
      <w:r>
        <w:fldChar w:fldCharType="separate"/>
      </w:r>
      <w:r w:rsidR="004A436E" w:rsidRPr="004A436E">
        <w:rPr>
          <w:noProof/>
        </w:rPr>
        <w:t>(Jörges &amp; López-Moliner, 2019)</w:t>
      </w:r>
      <w:r>
        <w:fldChar w:fldCharType="end"/>
      </w:r>
      <w:r>
        <w:t xml:space="preserve">. This was an important finding to support our interpretation of the above results as a strong prior in a Bayesian framework of perception </w:t>
      </w:r>
      <w:r>
        <w:fldChar w:fldCharType="begin" w:fldLock="1"/>
      </w:r>
      <w:r w:rsidR="002A7435">
        <w:instrText>ADDIN CSL_CITATION {"citationItems":[{"id":"ITEM-1","itemData":{"DOI":"10.3389/fnhum.2017.00203","author":[{"dropping-particle":"","family":"Jörges","given":"Björn","non-dropping-particle":"","parse-names":false,"suffix":""},{"dropping-particle":"","family":"López-Moliner","given":"Joan","non-dropping-particle":"","parse-names":false,"suffix":""}],"container-title":"Frontiers in Human Neuroscience","id":"ITEM-1","issue":"203","issued":{"date-parts":[["2017"]]},"title":"Gravity as a Strong Prior: Implications for Perception and Action","type":"article-journal","volume":"11"},"uris":["http://www.mendeley.com/documents/?uuid=7eece4b5-a83b-45ff-9943-9618163de024"]}],"mendeley":{"formattedCitation":"(Björn Jörges &amp; López-Moliner, 2017)","manualFormatting":"(Jörges &amp; López-Moliner, 2017)","plainTextFormattedCitation":"(Björn Jörges &amp; López-Moliner, 2017)","previouslyFormattedCitation":"(Björn Jörges &amp; López-Moliner, 2017)"},"properties":{"noteIndex":0},"schema":"https://github.com/citation-style-language/schema/raw/master/csl-citation.json"}</w:instrText>
      </w:r>
      <w:r>
        <w:fldChar w:fldCharType="separate"/>
      </w:r>
      <w:r w:rsidR="004A436E" w:rsidRPr="004A436E">
        <w:rPr>
          <w:noProof/>
        </w:rPr>
        <w:t>(Jörges &amp; López-Moliner, 2017)</w:t>
      </w:r>
      <w:r>
        <w:fldChar w:fldCharType="end"/>
      </w:r>
      <w:r>
        <w:t>.</w:t>
      </w:r>
      <w:r w:rsidR="009A3299">
        <w:t xml:space="preserve"> </w:t>
      </w:r>
      <w:r w:rsidR="003A567D">
        <w:t xml:space="preserve">The results presented in </w:t>
      </w:r>
      <w:r w:rsidR="003A567D">
        <w:fldChar w:fldCharType="begin" w:fldLock="1"/>
      </w:r>
      <w:r w:rsidR="00D9735A">
        <w:instrText>ADDIN CSL_CITATION {"citationItems":[{"id":"ITEM-1","itemData":{"DOI":"10.1038/s41598-019-50512-6","ISBN":"4159801950512","ISSN":"20452322","abstract":"There is evidence that humans rely on an earth gravity (9.81 m/s²) prior for a series of tasks involving perception and action, the reason being that gravity helps predict future positions of moving objects. Eye-movements in turn are partially guided by predictions about observed motion. Thus, the question arises whether knowledge about gravity is also used to guide eye-movements: If humans rely on a representation of earth gravity for the control of eye movements, earth-gravity-congruent motion should elicit improved visual pursuit. In a pre-registered experiment, we presented participants (n = 10) with parabolic motion governed by six different gravities (−1/0.7/0.85/1/1.15/1.3 g), two initial vertical velocities and two initial horizontal velocities in a 3D environment. Participants were instructed to follow the target with their eyes. We tracked their gaze and computed the visual gain (velocity of the eyes divided by velocity of the target) as proxy for the quality of pursuit. An LMM analysis with gravity condition as fixed effect and intercepts varying per subject showed that the gain was lower for −1 g than for 1 g (by −0.13, SE = 0.005). This model was significantly better than a null model without gravity as fixed effect (p &lt; 0.001), supporting our hypothesis. A comparison of 1 g and the remaining gravity conditions revealed that 1.15 g (by 0.043, SE = 0.005) and 1.3 g (by 0.065, SE = 0.005) were associated with lower gains, while 0.7 g (by 0.054, SE = 0.005) and 0.85 g (by 0.029, SE = 0.005) were associated with higher gains. This model was again significantly better than a null model (p &lt; 0.001), contradicting our hypothesis. Post-hoc analyses reveal that confounds in the 0.7/0.85/1/1.15/1.3 g condition may be responsible for these contradicting results. Despite these discrepancies, our data thus provide some support for the hypothesis that internalized knowledge about earth gravity guides eye movements.","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Trajectories","type":"article-journal","volume":"9"},"uris":["http://www.mendeley.com/documents/?uuid=13f1b18b-223d-45e7-8b96-70e4d8cfc2b7"]}],"mendeley":{"formattedCitation":"(Björn Jörges &amp; López-Moliner, 2019)","manualFormatting":"(Jörges &amp; López-Moliner, 2019)","plainTextFormattedCitation":"(Björn Jörges &amp; López-Moliner, 2019)","previouslyFormattedCitation":"(Björn Jörges &amp; López-Moliner, 2019)"},"properties":{"noteIndex":0},"schema":"https://github.com/citation-style-language/schema/raw/master/csl-citation.json"}</w:instrText>
      </w:r>
      <w:r w:rsidR="003A567D">
        <w:fldChar w:fldCharType="separate"/>
      </w:r>
      <w:r w:rsidR="004A436E" w:rsidRPr="004A436E">
        <w:rPr>
          <w:noProof/>
        </w:rPr>
        <w:t>(Jörges &amp; López-Moliner, 2019)</w:t>
      </w:r>
      <w:r w:rsidR="003A567D">
        <w:fldChar w:fldCharType="end"/>
      </w:r>
      <w:r w:rsidR="003A567D">
        <w:t xml:space="preserve"> indicate </w:t>
      </w:r>
      <w:r w:rsidR="009A3299">
        <w:t xml:space="preserve">that </w:t>
      </w:r>
      <w:r w:rsidR="00910B28">
        <w:t>temporal errors in a timing task were consistent with a mean of</w:t>
      </w:r>
      <w:r w:rsidR="009A3299">
        <w:t xml:space="preserve"> 1g (9.81 m/s²)</w:t>
      </w:r>
      <w:r w:rsidR="00E37468">
        <w:t xml:space="preserve"> when </w:t>
      </w:r>
      <w:r w:rsidR="00A72A81">
        <w:t>o</w:t>
      </w:r>
      <w:r w:rsidR="00E37468">
        <w:t>cclusion</w:t>
      </w:r>
      <w:r w:rsidR="00910B28">
        <w:t>s</w:t>
      </w:r>
      <w:r w:rsidR="00E37468">
        <w:t xml:space="preserve"> </w:t>
      </w:r>
      <w:r w:rsidR="00910B28">
        <w:t>were</w:t>
      </w:r>
      <w:r w:rsidR="00E37468">
        <w:t xml:space="preserve"> long enough. </w:t>
      </w:r>
      <w:r w:rsidR="00A72A81">
        <w:t>In the present paper, we extend the simulations brought forward in our previous paper: First, we consider how accounting for the Aubert-Fleischl effect, which leads humans to perceive moving object at about 80</w:t>
      </w:r>
      <w:r w:rsidR="002B2E0C">
        <w:t>%</w:t>
      </w:r>
      <w:r w:rsidR="00A72A81">
        <w:t xml:space="preserve"> of their actual speed when they pursue the target with their eyes</w:t>
      </w:r>
      <w:r w:rsidR="00F91E84">
        <w:t xml:space="preserve"> </w:t>
      </w:r>
      <w:r w:rsidR="00F91E84">
        <w:fldChar w:fldCharType="begin" w:fldLock="1"/>
      </w:r>
      <w:r w:rsidR="002502B8">
        <w:instrText>ADDIN CSL_CITATION {"citationItems":[{"id":"ITEM-1","itemData":{"DOI":"10.1007/BF01612710","ISSN":"00316768","author":[{"dropping-particle":"","family":"Aubert","given":"Hermann","non-dropping-particle":"","parse-names":false,"suffix":""}],"container-title":"Pflüger, Archiv für die Gesammte Physiologie des Menschen und der Thiere","id":"ITEM-1","issue":"1","issued":{"date-parts":[["1887","12"]]},"page":"459-480","publisher":"Springer-Verlag","title":"Die Bewegungsempfindung","type":"article-journal","volume":"40"},"uris":["http://www.mendeley.com/documents/?uuid=8909db35-7e47-32e8-998c-20fd4f11db43"]},{"id":"ITEM-2","itemData":{"abstract":"von Fleischl, E. (1882). Physiologisch-optische Notizen. Sitzungsberichte der Akademie der Wissenschaften Wien, 3, 7–25.","author":[{"dropping-particle":"","family":"Fleischl","given":"Von","non-dropping-particle":"","parse-names":false,"suffix":""}],"container-title":"Sitzungsberichte der Akademie der Wissenschaften Wien","id":"ITEM-2","issue":"3","issued":{"date-parts":[["1882"]]},"page":"7-25","title":"Physiologisch-optische Notizen","type":"article-journal"},"uris":["http://www.mendeley.com/documents/?uuid=eaa07795-4081-46d6-994a-4e678a06c13c"]},{"id":"ITEM-3","itemData":{"DOI":"10.1007/BF00234920","ISSN":"00144819","PMID":"1204695","abstract":"Apparent velocities of moving visual stimuli are known to be different depending on whether the subject pursues the stimulus (efferently controlled motion perception) or whether the eye is stationary and the image moves across the retina (afferent motion perception). Afferent motion perception of a periodic pattern or a moving single object causes overestimation of velocity (magnitude estimations) as compared to smooth pursuit. This socalled Aubert-Fleischl phenomenon is shown to depend on local temporal frequency stimulation on the retina caused by the repetitive passage of contrast borders of the moving periodic pattern. This is evidenced by the fact that for a given stimulus speed the amount of overestimation is a function of the spatial frequency of the pattern (or the angular subtend of a single moving object) and that the Aubert-Fleischl phenomenon is not observed if a single edge moves. Background characteristics seem not to influence the apparent velocity during smooth pursuit. © 1975 Springer-Verlag.","author":[{"dropping-particle":"","family":"Dichgans","given":"J.","non-dropping-particle":"","parse-names":false,"suffix":""},{"dropping-particle":"","family":"Wist","given":"E.","non-dropping-particle":"","parse-names":false,"suffix":""},{"dropping-particle":"","family":"Diener","given":"H. C.","non-dropping-particle":"","parse-names":false,"suffix":""},{"dropping-particle":"","family":"Brandt","given":"Th","non-dropping-particle":"","parse-names":false,"suffix":""}],"container-title":"Experimental Brain Research","id":"ITEM-3","issue":"5","issued":{"date-parts":[["1975","11"]]},"page":"529-533","publisher":"Springer-Verlag","title":"The Aubert-Fleischl phenomenon: A temporal frequency effect on perceived velocity in afferent motion perception","type":"article-journal","volume":"23"},"uris":["http://www.mendeley.com/documents/?uuid=49e3eaf7-3b2a-38a6-8add-ee2b4f881be7"]}],"mendeley":{"formattedCitation":"(Aubert, 1887; Dichgans, Wist, Diener, &amp; Brandt, 1975; Fleischl, 1882)","plainTextFormattedCitation":"(Aubert, 1887; Dichgans, Wist, Diener, &amp; Brandt, 1975; Fleischl, 1882)","previouslyFormattedCitation":"(Aubert, 1887; Dichgans, Wist, Diener, &amp; Brandt, 1975; Fleischl, 1882)"},"properties":{"noteIndex":0},"schema":"https://github.com/citation-style-language/schema/raw/master/csl-citation.json"}</w:instrText>
      </w:r>
      <w:r w:rsidR="00F91E84">
        <w:fldChar w:fldCharType="separate"/>
      </w:r>
      <w:r w:rsidR="00F91E84" w:rsidRPr="00F91E84">
        <w:rPr>
          <w:noProof/>
        </w:rPr>
        <w:t>(Aubert, 1887; Dichgans, Wist, Diener, &amp; Brandt, 1975; Fleischl, 1882)</w:t>
      </w:r>
      <w:r w:rsidR="00F91E84">
        <w:fldChar w:fldCharType="end"/>
      </w:r>
      <w:r w:rsidR="009A3299">
        <w:t>,</w:t>
      </w:r>
      <w:r w:rsidR="00A72A81">
        <w:t xml:space="preserve"> can extend our simple 1g-based model to shorter occlusions.</w:t>
      </w:r>
      <w:r w:rsidR="009A3299">
        <w:t xml:space="preserve"> </w:t>
      </w:r>
      <w:r w:rsidR="00A72A81">
        <w:t xml:space="preserve">Furthermore, </w:t>
      </w:r>
      <w:r w:rsidR="009A3299">
        <w:t xml:space="preserve">to fully characterize </w:t>
      </w:r>
      <w:r w:rsidR="00A72A81">
        <w:t>a prior</w:t>
      </w:r>
      <w:r w:rsidR="009A3299">
        <w:t xml:space="preserve">, </w:t>
      </w:r>
      <w:r w:rsidR="00A72A81">
        <w:t xml:space="preserve">we need to not only indicate its </w:t>
      </w:r>
      <w:r w:rsidR="002A7435">
        <w:t>mean</w:t>
      </w:r>
      <w:r w:rsidR="00A72A81">
        <w:t>, but also its standard deviation</w:t>
      </w:r>
      <w:r w:rsidR="009A3299">
        <w:t>.</w:t>
      </w:r>
      <w:r w:rsidR="00153916">
        <w:t xml:space="preserve"> </w:t>
      </w:r>
      <w:r w:rsidR="00A72A81">
        <w:t xml:space="preserve">The second goal of the </w:t>
      </w:r>
      <w:r w:rsidR="00402308">
        <w:t xml:space="preserve">present paper </w:t>
      </w:r>
      <w:r w:rsidR="00A72A81">
        <w:t xml:space="preserve">is thus </w:t>
      </w:r>
      <w:r w:rsidR="00402308">
        <w:t xml:space="preserve">to determine </w:t>
      </w:r>
      <w:r w:rsidR="00A72A81">
        <w:t xml:space="preserve">the standard deviation of the strong </w:t>
      </w:r>
      <w:r w:rsidR="00A72A81">
        <w:lastRenderedPageBreak/>
        <w:t xml:space="preserve">gravity prior. We aim to achieve this goal </w:t>
      </w:r>
      <w:r w:rsidR="00402308">
        <w:t>by simulati</w:t>
      </w:r>
      <w:r w:rsidR="00A72A81">
        <w:t>ons</w:t>
      </w:r>
      <w:r w:rsidR="00402308">
        <w:t xml:space="preserve"> based on assumptions about the different sources of noise relevant to the task at hand.</w:t>
      </w:r>
    </w:p>
    <w:p w14:paraId="1A65CF6C" w14:textId="51C49ADB" w:rsidR="007774C7" w:rsidRDefault="002A7B37" w:rsidP="00BE7928">
      <w:pPr>
        <w:spacing w:line="480" w:lineRule="auto"/>
        <w:jc w:val="both"/>
      </w:pPr>
      <w:r>
        <w:t xml:space="preserve">In this paper, we adopt a </w:t>
      </w:r>
      <w:r w:rsidR="00D43573">
        <w:t>constructivist</w:t>
      </w:r>
      <w:r>
        <w:t xml:space="preserve">-computational framework </w:t>
      </w:r>
      <w:r w:rsidR="007F6D38">
        <w:fldChar w:fldCharType="begin" w:fldLock="1"/>
      </w:r>
      <w:r w:rsidR="007631C4">
        <w:instrText>ADDIN CSL_CITATION {"citationItems":[{"id":"ITEM-1","itemData":{"DOI":"10.1111/ejop.12085","author":[{"dropping-particle":"","family":"Nanay","given":"Bence","non-dropping-particle":"","parse-names":false,"suffix":""}],"container-title":"European Journal of Philosophy","id":"ITEM-1","issue":"2","issued":{"date-parts":[["2014"]]},"page":"321-336","title":"The Representationalism versus Relationalism Debate: Explanatory Contextualism about Perception","type":"article-journal","volume":"23"},"uris":["http://www.mendeley.com/documents/?uuid=fb45cf5c-b7c6-40dd-93af-a8bcca38d956"]},{"id":"ITEM-2","itemData":{"ISBN":"0-7167-1284-9","abstract":"In Vision, Marr describes a general framework for understanding visual perception and touches on broader questions about how the brain and its functions can be studied and understood. Researchers from a range of brain and cognitive sciences have long valued Marr's creativity, intellectual power, and ability to integrate insights and data from neuroscience, psychology, and computation. This MIT Press edition makes Marr's influential work available to a new generation of students and scientists. In Marr's framework, the process of vision constructs a set of representations, starting from a description of the input image and culminating with a description of three-dimensional objects in the surrounding environment. A central theme, and one that has had far-reaching influence in both neuroscience and cognitive science, is the notion of different levels of analysis -- in Marr's framework, the computational level, the algorithmic level, and the hardware implementation level. Now, thirty years later, the main problems that occupied Marr remain fundamental open problems in the study of perception. Vision provides inspiration for the continuing efforts to integrate knowledge from cognition and computation to understand vision and the brain.","author":[{"dropping-particle":"","family":"Marr","given":"David","non-dropping-particle":"","parse-names":false,"suffix":""}],"container-title":"Vision: A computational investigation into the human representation and processing of visual information","id":"ITEM-2","issued":{"date-parts":[["1982"]]},"title":"A computational investigation into the human representation and processing of visual information.pdf","type":"article"},"uris":["http://www.mendeley.com/documents/?uuid=e3ffd3e1-2215-4db0-a1d3-ff09e6171873"]}],"mendeley":{"formattedCitation":"(Marr, 1982; Nanay, 2014)","plainTextFormattedCitation":"(Marr, 1982; Nanay, 2014)","previouslyFormattedCitation":"(Marr, 1982; Nanay, 2014)"},"properties":{"noteIndex":0},"schema":"https://github.com/citation-style-language/schema/raw/master/csl-citation.json"}</w:instrText>
      </w:r>
      <w:r w:rsidR="007F6D38">
        <w:fldChar w:fldCharType="separate"/>
      </w:r>
      <w:r w:rsidR="007F6D38" w:rsidRPr="007F6D38">
        <w:rPr>
          <w:noProof/>
        </w:rPr>
        <w:t>(Marr, 1982; Nanay, 2014)</w:t>
      </w:r>
      <w:r w:rsidR="007F6D38">
        <w:fldChar w:fldCharType="end"/>
      </w:r>
      <w:r>
        <w:t xml:space="preserve">; we view perception as a process by which humans </w:t>
      </w:r>
      <w:r w:rsidR="00D9735A">
        <w:t>acknowledge</w:t>
      </w:r>
      <w:r w:rsidR="00CA3C73">
        <w:t xml:space="preserve"> the state of the worl</w:t>
      </w:r>
      <w:r w:rsidR="008F40B3">
        <w:t>d</w:t>
      </w:r>
      <w:r w:rsidR="00CA3C73">
        <w:t xml:space="preserve"> around us </w:t>
      </w:r>
      <w:r w:rsidR="00612B5E">
        <w:t xml:space="preserve">based on both prior knowledge and </w:t>
      </w:r>
      <w:r w:rsidR="002D66FE">
        <w:t xml:space="preserve">sensory online information </w:t>
      </w:r>
      <w:r w:rsidR="00CA11E1">
        <w:t>in order to</w:t>
      </w:r>
      <w:r>
        <w:t xml:space="preserve"> guide their interactions with the external world.</w:t>
      </w:r>
      <w:r w:rsidR="007631C4">
        <w:t xml:space="preserve"> Please not</w:t>
      </w:r>
      <w:r w:rsidR="004A4D6B">
        <w:t>e</w:t>
      </w:r>
      <w:r w:rsidR="007631C4">
        <w:t xml:space="preserve"> that </w:t>
      </w:r>
      <w:r w:rsidR="004A4D6B">
        <w:t xml:space="preserve">other psychological traditions, such as ecological perception </w:t>
      </w:r>
      <w:r w:rsidR="004A4D6B">
        <w:fldChar w:fldCharType="begin" w:fldLock="1"/>
      </w:r>
      <w:r w:rsidR="00FE16F2">
        <w:instrText>ADDIN CSL_CITATION {"citationItems":[{"id":"ITEM-1","itemData":{"author":[{"dropping-particle":"","family":"Gibson","given":"James J","non-dropping-particle":"","parse-names":false,"suffix":""}],"id":"ITEM-1","issued":{"date-parts":[["1986"]]},"publisher":"Taylor &amp; Francis","publisher-place":"New York","title":"The Ecological Approach to Visual Perception","type":"book"},"uris":["http://www.mendeley.com/documents/?uuid=ff5687c0-f4b0-41f2-940b-869e2a855d9e"]}],"mendeley":{"formattedCitation":"(Gibson, 1986)","plainTextFormattedCitation":"(Gibson, 1986)","previouslyFormattedCitation":"(Gibson, 1986)"},"properties":{"noteIndex":0},"schema":"https://github.com/citation-style-language/schema/raw/master/csl-citation.json"}</w:instrText>
      </w:r>
      <w:r w:rsidR="004A4D6B">
        <w:fldChar w:fldCharType="separate"/>
      </w:r>
      <w:r w:rsidR="004A4D6B" w:rsidRPr="004A4D6B">
        <w:rPr>
          <w:noProof/>
        </w:rPr>
        <w:t>(Gibson, 1986)</w:t>
      </w:r>
      <w:r w:rsidR="004A4D6B">
        <w:fldChar w:fldCharType="end"/>
      </w:r>
      <w:r w:rsidR="004A4D6B">
        <w:t xml:space="preserve">, deny the necessity of </w:t>
      </w:r>
      <w:r w:rsidR="00CA11E1">
        <w:t>prior knowledge</w:t>
      </w:r>
      <w:r w:rsidR="004A4D6B">
        <w:t>.</w:t>
      </w:r>
      <w:r>
        <w:t xml:space="preserve"> </w:t>
      </w:r>
      <w:r w:rsidR="004A4D6B">
        <w:t xml:space="preserve"> </w:t>
      </w:r>
      <w:r w:rsidR="00282148">
        <w:t xml:space="preserve">Within our </w:t>
      </w:r>
      <w:r w:rsidR="00261379">
        <w:t>constructivist</w:t>
      </w:r>
      <w:r w:rsidR="00CA11E1">
        <w:t xml:space="preserve"> </w:t>
      </w:r>
      <w:r w:rsidR="00282148">
        <w:t>framework, we</w:t>
      </w:r>
      <w:r w:rsidR="00BD3838">
        <w:t xml:space="preserve"> envision</w:t>
      </w:r>
      <w:r w:rsidR="00E23038">
        <w:t xml:space="preserve"> (visual)</w:t>
      </w:r>
      <w:r w:rsidR="00BD3838">
        <w:t xml:space="preserve"> perception as a</w:t>
      </w:r>
      <w:r w:rsidR="00E23038">
        <w:t xml:space="preserve"> two-step</w:t>
      </w:r>
      <w:r w:rsidR="00BD3838">
        <w:t xml:space="preserve"> process: Encoding and Decoding</w:t>
      </w:r>
      <w:r w:rsidR="00C23250">
        <w:t xml:space="preserve"> </w:t>
      </w:r>
      <w:r w:rsidR="00C23250">
        <w:fldChar w:fldCharType="begin" w:fldLock="1"/>
      </w:r>
      <w:r w:rsidR="007F6D38">
        <w:instrText>ADDIN CSL_CITATION {"citationItems":[{"id":"ITEM-1","itemData":{"DOI":"10.1146/annurev.neuro.29.051605.113038","author":[{"dropping-particle":"","family":"Gold","given":"Joshua I","non-dropping-particle":"","parse-names":false,"suffix":""},{"dropping-particle":"","family":"Shadlen","given":"Michael N","non-dropping-particle":"","parse-names":false,"suffix":""}],"id":"ITEM-1","issued":{"date-parts":[["2007"]]},"title":"The Neural Basis of Decision Making","type":"article-journal"},"uris":["http://www.mendeley.com/documents/?uuid=b7dfaddb-74be-4262-bab2-4adb8e8014f4"]},{"id":"ITEM-2","itemData":{"author":[{"dropping-particle":"","family":"Schneidman","given":"Elad","non-dropping-particle":"","parse-names":false,"suffix":""},{"dropping-particle":"","family":"Bialek","given":"William","non-dropping-particle":"","parse-names":false,"suffix":""},{"dropping-particle":"","family":"Ii","given":"Michael J Berry","non-dropping-particle":"","parse-names":false,"suffix":""}],"id":"ITEM-2","issue":"37","issued":{"date-parts":[["2003"]]},"page":"11539-11553","title":"Synergy , Redundancy , and Independence in Population Codes","type":"article-journal","volume":"23"},"uris":["http://www.mendeley.com/documents/?uuid=1e0054b1-223a-4f6a-a613-4ddca440dab4"]}],"mendeley":{"formattedCitation":"(Gold &amp; Shadlen, 2007; Schneidman, Bialek, &amp; Ii, 2003)","plainTextFormattedCitation":"(Gold &amp; Shadlen, 2007; Schneidman, Bialek, &amp; Ii, 2003)","previouslyFormattedCitation":"(Gold &amp; Shadlen, 2007; Schneidman, Bialek, &amp; Ii, 2003)"},"properties":{"noteIndex":0},"schema":"https://github.com/citation-style-language/schema/raw/master/csl-citation.json"}</w:instrText>
      </w:r>
      <w:r w:rsidR="00C23250">
        <w:fldChar w:fldCharType="separate"/>
      </w:r>
      <w:r w:rsidR="00C23250" w:rsidRPr="00C23250">
        <w:rPr>
          <w:noProof/>
        </w:rPr>
        <w:t>(Gold &amp; Shadlen, 2007; Schneidman, Bialek, &amp; Ii, 2003)</w:t>
      </w:r>
      <w:r w:rsidR="00C23250">
        <w:fldChar w:fldCharType="end"/>
      </w:r>
      <w:r w:rsidR="00BD3838">
        <w:t>. During Encoding, low level signals such as luminosity, retinal velocities or orientation are picked up by the perceptual system</w:t>
      </w:r>
      <w:r w:rsidR="007631C4">
        <w:t xml:space="preserve"> and represented as neural activity</w:t>
      </w:r>
      <w:r w:rsidR="00BD3838">
        <w:t>. However</w:t>
      </w:r>
      <w:r w:rsidR="00402308">
        <w:t xml:space="preserve">, these </w:t>
      </w:r>
      <w:r w:rsidR="001A57F8">
        <w:t>low-level</w:t>
      </w:r>
      <w:r w:rsidR="00402308">
        <w:t xml:space="preserve"> sensory signals</w:t>
      </w:r>
      <w:r w:rsidR="007631C4">
        <w:t>, and the neural activity they are represented as,</w:t>
      </w:r>
      <w:r w:rsidR="00402308">
        <w:t xml:space="preserve"> </w:t>
      </w:r>
      <w:r w:rsidR="007631C4">
        <w:t xml:space="preserve">can be </w:t>
      </w:r>
      <w:r w:rsidR="00402308">
        <w:t>ambiguous with respect to the state of the world:</w:t>
      </w:r>
      <w:r w:rsidR="00BD3838">
        <w:t xml:space="preserve"> </w:t>
      </w:r>
      <w:r w:rsidR="00402308">
        <w:t xml:space="preserve">for example, </w:t>
      </w:r>
      <w:r w:rsidR="00BD3838">
        <w:t>the same retinal velocities can correspond to vastly different physical velocities, depending on the distance between observer and object.</w:t>
      </w:r>
      <w:r w:rsidR="007631C4">
        <w:t xml:space="preserve"> An object that moves 6 m in front of the observer in the fronto-parallel plane with a physical speed of 1 m/s elicits a retinal speed of </w:t>
      </w:r>
      <w:r w:rsidR="00282148">
        <w:t xml:space="preserve">about </w:t>
      </w:r>
      <w:r w:rsidR="007631C4">
        <w:t>9.5°/s</w:t>
      </w:r>
      <w:r w:rsidR="00282148">
        <w:t xml:space="preserve"> when fixation is maintained</w:t>
      </w:r>
      <w:r w:rsidR="007631C4">
        <w:t>. The same retinal speed could correspond to a target that moves at a physical speed of 1.2 m/s 7 m in front of the observer.</w:t>
      </w:r>
      <w:r w:rsidR="00BD3838">
        <w:t xml:space="preserve"> Decoding is the process of interpreting optic flow information. In Decoding, humans often combine sensory input with previous </w:t>
      </w:r>
      <w:r w:rsidR="00103427">
        <w:t xml:space="preserve">(prior) </w:t>
      </w:r>
      <w:r w:rsidR="00BD3838">
        <w:t>knowledge to obtain a more accurate and precise estimate of the observed state of the world.</w:t>
      </w:r>
      <w:r w:rsidR="00402308">
        <w:t xml:space="preserve"> For example, we use knowledge about the size of an object to recover its most likely distance to the observer, thus providing a key to recover its physical velocity from retinal motion.</w:t>
      </w:r>
      <w:r w:rsidR="007631C4">
        <w:t xml:space="preserve"> If we, for example</w:t>
      </w:r>
      <w:ins w:id="0" w:author="Björn Jörges" w:date="2020-07-09T03:20:00Z">
        <w:r w:rsidR="00B02D0B">
          <w:t>,</w:t>
        </w:r>
      </w:ins>
      <w:r w:rsidR="007631C4">
        <w:t xml:space="preserve"> know that we are observing a basketball and know from experience that its radius is 0.12 m, and we perceive that the target occupies a visual angle of 0.5°, we know that the target moves at 7 m in front of as. We then also know that the physical velocity of the ball is 1.2 m/s, not 1 m/s.</w:t>
      </w:r>
      <w:ins w:id="1" w:author="Björn Jörges" w:date="2020-07-09T03:19:00Z">
        <w:r w:rsidR="00B02D0B">
          <w:t xml:space="preserve"> </w:t>
        </w:r>
      </w:ins>
      <w:r w:rsidR="00BD3838">
        <w:t>In some, if not many instances, this combination occurs according to Bayes’ formula</w:t>
      </w:r>
      <w:r w:rsidR="007774C7">
        <w:t>:</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FA5BF0" w:rsidRPr="00277A48" w14:paraId="0B208BBD" w14:textId="77777777" w:rsidTr="00E37468">
        <w:trPr>
          <w:trHeight w:val="376"/>
        </w:trPr>
        <w:tc>
          <w:tcPr>
            <w:tcW w:w="8314" w:type="dxa"/>
            <w:shd w:val="clear" w:color="auto" w:fill="FFFFFF" w:themeFill="background1"/>
            <w:vAlign w:val="center"/>
          </w:tcPr>
          <w:p w14:paraId="4C8AF284" w14:textId="6D9F9A61" w:rsidR="00FA5BF0" w:rsidRPr="007801C8" w:rsidRDefault="00FA5BF0" w:rsidP="00BE7928">
            <w:pPr>
              <w:pStyle w:val="MaterialsandMethodsText"/>
              <w:spacing w:line="480" w:lineRule="auto"/>
              <w:rPr>
                <w:sz w:val="20"/>
                <w:szCs w:val="20"/>
              </w:rPr>
            </w:pPr>
            <m:oMathPara>
              <m:oMath>
                <m:r>
                  <w:rPr>
                    <w:rFonts w:ascii="Cambria Math" w:hAnsi="Cambria Math"/>
                    <w:sz w:val="20"/>
                    <w:szCs w:val="20"/>
                  </w:rPr>
                  <w:lastRenderedPageBreak/>
                  <m:t>P</m:t>
                </m:r>
                <m:d>
                  <m:dPr>
                    <m:ctrlPr>
                      <w:rPr>
                        <w:rFonts w:ascii="Cambria Math" w:hAnsi="Cambria Math"/>
                        <w:i/>
                        <w:sz w:val="20"/>
                        <w:szCs w:val="20"/>
                      </w:rPr>
                    </m:ctrlPr>
                  </m:dPr>
                  <m:e>
                    <m:r>
                      <w:rPr>
                        <w:rFonts w:ascii="Cambria Math" w:hAnsi="Cambria Math"/>
                        <w:sz w:val="20"/>
                        <w:szCs w:val="20"/>
                      </w:rPr>
                      <m:t>A</m:t>
                    </m:r>
                  </m:e>
                  <m:e>
                    <m:r>
                      <w:rPr>
                        <w:rFonts w:ascii="Cambria Math" w:hAnsi="Cambria Math"/>
                        <w:sz w:val="20"/>
                        <w:szCs w:val="20"/>
                      </w:rPr>
                      <m:t>B</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B</m:t>
                        </m:r>
                      </m:e>
                      <m:e>
                        <m:r>
                          <w:rPr>
                            <w:rFonts w:ascii="Cambria Math" w:hAnsi="Cambria Math"/>
                            <w:sz w:val="20"/>
                            <w:szCs w:val="20"/>
                          </w:rPr>
                          <m:t>A</m:t>
                        </m:r>
                      </m:e>
                    </m:d>
                    <m:r>
                      <w:rPr>
                        <w:rFonts w:ascii="Cambria Math" w:hAnsi="Cambria Math"/>
                        <w:sz w:val="20"/>
                        <w:szCs w:val="20"/>
                      </w:rPr>
                      <m:t>P(A)</m:t>
                    </m:r>
                  </m:num>
                  <m:den>
                    <m:r>
                      <w:rPr>
                        <w:rFonts w:ascii="Cambria Math" w:hAnsi="Cambria Math"/>
                        <w:sz w:val="20"/>
                        <w:szCs w:val="20"/>
                      </w:rPr>
                      <m:t>P(B)</m:t>
                    </m:r>
                  </m:den>
                </m:f>
              </m:oMath>
            </m:oMathPara>
          </w:p>
        </w:tc>
        <w:tc>
          <w:tcPr>
            <w:tcW w:w="783" w:type="dxa"/>
            <w:shd w:val="clear" w:color="auto" w:fill="FFFFFF" w:themeFill="background1"/>
            <w:vAlign w:val="center"/>
          </w:tcPr>
          <w:p w14:paraId="09869576" w14:textId="1F6C4F8B" w:rsidR="00FA5BF0" w:rsidRPr="00277A48" w:rsidRDefault="00FA5BF0" w:rsidP="00BE7928">
            <w:pPr>
              <w:pStyle w:val="MaterialsandMethodsText"/>
              <w:spacing w:line="480" w:lineRule="auto"/>
            </w:pPr>
            <w:r w:rsidRPr="00277A48">
              <w:t>[</w:t>
            </w:r>
            <w:r>
              <w:t>1</w:t>
            </w:r>
            <w:r w:rsidRPr="00277A48">
              <w:t>]</w:t>
            </w:r>
          </w:p>
        </w:tc>
      </w:tr>
    </w:tbl>
    <w:p w14:paraId="737F43B2" w14:textId="225AD9F5" w:rsidR="00BD3838" w:rsidRPr="004F7B12" w:rsidRDefault="007774C7" w:rsidP="00BE7928">
      <w:pPr>
        <w:spacing w:line="480" w:lineRule="auto"/>
        <w:jc w:val="both"/>
      </w:pPr>
      <w:r>
        <w:t xml:space="preserve">The probability of a state of the world A given evidence B is the probability of observing evidence B given the state of the world A multiplied by the probability of the state of the world (A), divided by the probability of the evidence (B). In a Bayesian framework, </w:t>
      </w:r>
      <w:r w:rsidR="00BD3838">
        <w:t>sensory input (Likelihood)</w:t>
      </w:r>
      <w:r w:rsidR="00812FD6">
        <w:t xml:space="preserve">, corresponding to the term </w:t>
      </w:r>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num>
          <m:den>
            <m:r>
              <w:rPr>
                <w:rFonts w:ascii="Cambria Math" w:hAnsi="Cambria Math"/>
              </w:rPr>
              <m:t>P(B)</m:t>
            </m:r>
          </m:den>
        </m:f>
      </m:oMath>
      <w:r w:rsidR="00812FD6">
        <w:t xml:space="preserve"> in Equation 1,</w:t>
      </w:r>
      <w:r w:rsidR="00BD3838">
        <w:t xml:space="preserve"> and prior knowledge (Prior)</w:t>
      </w:r>
      <w:r w:rsidR="00812FD6">
        <w:t xml:space="preserve">, corresponding to </w:t>
      </w:r>
      <m:oMath>
        <m:r>
          <w:rPr>
            <w:rFonts w:ascii="Cambria Math" w:hAnsi="Cambria Math"/>
          </w:rPr>
          <m:t>P(A)</m:t>
        </m:r>
      </m:oMath>
      <w:r w:rsidR="00812FD6">
        <w:rPr>
          <w:rFonts w:eastAsiaTheme="minorEastAsia"/>
        </w:rPr>
        <w:t xml:space="preserve"> in Equation 1,</w:t>
      </w:r>
      <w:r w:rsidR="00BD3838">
        <w:t xml:space="preserve"> </w:t>
      </w:r>
      <w:r>
        <w:t xml:space="preserve">are combined </w:t>
      </w:r>
      <w:r w:rsidR="00BD3838">
        <w:t>according to their respective precisions to yield a more precise</w:t>
      </w:r>
      <w:r w:rsidR="00855B76">
        <w:t xml:space="preserve"> and more accurate final percept (Posterior).</w:t>
      </w:r>
      <w:r w:rsidR="004A4D6B">
        <w:t xml:space="preserve"> Under many circumstances, Prior, Likelihood and Posterior can be represented as normal distributions whose standard deviations correspond to the representation’s reliability. If an organism has a high sensitivity to the sensory input, that is, when they are able to reliably distinguish one stimulus strength from a very similar stimulus strength, the standard deviation of the Likelihood would be very low, which corresponds to a very narrow distribution. On the other hand, if the organism has a very precise representation of the most likely state of the world, the Prior would be very narrow. Finally, the standard deviation of the Posterior would depend on the precision of Likelihood and Prior. </w:t>
      </w:r>
      <w:r w:rsidR="006D354B">
        <w:t>U</w:t>
      </w:r>
      <w:r w:rsidR="004F7B12">
        <w:t>sually</w:t>
      </w:r>
      <w:r w:rsidR="004A4D6B">
        <w:t>,</w:t>
      </w:r>
      <w:r w:rsidR="004F7B12">
        <w:t xml:space="preserve"> </w:t>
      </w:r>
      <w:r w:rsidR="006D354B">
        <w:t>both the Prior and the Likelihood contribute to the Posterior</w:t>
      </w:r>
      <w:r w:rsidR="004F7B12">
        <w:t xml:space="preserve">; for example when we know that our opponent in </w:t>
      </w:r>
      <w:r>
        <w:t xml:space="preserve">a </w:t>
      </w:r>
      <w:r w:rsidR="004F7B12">
        <w:t xml:space="preserve">tennis </w:t>
      </w:r>
      <w:r>
        <w:t xml:space="preserve">match </w:t>
      </w:r>
      <w:r w:rsidR="004F7B12" w:rsidRPr="004F7B12">
        <w:rPr>
          <w:i/>
          <w:iCs/>
        </w:rPr>
        <w:t>usually</w:t>
      </w:r>
      <w:r w:rsidR="004F7B12">
        <w:rPr>
          <w:i/>
          <w:iCs/>
        </w:rPr>
        <w:t xml:space="preserve"> </w:t>
      </w:r>
      <w:r w:rsidR="004F7B12">
        <w:t xml:space="preserve">serves in the right corner of the court, but </w:t>
      </w:r>
      <w:r w:rsidR="004F7B12" w:rsidRPr="004F7B12">
        <w:rPr>
          <w:i/>
          <w:iCs/>
        </w:rPr>
        <w:t>not always</w:t>
      </w:r>
      <w:r w:rsidR="006D354B">
        <w:t xml:space="preserve">, (Prior) and we have good visibility of their serving motion, but since the motion is so quick, we do not have a lot of time to acquire evidence (Likelihood). </w:t>
      </w:r>
      <w:r w:rsidR="004F7B12">
        <w:t xml:space="preserve">We thus take sensory input (e. g. about </w:t>
      </w:r>
      <w:r w:rsidR="006D354B">
        <w:t xml:space="preserve">their </w:t>
      </w:r>
      <w:r w:rsidR="004F7B12">
        <w:t>body posture while serving) into account only to some extent (see “Normal Prior” scenario in</w:t>
      </w:r>
      <w:r w:rsidR="005F517F">
        <w:t xml:space="preserve"> Figure 1</w:t>
      </w:r>
      <w:r w:rsidR="004F7B12">
        <w:t>). However, in the case of gravity it seems that the expectation of Earth Gravity overrules all sensory information that humans collect on the law of motion of an observed object</w:t>
      </w:r>
      <w:r w:rsidR="00094829">
        <w:t xml:space="preserve"> </w:t>
      </w:r>
      <w:r w:rsidR="00094829">
        <w:fldChar w:fldCharType="begin" w:fldLock="1"/>
      </w:r>
      <w:r w:rsidR="00DE7828">
        <w:instrText>ADDIN CSL_CITATION {"citationItems":[{"id":"ITEM-1","itemData":{"ISBN":"0972533907","abstract":"The art of intercepting a flying ball has preoccupied athletes and sports fans for centuries. Moreover, the ability to intercept or avoid a moving object—whether it be to catch a ball, snatch prey, or avoid the path of a preda- tor—is a skill that has been acquired by almost every evolved species. This behavior, remarkable in that it requires anticipation of future events, is thus a fundamental property of biological sensorimotor systems. Yet the mechanisms have yet to be clearly identified that allow the brain to predict the future positions of a moving object, rather than simply perceiving where that moving object is now. In this study, we addressed an unresolved question in the fields of psychology and neuroscience: Does the brain rely strictly on sensory information to estimate the movements of an object, or can we improve our performance on interceptive tasks by using knowl- edge about how the world works? We used the microgravity conditions of the Neurolab Space Shuttle mission to examine this question as it applies to catching a “falling” ball. Astronauts caught a ball projected downward from the ceiling with one of three different speeds. The astronauts triggered anticipatory motor responses slightly earlier (with respect to impact) in flight than on the ground, with a greater timing shift for lower ball velocities. Data derived from this show that the central nervous system uses an internal model of gravitational acceleration, in addition to sensory information, to predict the time-to-contact between the ball and the hand and applies this model by default—whether on Earth or in microgravity. 55","author":[{"dropping-particle":"","family":"McIntyre","given":"Joseph","non-dropping-particle":"","parse-names":false,"suffix":""},{"dropping-particle":"","family":"Zago","given":"Myrka","non-dropping-particle":"","parse-names":false,"suffix":""},{"dropping-particle":"","family":"Berthoz","given":"Alain","non-dropping-particle":"","parse-names":false,"suffix":""},{"dropping-particle":"","family":"Lacquaniti","given":"Francesco","non-dropping-particle":"","parse-names":false,"suffix":""}],"container-title":"The Neurolab Spacelab Mission: Neuroscience Research in Space","editor":[{"dropping-particle":"","family":"Buckey","given":"Jay C.","non-dropping-particle":"","parse-names":false,"suffix":""},{"dropping-particle":"","family":"Homick","given":"Jerry L.","non-dropping-particle":"","parse-names":false,"suffix":""}],"id":"ITEM-1","issued":{"date-parts":[["2003"]]},"note":"NULL","page":"55 - 61","publisher":"National Aeronautics and Space Administration, Lyndon B. Johnson Space Center","title":"The Brain as a Predictor: On Catching Flying Balls in Zero-G","type":"chapter"},"uris":["http://www.mendeley.com/documents/?uuid=14012fd5-c757-4302-97a1-2043f493a11a"]},{"id":"ITEM-2","itemData":{"DOI":"10.1016/j.visres.2008.04.005","ISBN":"0651501482","ISSN":"00426989","PMID":"18499213","abstract":"Baur??s et al. [Baur??s, R., Benguigui, N., Amorim, M.-A., &amp; Siegler, I. A. (2007). Intercepting free falling objects: Better use Occam's razor than internalize Newton's law. Vision Research, 47, 2982-2991] rejected the hypothesis that free-falling objects are intercepted using a predictive model of gravity. They argued instead for \"a continuous guide for action timing\" based on visual information updated till target capture. Here we show that their arguments are flawed, because they fail to consider the impact of sensori-motor delays on interception behaviour and the need for neural compensation of such delays. When intercepting a free-falling object, the delays can be overcome by a predictive model of the effects of gravity on target motion. ?? 2008 Elsevier Ltd. All rights reserved.","author":[{"dropping-particle":"","family":"Zago","given":"Myrka","non-dropping-particle":"","parse-names":false,"suffix":""},{"dropping-particle":"","family":"McIntyre","given":"Joseph","non-dropping-particle":"","parse-names":false,"suffix":""},{"dropping-particle":"","family":"Senot","given":"Patrice","non-dropping-particle":"","parse-names":false,"suffix":""},{"dropping-particle":"","family":"Lacquaniti","given":"Francesco","non-dropping-particle":"","parse-names":false,"suffix":""}],"container-title":"Vision Research","id":"ITEM-2","issue":"14","issued":{"date-parts":[["2008"]]},"page":"1532-1538","title":"Internal models and prediction of visual gravitational motion","type":"article-journal","volume":"48"},"uris":["http://www.mendeley.com/documents/?uuid=6394854b-5452-4546-b4cc-878b4f955d0c"]},{"id":"ITEM-3","itemData":{"DOI":"10.1152/jn.00475.2015","ISSN":"0022-3077","author":[{"dropping-particle":"","family":"Scaleia","given":"Barbara","non-dropping-particle":"La","parse-names":false,"suffix":""},{"dropping-particle":"","family":"Zago","given":"Myrka","non-dropping-particle":"","parse-names":false,"suffix":""},{"dropping-particle":"","family":"Lacquaniti","given":"Francesco","non-dropping-particle":"","parse-names":false,"suffix":""}],"container-title":"Journal of Neurophysiology","id":"ITEM-3","issued":{"date-parts":[["2015"]]},"note":"NULL","page":"1577-1592","title":"Hand interception of occluded motion in humans: A test of model-based versus on-line control","type":"article-journal","volume":"114"},"uris":["http://www.mendeley.com/documents/?uuid=8620b313-ef80-4016-978d-230eea1f8e01"]},{"id":"ITEM-4","itemData":{"DOI":"10.1152/jn.00215.2005","ISBN":"0022-3077 (Print)","ISSN":"0022-3077","PMID":"15817649","author":[{"dropping-particle":"","family":"Zago","given":"Myrka","non-dropping-particle":"","parse-names":false,"suffix":""},{"dropping-particle":"","family":"Lacquaniti","given":"Francesco","non-dropping-particle":"","parse-names":false,"suffix":""}],"container-title":"Journal of Neurophysiology","id":"ITEM-4","issue":"2","issued":{"date-parts":[["2005"]]},"page":"1346-1357","title":"Internal Model of Gravity for Hand Interception: Parametric Adaptation to Zero-Gravity Visual Targets on Earth","type":"article-journal","volume":"94"},"uris":["http://www.mendeley.com/documents/?uuid=d6a5dba7-ef67-45d0-bd23-2be7125542a7"]},{"id":"ITEM-5","itemData":{"DOI":"10.1097/00001756-200112040-00004","ISBN":"1097-6256 (Print)\\r1097-6256 (Linking)","ISSN":"0959-4965","PMID":"11426224","abstract":"How does the nervous system synchronize movements to catch a falling ball? According to one theory, only sensory information is used to estimate time-to-contact (TTC) with an approaching object, alternatively, implicit knowledge about physics may come into play. Here the authors show that astronauts initiated catching movements earlier in 0 g than in 1 g, which demonstrates that the brain uses an internal model of gravity to supplement sensory information when estimating TTC. (PsycINFO Database Record (c) 2005 APA, all rights reserved)","author":[{"dropping-particle":"","family":"McIntyre","given":"J","non-dropping-particle":"","parse-names":false,"suffix":""},{"dropping-particle":"","family":"Zago","given":"M","non-dropping-particle":"","parse-names":false,"suffix":""},{"dropping-particle":"","family":"Berthoz","given":"A","non-dropping-particle":"","parse-names":false,"suffix":""}],"container-title":"Nature neuroscience","id":"ITEM-5","issue":"17","issued":{"date-parts":[["2001"]]},"page":"109-110","title":"Does the Brain Model Newton's Laws","type":"article-journal","volume":"12"},"uris":["http://www.mendeley.com/documents/?uuid=d038ba84-5af4-4fa5-9fdc-0ca802b136fe"]}],"mendeley":{"formattedCitation":"(La Scaleia, Zago, &amp; Lacquaniti, 2015; J McIntyre et al., 2001; Joseph McIntyre, Zago, Berthoz, &amp; Lacquaniti, 2003; Zago &amp; Lacquaniti, 2005b; Zago et al., 2008)","manualFormatting":"(La Scaleia, Zago, &amp; Lacquaniti, 2015; McIntyre et al., 2001; McIntyre, Zago, Berthoz, &amp; Lacquaniti, 2003; Zago &amp; Lacquaniti, 2005b; Zago et al., 2008)","plainTextFormattedCitation":"(La Scaleia, Zago, &amp; Lacquaniti, 2015; J McIntyre et al., 2001; Joseph McIntyre, Zago, Berthoz, &amp; Lacquaniti, 2003; Zago &amp; Lacquaniti, 2005b; Zago et al., 2008)","previouslyFormattedCitation":"(La Scaleia, Zago, &amp; Lacquaniti, 2015; J McIntyre et al., 2001; Joseph McIntyre, Zago, Berthoz, &amp; Lacquaniti, 2003; Zago &amp; Lacquaniti, 2005b; Zago et al., 2008)"},"properties":{"noteIndex":0},"schema":"https://github.com/citation-style-language/schema/raw/master/csl-citation.json"}</w:instrText>
      </w:r>
      <w:r w:rsidR="00094829">
        <w:fldChar w:fldCharType="separate"/>
      </w:r>
      <w:r w:rsidR="007520D2" w:rsidRPr="007520D2">
        <w:rPr>
          <w:noProof/>
        </w:rPr>
        <w:t>(La Scaleia, Zago, &amp; Lacquaniti, 2015; McIntyre et al., 2001; McIntyre, Zago, Berthoz, &amp; Lacquaniti, 2003; Zago &amp; Lacquaniti, 2005b; Zago et al., 2008)</w:t>
      </w:r>
      <w:r w:rsidR="00094829">
        <w:fldChar w:fldCharType="end"/>
      </w:r>
      <w:r w:rsidR="004F7B12">
        <w:t xml:space="preserve">. On a theoretical level, this is a sensible </w:t>
      </w:r>
      <w:proofErr w:type="gramStart"/>
      <w:r w:rsidR="004F7B12">
        <w:t>assumption, since</w:t>
      </w:r>
      <w:proofErr w:type="gramEnd"/>
      <w:r w:rsidR="004F7B12">
        <w:t xml:space="preserve"> all of human evolution and each human’s individual development occurred under Earth Gravity. In Bayesian terms, the Prior is extremely precise and thus overrules all sensory information </w:t>
      </w:r>
      <w:r w:rsidR="004F7B12">
        <w:lastRenderedPageBreak/>
        <w:t>represented as the Likelihood.</w:t>
      </w:r>
      <w:r w:rsidR="00B117EC">
        <w:t xml:space="preserve"> According to our interpretation, we would thus expect an extremely low value for the standard deviation of the earth gravity prior</w:t>
      </w:r>
      <w:r w:rsidR="00015257">
        <w:t xml:space="preserve"> (“Strong Prior” scenario in</w:t>
      </w:r>
      <w:r w:rsidR="00751554">
        <w:t xml:space="preserve"> Figure 1</w:t>
      </w:r>
      <w:r w:rsidR="00015257">
        <w:t>)</w:t>
      </w:r>
      <w:r w:rsidR="00B117EC">
        <w:t>.</w:t>
      </w:r>
      <w:r w:rsidR="007B6594">
        <w:t xml:space="preserve"> We would expect this value to be represented more precisely than linear velocities, which generally elicit Weber Fractions of 10%, which corresponds to a standard deviation of about 15% of the mean </w:t>
      </w:r>
      <w:r w:rsidR="00BE3250">
        <w:t>re</w:t>
      </w:r>
      <w:r w:rsidR="007B6594">
        <w:t xml:space="preserve">presented </w:t>
      </w:r>
      <w:r w:rsidR="00BE3250">
        <w:t>stimulation</w:t>
      </w:r>
      <w:r w:rsidR="007B6594">
        <w:t>.</w:t>
      </w:r>
    </w:p>
    <w:p w14:paraId="010605AD" w14:textId="069CDE42" w:rsidR="008D72BE" w:rsidRDefault="009A3299" w:rsidP="00BE7928">
      <w:pPr>
        <w:spacing w:line="480" w:lineRule="auto"/>
        <w:jc w:val="both"/>
      </w:pPr>
      <w:r>
        <w:t xml:space="preserve">In the following, we use the </w:t>
      </w:r>
      <w:r w:rsidR="00891775">
        <w:t xml:space="preserve">data from </w:t>
      </w:r>
      <w:r>
        <w:t>our</w:t>
      </w:r>
      <w:r w:rsidR="00891775">
        <w:t xml:space="preserve"> previous study </w:t>
      </w:r>
      <w:r w:rsidR="00891775">
        <w:fldChar w:fldCharType="begin" w:fldLock="1"/>
      </w:r>
      <w:r w:rsidR="00D9735A">
        <w:instrText>ADDIN CSL_CITATION {"citationItems":[{"id":"ITEM-1","itemData":{"DOI":"10.1038/s41598-019-50512-6","ISBN":"4159801950512","ISSN":"20452322","abstract":"There is evidence that humans rely on an earth gravity (9.81 m/s²) prior for a series of tasks involving perception and action, the reason being that gravity helps predict future positions of moving objects. Eye-movements in turn are partially guided by predictions about observed motion. Thus, the question arises whether knowledge about gravity is also used to guide eye-movements: If humans rely on a representation of earth gravity for the control of eye movements, earth-gravity-congruent motion should elicit improved visual pursuit. In a pre-registered experiment, we presented participants (n = 10) with parabolic motion governed by six different gravities (−1/0.7/0.85/1/1.15/1.3 g), two initial vertical velocities and two initial horizontal velocities in a 3D environment. Participants were instructed to follow the target with their eyes. We tracked their gaze and computed the visual gain (velocity of the eyes divided by velocity of the target) as proxy for the quality of pursuit. An LMM analysis with gravity condition as fixed effect and intercepts varying per subject showed that the gain was lower for −1 g than for 1 g (by −0.13, SE = 0.005). This model was significantly better than a null model without gravity as fixed effect (p &lt; 0.001), supporting our hypothesis. A comparison of 1 g and the remaining gravity conditions revealed that 1.15 g (by 0.043, SE = 0.005) and 1.3 g (by 0.065, SE = 0.005) were associated with lower gains, while 0.7 g (by 0.054, SE = 0.005) and 0.85 g (by 0.029, SE = 0.005) were associated with higher gains. This model was again significantly better than a null model (p &lt; 0.001), contradicting our hypothesis. Post-hoc analyses reveal that confounds in the 0.7/0.85/1/1.15/1.3 g condition may be responsible for these contradicting results. Despite these discrepancies, our data thus provide some support for the hypothesis that internalized knowledge about earth gravity guides eye movements.","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Trajectories","type":"article-journal","volume":"9"},"uris":["http://www.mendeley.com/documents/?uuid=13f1b18b-223d-45e7-8b96-70e4d8cfc2b7"]}],"mendeley":{"formattedCitation":"(Björn Jörges &amp; López-Moliner, 2019)","manualFormatting":"(Jörges &amp; López-Moliner, 2019)","plainTextFormattedCitation":"(Björn Jörges &amp; López-Moliner, 2019)","previouslyFormattedCitation":"(Björn Jörges &amp; López-Moliner, 2019)"},"properties":{"noteIndex":0},"schema":"https://github.com/citation-style-language/schema/raw/master/csl-citation.json"}</w:instrText>
      </w:r>
      <w:r w:rsidR="00891775">
        <w:fldChar w:fldCharType="separate"/>
      </w:r>
      <w:r w:rsidR="004A436E" w:rsidRPr="004A436E">
        <w:rPr>
          <w:noProof/>
        </w:rPr>
        <w:t>(Jörges &amp; López-Moliner, 2019)</w:t>
      </w:r>
      <w:r w:rsidR="00891775">
        <w:fldChar w:fldCharType="end"/>
      </w:r>
      <w:r w:rsidR="00891775">
        <w:t xml:space="preserve"> to </w:t>
      </w:r>
      <w:r>
        <w:t>simulate the variability of responses under different assumptions about the standard deviation of the gravity prior</w:t>
      </w:r>
      <w:r w:rsidR="006D354B">
        <w:t>.</w:t>
      </w:r>
    </w:p>
    <w:p w14:paraId="5C0B381E" w14:textId="3E4E3E8F" w:rsidR="004A0054" w:rsidDel="000E1327" w:rsidRDefault="004A0054" w:rsidP="00BE7928">
      <w:pPr>
        <w:spacing w:line="480" w:lineRule="auto"/>
        <w:jc w:val="both"/>
        <w:rPr>
          <w:del w:id="2" w:author="Björn Jörges" w:date="2020-07-09T04:48:00Z"/>
        </w:rPr>
      </w:pPr>
    </w:p>
    <w:p w14:paraId="5F146EED" w14:textId="1F9DCF10" w:rsidR="008D72BE" w:rsidRDefault="008D72BE" w:rsidP="00BE7928">
      <w:pPr>
        <w:pStyle w:val="Heading1"/>
        <w:spacing w:line="480" w:lineRule="auto"/>
        <w:rPr>
          <w:lang w:val="en-US"/>
        </w:rPr>
      </w:pPr>
      <w:r>
        <w:rPr>
          <w:lang w:val="en-US"/>
        </w:rPr>
        <w:t>Methods</w:t>
      </w:r>
    </w:p>
    <w:p w14:paraId="4AAD9C5A" w14:textId="5DBF8BBB" w:rsidR="00D9735A" w:rsidRDefault="00EE4218" w:rsidP="005F22BB">
      <w:pPr>
        <w:spacing w:line="480" w:lineRule="auto"/>
        <w:jc w:val="both"/>
        <w:rPr>
          <w:ins w:id="3" w:author="Björn Jörges" w:date="2020-07-09T01:29:00Z"/>
        </w:rPr>
      </w:pPr>
      <w:r>
        <w:t xml:space="preserve">In this paper, we use previously published data </w:t>
      </w:r>
      <w:r>
        <w:fldChar w:fldCharType="begin" w:fldLock="1"/>
      </w:r>
      <w:r w:rsidR="00D9735A">
        <w:instrText>ADDIN CSL_CITATION {"citationItems":[{"id":"ITEM-1","itemData":{"DOI":"10.1038/s41598-019-50512-6","ISBN":"4159801950512","ISSN":"20452322","abstract":"There is evidence that humans rely on an earth gravity (9.81 m/s²) prior for a series of tasks involving perception and action, the reason being that gravity helps predict future positions of moving objects. Eye-movements in turn are partially guided by predictions about observed motion. Thus, the question arises whether knowledge about gravity is also used to guide eye-movements: If humans rely on a representation of earth gravity for the control of eye movements, earth-gravity-congruent motion should elicit improved visual pursuit. In a pre-registered experiment, we presented participants (n = 10) with parabolic motion governed by six different gravities (−1/0.7/0.85/1/1.15/1.3 g), two initial vertical velocities and two initial horizontal velocities in a 3D environment. Participants were instructed to follow the target with their eyes. We tracked their gaze and computed the visual gain (velocity of the eyes divided by velocity of the target) as proxy for the quality of pursuit. An LMM analysis with gravity condition as fixed effect and intercepts varying per subject showed that the gain was lower for −1 g than for 1 g (by −0.13, SE = 0.005). This model was significantly better than a null model without gravity as fixed effect (p &lt; 0.001), supporting our hypothesis. A comparison of 1 g and the remaining gravity conditions revealed that 1.15 g (by 0.043, SE = 0.005) and 1.3 g (by 0.065, SE = 0.005) were associated with lower gains, while 0.7 g (by 0.054, SE = 0.005) and 0.85 g (by 0.029, SE = 0.005) were associated with higher gains. This model was again significantly better than a null model (p &lt; 0.001), contradicting our hypothesis. Post-hoc analyses reveal that confounds in the 0.7/0.85/1/1.15/1.3 g condition may be responsible for these contradicting results. Despite these discrepancies, our data thus provide some support for the hypothesis that internalized knowledge about earth gravity guides eye movements.","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Trajectories","type":"article-journal","volume":"9"},"uris":["http://www.mendeley.com/documents/?uuid=13f1b18b-223d-45e7-8b96-70e4d8cfc2b7"]}],"mendeley":{"formattedCitation":"(Björn Jörges &amp; López-Moliner, 2019)","manualFormatting":"(Jörges &amp; López-Moliner, 2019)","plainTextFormattedCitation":"(Björn Jörges &amp; López-Moliner, 2019)","previouslyFormattedCitation":"(Björn Jörges &amp; López-Moliner, 2019)"},"properties":{"noteIndex":0},"schema":"https://github.com/citation-style-language/schema/raw/master/csl-citation.json"}</w:instrText>
      </w:r>
      <w:r>
        <w:fldChar w:fldCharType="separate"/>
      </w:r>
      <w:r w:rsidRPr="00EE4218">
        <w:rPr>
          <w:noProof/>
        </w:rPr>
        <w:t>(Jörges &amp; López-Moliner, 2019)</w:t>
      </w:r>
      <w:r>
        <w:fldChar w:fldCharType="end"/>
      </w:r>
      <w:r>
        <w:t>. The pre-registration for the original hypotheses can view viewed on Open Science Foundation (</w:t>
      </w:r>
      <w:r w:rsidR="00BE5558">
        <w:fldChar w:fldCharType="begin"/>
      </w:r>
      <w:r w:rsidR="00BE5558">
        <w:instrText xml:space="preserve"> HYPERLINK "https://osf.io/8vg95/" </w:instrText>
      </w:r>
      <w:ins w:id="4" w:author="Björn Jörges" w:date="2020-07-10T01:31:00Z"/>
      <w:r w:rsidR="00BE5558">
        <w:fldChar w:fldCharType="separate"/>
      </w:r>
      <w:r w:rsidRPr="005F22BB">
        <w:t>https://osf.io/8vg95/</w:t>
      </w:r>
      <w:r w:rsidR="00BE5558">
        <w:fldChar w:fldCharType="end"/>
      </w:r>
      <w:r>
        <w:t>)</w:t>
      </w:r>
      <w:r w:rsidR="00B90D07">
        <w:t>. All data relevant to this project are available in our GitHub repository (</w:t>
      </w:r>
      <w:ins w:id="5" w:author="Björn Jörges" w:date="2020-07-09T01:29:00Z">
        <w:r w:rsidR="00D9735A">
          <w:fldChar w:fldCharType="begin"/>
        </w:r>
        <w:r w:rsidR="00D9735A">
          <w:instrText xml:space="preserve"> HYPERLINK "</w:instrText>
        </w:r>
      </w:ins>
      <w:r w:rsidR="00D9735A" w:rsidRPr="007801C8">
        <w:instrText>https://github.com/b-jorges/SD-of-Gravity-Prior</w:instrText>
      </w:r>
      <w:ins w:id="6" w:author="Björn Jörges" w:date="2020-07-09T01:29:00Z">
        <w:r w:rsidR="00D9735A">
          <w:instrText xml:space="preserve">" </w:instrText>
        </w:r>
      </w:ins>
      <w:ins w:id="7" w:author="Björn Jörges" w:date="2020-07-10T01:31:00Z"/>
      <w:ins w:id="8" w:author="Björn Jörges" w:date="2020-07-09T01:29:00Z">
        <w:r w:rsidR="00D9735A">
          <w:fldChar w:fldCharType="separate"/>
        </w:r>
      </w:ins>
      <w:r w:rsidR="00D9735A" w:rsidRPr="00972CF8">
        <w:rPr>
          <w:rStyle w:val="Hyperlink"/>
        </w:rPr>
        <w:t>https://github.com/b-jorges/SD-of-Gravity-Prior</w:t>
      </w:r>
      <w:ins w:id="9" w:author="Björn Jörges" w:date="2020-07-09T01:29:00Z">
        <w:r w:rsidR="00D9735A">
          <w:fldChar w:fldCharType="end"/>
        </w:r>
      </w:ins>
      <w:r w:rsidR="00B90D07" w:rsidRPr="005F22BB">
        <w:t>).</w:t>
      </w:r>
      <w:del w:id="10" w:author="Björn Jörges" w:date="2020-07-09T01:29:00Z">
        <w:r w:rsidR="00B90D07" w:rsidDel="00D9735A">
          <w:delText xml:space="preserve"> </w:delText>
        </w:r>
      </w:del>
    </w:p>
    <w:p w14:paraId="19600CED" w14:textId="1AF00609" w:rsidR="00D9735A" w:rsidRPr="00FF3550" w:rsidRDefault="00D9735A" w:rsidP="00FF3550">
      <w:pPr>
        <w:pStyle w:val="Heading2"/>
        <w:rPr>
          <w:ins w:id="11" w:author="Björn Jörges" w:date="2020-07-09T01:29:00Z"/>
          <w:lang w:val="en-US"/>
        </w:rPr>
      </w:pPr>
      <w:ins w:id="12" w:author="Björn Jörges" w:date="2020-07-09T01:29:00Z">
        <w:r w:rsidRPr="00FF3550">
          <w:rPr>
            <w:lang w:val="en-US"/>
          </w:rPr>
          <w:t>Participants</w:t>
        </w:r>
      </w:ins>
    </w:p>
    <w:p w14:paraId="052451E7" w14:textId="646CCF2A" w:rsidR="00D9735A" w:rsidRDefault="00D9735A" w:rsidP="005F22BB">
      <w:pPr>
        <w:spacing w:line="480" w:lineRule="auto"/>
        <w:jc w:val="both"/>
        <w:rPr>
          <w:ins w:id="13" w:author="Björn Jörges" w:date="2020-07-09T01:33:00Z"/>
        </w:rPr>
      </w:pPr>
      <w:ins w:id="14" w:author="Björn Jörges" w:date="2020-07-09T01:29:00Z">
        <w:r>
          <w:t xml:space="preserve">We tested </w:t>
        </w:r>
      </w:ins>
      <w:ins w:id="15" w:author="Björn Jörges" w:date="2020-07-09T01:31:00Z">
        <w:r>
          <w:t>ten</w:t>
        </w:r>
      </w:ins>
      <w:ins w:id="16" w:author="Björn Jörges" w:date="2020-07-09T01:29:00Z">
        <w:r>
          <w:t xml:space="preserve"> participants (n = 10)</w:t>
        </w:r>
      </w:ins>
      <w:ins w:id="17" w:author="Björn Jörges" w:date="2020-07-09T01:30:00Z">
        <w:r>
          <w:t xml:space="preserve"> overall, including one of the authors (BJ) who was excluded </w:t>
        </w:r>
      </w:ins>
      <w:ins w:id="18" w:author="Björn Jörges" w:date="2020-07-09T04:44:00Z">
        <w:r w:rsidR="0073314D">
          <w:t>from</w:t>
        </w:r>
      </w:ins>
      <w:ins w:id="19" w:author="Björn Jörges" w:date="2020-07-09T01:30:00Z">
        <w:r>
          <w:t xml:space="preserve"> the analyses in this paper. The remaining participants were between 23 and 34 years old and had normal or </w:t>
        </w:r>
      </w:ins>
      <w:ins w:id="20" w:author="Björn Jörges" w:date="2020-07-09T01:31:00Z">
        <w:r>
          <w:t>corrected-to-normal vision. Three (n = 3)</w:t>
        </w:r>
      </w:ins>
      <w:ins w:id="21" w:author="Björn Jörges" w:date="2020-07-10T01:08:00Z">
        <w:r w:rsidR="00FE6E3A">
          <w:t xml:space="preserve"> of the included participants</w:t>
        </w:r>
      </w:ins>
      <w:ins w:id="22" w:author="Björn Jörges" w:date="2020-07-09T01:31:00Z">
        <w:r>
          <w:t xml:space="preserve"> were women and </w:t>
        </w:r>
      </w:ins>
      <w:ins w:id="23" w:author="Björn Jörges" w:date="2020-07-10T01:08:00Z">
        <w:r w:rsidR="00FE6E3A">
          <w:t>six</w:t>
        </w:r>
      </w:ins>
      <w:ins w:id="24" w:author="Björn Jörges" w:date="2020-07-09T01:31:00Z">
        <w:r>
          <w:t xml:space="preserve"> (n = </w:t>
        </w:r>
      </w:ins>
      <w:ins w:id="25" w:author="Björn Jörges" w:date="2020-07-10T01:08:00Z">
        <w:r w:rsidR="00FE6E3A">
          <w:t>6</w:t>
        </w:r>
      </w:ins>
      <w:ins w:id="26" w:author="Björn Jörges" w:date="2020-07-09T01:31:00Z">
        <w:r>
          <w:t>) were men.</w:t>
        </w:r>
      </w:ins>
      <w:ins w:id="27" w:author="Björn Jörges" w:date="2020-07-09T01:32:00Z">
        <w:r>
          <w:t xml:space="preserve"> </w:t>
        </w:r>
      </w:ins>
      <w:ins w:id="28" w:author="Björn Jörges" w:date="2020-07-10T01:31:00Z">
        <w:r w:rsidR="00A021CE" w:rsidRPr="00A021CE">
          <w:t>All participants gave their informed consent. The research in this study was part of an ongoing research program that has been approved by the local ethics committee of the University of Barcelona. The experiment was conducted in accordance with the Code of Ethics of the World Medical Association (Declaration of Helsinki).</w:t>
        </w:r>
      </w:ins>
    </w:p>
    <w:p w14:paraId="7A19342F" w14:textId="23DC4088" w:rsidR="00D9735A" w:rsidRPr="00FF3550" w:rsidRDefault="00D9735A" w:rsidP="00FF3550">
      <w:pPr>
        <w:pStyle w:val="Heading2"/>
        <w:rPr>
          <w:ins w:id="29" w:author="Björn Jörges" w:date="2020-07-09T01:33:00Z"/>
          <w:lang w:val="en-US"/>
        </w:rPr>
      </w:pPr>
      <w:ins w:id="30" w:author="Björn Jörges" w:date="2020-07-09T01:33:00Z">
        <w:r w:rsidRPr="00FF3550">
          <w:rPr>
            <w:lang w:val="en-US"/>
          </w:rPr>
          <w:lastRenderedPageBreak/>
          <w:t>Stimuli</w:t>
        </w:r>
      </w:ins>
    </w:p>
    <w:p w14:paraId="53A45C26" w14:textId="64A204D5" w:rsidR="00D9735A" w:rsidRDefault="00D9735A" w:rsidP="005F22BB">
      <w:pPr>
        <w:spacing w:line="480" w:lineRule="auto"/>
        <w:jc w:val="both"/>
        <w:rPr>
          <w:ins w:id="31" w:author="Björn Jörges" w:date="2020-07-09T01:52:00Z"/>
        </w:rPr>
      </w:pPr>
      <w:ins w:id="32" w:author="Björn Jörges" w:date="2020-07-09T01:33:00Z">
        <w:r>
          <w:t>Participants were shown targets of tennis ball size (r = 0.033)</w:t>
        </w:r>
      </w:ins>
      <w:ins w:id="33" w:author="Björn Jörges" w:date="2020-07-09T01:34:00Z">
        <w:r>
          <w:t xml:space="preserve">, shape and </w:t>
        </w:r>
      </w:ins>
      <w:ins w:id="34" w:author="Björn Jörges" w:date="2020-07-09T01:33:00Z">
        <w:r>
          <w:t>t</w:t>
        </w:r>
      </w:ins>
      <w:ins w:id="35" w:author="Björn Jörges" w:date="2020-07-09T01:34:00Z">
        <w:r>
          <w:t>exture in an immersive 3D environment</w:t>
        </w:r>
      </w:ins>
      <w:ins w:id="36" w:author="Björn Jörges" w:date="2020-07-09T04:58:00Z">
        <w:r w:rsidR="009B576D">
          <w:t xml:space="preserve"> (see Figure 2).</w:t>
        </w:r>
      </w:ins>
      <w:ins w:id="37" w:author="Björn Jörges" w:date="2020-07-09T01:34:00Z">
        <w:r>
          <w:t xml:space="preserve"> </w:t>
        </w:r>
      </w:ins>
      <w:ins w:id="38" w:author="Björn Jörges" w:date="2020-07-09T04:58:00Z">
        <w:r w:rsidR="009B576D">
          <w:t xml:space="preserve">The 3D environment should help </w:t>
        </w:r>
      </w:ins>
      <w:ins w:id="39" w:author="Björn Jörges" w:date="2020-07-09T01:35:00Z">
        <w:r>
          <w:t>participants</w:t>
        </w:r>
      </w:ins>
      <w:ins w:id="40" w:author="Björn Jörges" w:date="2020-07-09T04:58:00Z">
        <w:r w:rsidR="009B576D">
          <w:t xml:space="preserve"> to perceive the stimulus at the correct distance</w:t>
        </w:r>
      </w:ins>
      <w:ins w:id="41" w:author="Björn Jörges" w:date="2020-07-09T01:35:00Z">
        <w:r>
          <w:t xml:space="preserve"> and activate the internal model of gravity </w:t>
        </w:r>
      </w:ins>
      <w:ins w:id="42" w:author="Björn Jörges" w:date="2020-07-09T01:36:00Z">
        <w:r>
          <w:fldChar w:fldCharType="begin" w:fldLock="1"/>
        </w:r>
      </w:ins>
      <w:r w:rsidR="00791E6F">
        <w:instrText>ADDIN CSL_CITATION {"citationItems":[{"id":"ITEM-1","itemData":{"DOI":"10.1167/11.10.13.Introduction","ISSN":"1534-7362","PMID":"21933933","abstract":"Dealing with upside-down objects is difficult and takes time. Among the cues that are critical for defining object orientation, the visible influence of gravity on the object’s motion has received limited attention. Here, we manipulated the alignment of visible gravity and structural visual cues between each other and relative to the orientation of the observer and physical gravity. Participants pressed a button triggering a hitter to intercept a target accelerated by a virtual gravity. A factorial design assessed the effects of scene orientation (normal or inverted) and target gravity (normal or inverted). We found that interception was significantly more successful when scene direction was concordant with target gravity direction, irrespective of whether both were upright or inverted. This was so independent of the hitter type and when performance feedback to the participants was either available (Experiment 1) or unavailable (Experiment 2). These results show that the combined influence of visible gravity and structural visual cues can outweigh both physical gravity and viewer-centered cues, leading to rely instead on the congruence of the apparent physical forces acting on people and objects in the scene.","author":[{"dropping-particle":"","family":"Zago","given":"Myrka","non-dropping-particle":"","parse-names":false,"suffix":""},{"dropping-particle":"","family":"Scaleia","given":"Barbara","non-dropping-particle":"La","parse-names":false,"suffix":""},{"dropping-particle":"","family":"Miller","given":"William L","non-dropping-particle":"","parse-names":false,"suffix":""},{"dropping-particle":"","family":"Lacquaniti","given":"Francesco","non-dropping-particle":"","parse-names":false,"suffix":""}],"container-title":"Journal of Vision","id":"ITEM-1","issue":"10","issued":{"date-parts":[["2011"]]},"page":"1-10","title":"Coherence of structural visual cues and pictorial gravity paves the way for interceptive actions","type":"article-journal","volume":"11"},"uris":["http://www.mendeley.com/documents/?uuid=f823a239-757b-48ff-811d-7f645693d896"]}],"mendeley":{"formattedCitation":"(Zago et al., 2011)","plainTextFormattedCitation":"(Zago et al., 2011)","previouslyFormattedCitation":"(Zago et al., 2011)"},"properties":{"noteIndex":0},"schema":"https://github.com/citation-style-language/schema/raw/master/csl-citation.json"}</w:instrText>
      </w:r>
      <w:r>
        <w:fldChar w:fldCharType="separate"/>
      </w:r>
      <w:r w:rsidRPr="00D9735A">
        <w:rPr>
          <w:noProof/>
        </w:rPr>
        <w:t>(Zago et al., 2011)</w:t>
      </w:r>
      <w:ins w:id="43" w:author="Björn Jörges" w:date="2020-07-09T01:36:00Z">
        <w:r>
          <w:fldChar w:fldCharType="end"/>
        </w:r>
      </w:ins>
      <w:ins w:id="44" w:author="Björn Jörges" w:date="2020-07-09T01:35:00Z">
        <w:r>
          <w:t>.</w:t>
        </w:r>
      </w:ins>
      <w:ins w:id="45" w:author="Björn Jörges" w:date="2020-07-09T01:36:00Z">
        <w:r>
          <w:t xml:space="preserve"> The targets moved along parabolic trajectories in the fronto-parallel plane </w:t>
        </w:r>
      </w:ins>
      <w:ins w:id="46" w:author="Björn Jörges" w:date="2020-07-09T01:37:00Z">
        <w:r>
          <w:t xml:space="preserve">6.15 m </w:t>
        </w:r>
      </w:ins>
      <w:ins w:id="47" w:author="Björn Jörges" w:date="2020-07-09T01:36:00Z">
        <w:r>
          <w:t>in front of the observer</w:t>
        </w:r>
      </w:ins>
      <w:ins w:id="48" w:author="Björn Jörges" w:date="2020-07-09T01:38:00Z">
        <w:r>
          <w:t>. The trajectories were determined by the simulated gra</w:t>
        </w:r>
      </w:ins>
      <w:ins w:id="49" w:author="Björn Jörges" w:date="2020-07-09T01:39:00Z">
        <w:r>
          <w:t>vity (0.7g, 0.85g, 1g, 1.15g, 1.3g or -1g), the initial vertical velocity (4.5 or 6 m/s) and the initial vertical velocity (3 or 4 m/s).</w:t>
        </w:r>
      </w:ins>
      <w:ins w:id="50" w:author="Björn Jörges" w:date="2020-07-09T02:20:00Z">
        <w:r w:rsidR="00DC2456">
          <w:t xml:space="preserve"> Air drag was simulated in line with the a</w:t>
        </w:r>
      </w:ins>
      <w:ins w:id="51" w:author="Björn Jörges" w:date="2020-07-09T02:21:00Z">
        <w:r w:rsidR="00DC2456">
          <w:t xml:space="preserve">ir drag at the location </w:t>
        </w:r>
      </w:ins>
      <w:ins w:id="52" w:author="Björn Jörges" w:date="2020-07-09T04:59:00Z">
        <w:r w:rsidR="009B576D">
          <w:t xml:space="preserve">of the </w:t>
        </w:r>
      </w:ins>
      <w:ins w:id="53" w:author="Björn Jörges" w:date="2020-07-09T02:21:00Z">
        <w:r w:rsidR="00DC2456">
          <w:t>experiment (Barcelona in Spain, at sea-level)</w:t>
        </w:r>
      </w:ins>
      <w:ins w:id="54" w:author="Björn Jörges" w:date="2020-07-09T03:05:00Z">
        <w:r w:rsidR="00066F10">
          <w:t>, and the b</w:t>
        </w:r>
      </w:ins>
      <w:ins w:id="55" w:author="Björn Jörges" w:date="2020-07-09T03:06:00Z">
        <w:r w:rsidR="00066F10">
          <w:t>all did not spin.</w:t>
        </w:r>
      </w:ins>
      <w:ins w:id="56" w:author="Björn Jörges" w:date="2020-07-09T01:44:00Z">
        <w:r>
          <w:t xml:space="preserve"> Targets always moved from left to right.</w:t>
        </w:r>
      </w:ins>
      <w:ins w:id="57" w:author="Björn Jörges" w:date="2020-07-09T01:41:00Z">
        <w:r>
          <w:t xml:space="preserve"> When gravity </w:t>
        </w:r>
      </w:ins>
      <w:ins w:id="58" w:author="Björn Jörges" w:date="2020-07-09T01:49:00Z">
        <w:r w:rsidR="00634877">
          <w:t>acted downwards</w:t>
        </w:r>
      </w:ins>
      <w:ins w:id="59" w:author="Björn Jörges" w:date="2020-07-09T01:41:00Z">
        <w:r>
          <w:t xml:space="preserve">, the target started </w:t>
        </w:r>
      </w:ins>
      <w:ins w:id="60" w:author="Björn Jörges" w:date="2020-07-09T01:42:00Z">
        <w:r>
          <w:t>0.5m above the simulated ground</w:t>
        </w:r>
      </w:ins>
      <w:ins w:id="61" w:author="Björn Jörges" w:date="2020-07-09T01:48:00Z">
        <w:r w:rsidR="00634877">
          <w:t xml:space="preserve"> and when it </w:t>
        </w:r>
      </w:ins>
      <w:ins w:id="62" w:author="Björn Jörges" w:date="2020-07-09T01:49:00Z">
        <w:r w:rsidR="00634877">
          <w:t>ac</w:t>
        </w:r>
      </w:ins>
      <w:ins w:id="63" w:author="Björn Jörges" w:date="2020-07-09T01:50:00Z">
        <w:r w:rsidR="00634877">
          <w:t>ted upwards</w:t>
        </w:r>
      </w:ins>
      <w:ins w:id="64" w:author="Björn Jörges" w:date="2020-07-09T01:48:00Z">
        <w:r w:rsidR="00634877">
          <w:t>, the target started out 3.5m above the ground. The final position</w:t>
        </w:r>
      </w:ins>
      <w:ins w:id="65" w:author="Björn Jörges" w:date="2020-07-09T05:00:00Z">
        <w:r w:rsidR="009B576D">
          <w:t>s</w:t>
        </w:r>
      </w:ins>
      <w:ins w:id="66" w:author="Björn Jörges" w:date="2020-07-09T01:48:00Z">
        <w:r w:rsidR="00634877">
          <w:t xml:space="preserve"> were </w:t>
        </w:r>
      </w:ins>
      <w:ins w:id="67" w:author="Björn Jörges" w:date="2020-07-09T01:49:00Z">
        <w:r w:rsidR="00634877">
          <w:t xml:space="preserve">marked </w:t>
        </w:r>
      </w:ins>
      <w:ins w:id="68" w:author="Björn Jörges" w:date="2020-07-09T05:00:00Z">
        <w:r w:rsidR="009B576D">
          <w:t xml:space="preserve">with </w:t>
        </w:r>
      </w:ins>
      <w:ins w:id="69" w:author="Björn Jörges" w:date="2020-07-09T01:49:00Z">
        <w:r w:rsidR="00634877">
          <w:t xml:space="preserve">tables for </w:t>
        </w:r>
      </w:ins>
      <w:ins w:id="70" w:author="Björn Jörges" w:date="2020-07-09T05:00:00Z">
        <w:r w:rsidR="009B576D">
          <w:t xml:space="preserve">downwards </w:t>
        </w:r>
      </w:ins>
      <w:ins w:id="71" w:author="Björn Jörges" w:date="2020-07-09T01:49:00Z">
        <w:r w:rsidR="00634877">
          <w:t>gravities and by lamp</w:t>
        </w:r>
      </w:ins>
      <w:ins w:id="72" w:author="Björn Jörges" w:date="2020-07-09T01:52:00Z">
        <w:r w:rsidR="00791E6F">
          <w:t>s hanging from the ceiling</w:t>
        </w:r>
      </w:ins>
      <w:ins w:id="73" w:author="Björn Jörges" w:date="2020-07-09T01:49:00Z">
        <w:r w:rsidR="00634877">
          <w:t xml:space="preserve"> </w:t>
        </w:r>
      </w:ins>
      <w:ins w:id="74" w:author="Björn Jörges" w:date="2020-07-09T05:00:00Z">
        <w:r w:rsidR="009B576D">
          <w:t xml:space="preserve">for upwards </w:t>
        </w:r>
      </w:ins>
      <w:ins w:id="75" w:author="Björn Jörges" w:date="2020-07-09T01:49:00Z">
        <w:r w:rsidR="00634877">
          <w:t>gravit</w:t>
        </w:r>
      </w:ins>
      <w:ins w:id="76" w:author="Björn Jörges" w:date="2020-07-09T05:00:00Z">
        <w:r w:rsidR="009B576D">
          <w:t>ies</w:t>
        </w:r>
      </w:ins>
      <w:ins w:id="77" w:author="Björn Jörges" w:date="2020-07-09T01:49:00Z">
        <w:r w:rsidR="00634877">
          <w:t>.</w:t>
        </w:r>
      </w:ins>
      <w:ins w:id="78" w:author="Björn Jörges" w:date="2020-07-09T01:43:00Z">
        <w:r>
          <w:t xml:space="preserve"> </w:t>
        </w:r>
      </w:ins>
      <w:ins w:id="79" w:author="Björn Jörges" w:date="2020-07-09T01:48:00Z">
        <w:r w:rsidR="00634877">
          <w:t>T</w:t>
        </w:r>
      </w:ins>
      <w:ins w:id="80" w:author="Björn Jörges" w:date="2020-07-09T01:43:00Z">
        <w:r>
          <w:t xml:space="preserve">he </w:t>
        </w:r>
      </w:ins>
      <w:ins w:id="81" w:author="Björn Jörges" w:date="2020-07-09T01:44:00Z">
        <w:r>
          <w:t>total f</w:t>
        </w:r>
      </w:ins>
      <w:ins w:id="82" w:author="Björn Jörges" w:date="2020-07-09T01:43:00Z">
        <w:r>
          <w:t xml:space="preserve">light </w:t>
        </w:r>
      </w:ins>
      <w:ins w:id="83" w:author="Björn Jörges" w:date="2020-07-09T01:44:00Z">
        <w:r>
          <w:t>t</w:t>
        </w:r>
      </w:ins>
      <w:ins w:id="84" w:author="Björn Jörges" w:date="2020-07-09T01:43:00Z">
        <w:r>
          <w:t xml:space="preserve">ime was the time it took for </w:t>
        </w:r>
      </w:ins>
      <w:ins w:id="85" w:author="Björn Jörges" w:date="2020-07-09T01:48:00Z">
        <w:r w:rsidR="00634877">
          <w:t xml:space="preserve">the ball </w:t>
        </w:r>
      </w:ins>
      <w:ins w:id="86" w:author="Björn Jörges" w:date="2020-07-09T01:43:00Z">
        <w:r>
          <w:t>to return to its initial height.</w:t>
        </w:r>
      </w:ins>
      <w:ins w:id="87" w:author="Björn Jörges" w:date="2020-07-09T01:40:00Z">
        <w:r>
          <w:t xml:space="preserve"> </w:t>
        </w:r>
      </w:ins>
      <w:ins w:id="88" w:author="Björn Jörges" w:date="2020-07-09T05:01:00Z">
        <w:r w:rsidR="009B576D">
          <w:t xml:space="preserve">The target </w:t>
        </w:r>
      </w:ins>
      <w:ins w:id="89" w:author="Björn Jörges" w:date="2020-07-09T01:40:00Z">
        <w:r>
          <w:t>disappeared either between 75% and 80% (Short Occlusion)</w:t>
        </w:r>
      </w:ins>
      <w:ins w:id="90" w:author="Björn Jörges" w:date="2020-07-09T01:41:00Z">
        <w:r>
          <w:t xml:space="preserve"> or between 5</w:t>
        </w:r>
      </w:ins>
      <w:ins w:id="91" w:author="Björn Jörges" w:date="2020-07-09T01:44:00Z">
        <w:r>
          <w:t>0</w:t>
        </w:r>
      </w:ins>
      <w:ins w:id="92" w:author="Björn Jörges" w:date="2020-07-09T01:41:00Z">
        <w:r>
          <w:t xml:space="preserve">% and </w:t>
        </w:r>
      </w:ins>
      <w:ins w:id="93" w:author="Björn Jörges" w:date="2020-07-09T01:44:00Z">
        <w:r>
          <w:t>55</w:t>
        </w:r>
      </w:ins>
      <w:ins w:id="94" w:author="Björn Jörges" w:date="2020-07-09T01:41:00Z">
        <w:r>
          <w:t>% (Long Occlusion) of the total flight time.</w:t>
        </w:r>
      </w:ins>
      <w:ins w:id="95" w:author="Björn Jörges" w:date="2020-07-09T04:48:00Z">
        <w:r w:rsidR="000E1327">
          <w:t xml:space="preserve"> Each of the conditions was repeated 24 times, for a total of 1</w:t>
        </w:r>
      </w:ins>
      <w:ins w:id="96" w:author="Björn Jörges" w:date="2020-07-09T04:49:00Z">
        <w:r w:rsidR="000E1327">
          <w:t>344 trials</w:t>
        </w:r>
      </w:ins>
      <w:ins w:id="97" w:author="Björn Jörges" w:date="2020-07-09T04:50:00Z">
        <w:r w:rsidR="000E1327">
          <w:t xml:space="preserve"> across four blocks</w:t>
        </w:r>
      </w:ins>
      <w:ins w:id="98" w:author="Björn Jörges" w:date="2020-07-09T04:49:00Z">
        <w:r w:rsidR="000E1327">
          <w:t>.</w:t>
        </w:r>
      </w:ins>
      <w:ins w:id="99" w:author="Björn Jörges" w:date="2020-07-09T04:50:00Z">
        <w:r w:rsidR="000E1327">
          <w:t xml:space="preserve"> Within each block, the kinetic profiles were presented in a random order.</w:t>
        </w:r>
      </w:ins>
      <w:ins w:id="100" w:author="Björn Jörges" w:date="2020-07-09T04:49:00Z">
        <w:r w:rsidR="000E1327">
          <w:t xml:space="preserve"> </w:t>
        </w:r>
      </w:ins>
      <w:ins w:id="101" w:author="Björn Jörges" w:date="2020-07-09T01:50:00Z">
        <w:r w:rsidR="00634877">
          <w:t>From the participant’s perspective, the trajectories alway</w:t>
        </w:r>
      </w:ins>
      <w:ins w:id="102" w:author="Björn Jörges" w:date="2020-07-09T01:51:00Z">
        <w:r w:rsidR="00634877">
          <w:t xml:space="preserve">s unfolded in front of the white </w:t>
        </w:r>
      </w:ins>
      <w:ins w:id="103" w:author="Björn Jörges" w:date="2020-07-09T05:01:00Z">
        <w:r w:rsidR="009B576D">
          <w:t>wall</w:t>
        </w:r>
      </w:ins>
      <w:ins w:id="104" w:author="Björn Jörges" w:date="2020-07-09T01:51:00Z">
        <w:r w:rsidR="00634877">
          <w:t>, that is, low level cues such as contrast and brightness were equal across all trajectories and conditions.</w:t>
        </w:r>
      </w:ins>
      <w:ins w:id="105" w:author="Björn Jörges" w:date="2020-07-09T03:12:00Z">
        <w:r w:rsidR="003101EB">
          <w:t xml:space="preserve"> Figure 2 shows the trajectories projected on the visual scene.</w:t>
        </w:r>
      </w:ins>
    </w:p>
    <w:p w14:paraId="7CE01506" w14:textId="7F318FAB" w:rsidR="00791E6F" w:rsidRPr="00FF3550" w:rsidRDefault="00791E6F" w:rsidP="00FF3550">
      <w:pPr>
        <w:pStyle w:val="Heading2"/>
        <w:rPr>
          <w:ins w:id="106" w:author="Björn Jörges" w:date="2020-07-09T01:52:00Z"/>
          <w:lang w:val="en-US"/>
        </w:rPr>
      </w:pPr>
      <w:ins w:id="107" w:author="Björn Jörges" w:date="2020-07-09T01:52:00Z">
        <w:r w:rsidRPr="00FF3550">
          <w:rPr>
            <w:lang w:val="en-US"/>
          </w:rPr>
          <w:t>Apparatus</w:t>
        </w:r>
      </w:ins>
    </w:p>
    <w:p w14:paraId="2B61A169" w14:textId="5F45BD0D" w:rsidR="00791E6F" w:rsidRDefault="00791E6F" w:rsidP="005F22BB">
      <w:pPr>
        <w:spacing w:line="480" w:lineRule="auto"/>
        <w:jc w:val="both"/>
        <w:rPr>
          <w:ins w:id="108" w:author="Björn Jörges" w:date="2020-07-09T03:07:00Z"/>
        </w:rPr>
      </w:pPr>
      <w:ins w:id="109" w:author="Björn Jörges" w:date="2020-07-09T01:53:00Z">
        <w:r>
          <w:t>We used two Sony laser projectors (</w:t>
        </w:r>
        <w:r w:rsidRPr="00791E6F">
          <w:t>VPL-FHZ57</w:t>
        </w:r>
        <w:r>
          <w:t>) to present overlaid images on a back-projection screen (244 cm high and 18</w:t>
        </w:r>
      </w:ins>
      <w:ins w:id="110" w:author="Björn Jörges" w:date="2020-07-09T01:54:00Z">
        <w:r>
          <w:t>4 cm wide). The images had a resolution of 1920 x 1080 pixels and were refreshed at 85Hz. Participants were wearing glasses with polarizing filters to provide stereoscopic images.</w:t>
        </w:r>
      </w:ins>
      <w:ins w:id="111" w:author="Björn Jörges" w:date="2020-07-09T01:55:00Z">
        <w:r>
          <w:t xml:space="preserve"> They stood 2 m in front of the screen. The disparity between the two projectors’ images w</w:t>
        </w:r>
      </w:ins>
      <w:ins w:id="112" w:author="Björn Jörges" w:date="2020-07-09T05:02:00Z">
        <w:r w:rsidR="00C71237">
          <w:t>as</w:t>
        </w:r>
      </w:ins>
      <w:ins w:id="113" w:author="Björn Jörges" w:date="2020-07-09T01:55:00Z">
        <w:r>
          <w:t xml:space="preserve"> adapted to each participant</w:t>
        </w:r>
      </w:ins>
      <w:ins w:id="114" w:author="Björn Jörges" w:date="2020-07-09T05:02:00Z">
        <w:r w:rsidR="00C71237">
          <w:t>’</w:t>
        </w:r>
      </w:ins>
      <w:ins w:id="115" w:author="Björn Jörges" w:date="2020-07-09T01:55:00Z">
        <w:r>
          <w:t>s interocular distance. The stimuli were</w:t>
        </w:r>
      </w:ins>
      <w:ins w:id="116" w:author="Björn Jörges" w:date="2020-07-09T01:56:00Z">
        <w:r>
          <w:t xml:space="preserve"> programmed in PsychoPy </w:t>
        </w:r>
        <w:r>
          <w:fldChar w:fldCharType="begin" w:fldLock="1"/>
        </w:r>
      </w:ins>
      <w:r w:rsidR="00B02D0B">
        <w:instrText>ADDIN CSL_CITATION {"citationItems":[{"id":"ITEM-1","itemData":{"DOI":"10.3758/s13428-018-01193-y","ISSN":"15543528","abstract":"Abstract PsychoPy is an application for the creation of experiments in behavioral science (psychology, neuroscience, linguistics, etc.) with precise spatial control and timing of stimuli. It now provides a choice of interface; users can write scripts in Python if they choose, while those who prefer to construct experiments graphically can use the new Builder interface. Here we describe the features that have been added over the last 10 years of its development. The most notable addition has been that Builder interface, allowing users to create studies with minimal or no programming, while also allowing the insertion of Python code for maximal flexibility. We also present some of the other new features, including further stimulus options, asynchronous time-stamped hardware polling, and better support for open science and reproducibility. Tens of thousands of users now launch PsychoPy every month, and more than 90 people have contributed to the code. We discuss the current state of the project, as well as plans for the future.","author":[{"dropping-particle":"","family":"Peirce","given":"Jonathan","non-dropping-particle":"","parse-names":false,"suffix":""},{"dropping-particle":"","family":"Gray","given":"Jeremy R.","non-dropping-particle":"","parse-names":false,"suffix":""},{"dropping-particle":"","family":"Simpson","given":"Sol","non-dropping-particle":"","parse-names":false,"suffix":""},{"dropping-particle":"","family":"MacAskill","given":"Michael","non-dropping-particle":"","parse-names":false,"suffix":""},{"dropping-particle":"","family":"Höchenberger","given":"Richard","non-dropping-particle":"","parse-names":false,"suffix":""},{"dropping-particle":"","family":"Sogo","given":"Hiroyuki","non-dropping-particle":"","parse-names":false,"suffix":""},{"dropping-particle":"","family":"Kastman","given":"Erik","non-dropping-particle":"","parse-names":false,"suffix":""},{"dropping-particle":"","family":"Lindeløv","given":"Jonas Kristoffer","non-dropping-particle":"","parse-names":false,"suffix":""}],"container-title":"Behavior Research Methods","id":"ITEM-1","issue":"1","issued":{"date-parts":[["2019"]]},"page":"195-203","publisher":"Behavior Research Methods","title":"PsychoPy2: Experiments in behavior made easy","type":"article-journal","volume":"51"},"uris":["http://www.mendeley.com/documents/?uuid=49d7f046-0727-416e-bbaa-5f360737a526"]}],"mendeley":{"formattedCitation":"(Peirce et al., 2019)","plainTextFormattedCitation":"(Peirce et al., 2019)","previouslyFormattedCitation":"(Peirce et al., 2019)"},"properties":{"noteIndex":0},"schema":"https://github.com/citation-style-language/schema/raw/master/csl-citation.json"}</w:instrText>
      </w:r>
      <w:r>
        <w:fldChar w:fldCharType="separate"/>
      </w:r>
      <w:r w:rsidRPr="00791E6F">
        <w:rPr>
          <w:noProof/>
        </w:rPr>
        <w:t>(Peirce et al., 2019)</w:t>
      </w:r>
      <w:ins w:id="117" w:author="Björn Jörges" w:date="2020-07-09T01:56:00Z">
        <w:r>
          <w:fldChar w:fldCharType="end"/>
        </w:r>
        <w:r>
          <w:t xml:space="preserve">. </w:t>
        </w:r>
        <w:r w:rsidRPr="00791E6F">
          <w:t xml:space="preserve">The projectors introduced a delay of 0.049259 s (SD = 0.001894 s) that </w:t>
        </w:r>
      </w:ins>
      <w:ins w:id="118" w:author="Björn Jörges" w:date="2020-07-09T05:02:00Z">
        <w:r w:rsidR="00C71237">
          <w:t xml:space="preserve">we </w:t>
        </w:r>
      </w:ins>
      <w:ins w:id="119" w:author="Björn Jörges" w:date="2020-07-09T01:56:00Z">
        <w:r w:rsidRPr="00791E6F">
          <w:t xml:space="preserve">accounted for in the analysis of </w:t>
        </w:r>
        <w:r w:rsidRPr="00791E6F">
          <w:lastRenderedPageBreak/>
          <w:t xml:space="preserve">timing responses. </w:t>
        </w:r>
      </w:ins>
      <w:ins w:id="120" w:author="Björn Jörges" w:date="2020-07-09T05:02:00Z">
        <w:r w:rsidR="00C71237">
          <w:t>For another hypothesis, eye-tracking data was a</w:t>
        </w:r>
      </w:ins>
      <w:ins w:id="121" w:author="Björn Jörges" w:date="2020-07-09T05:03:00Z">
        <w:r w:rsidR="00C71237">
          <w:t xml:space="preserve">cquired; see </w:t>
        </w:r>
        <w:r w:rsidR="00C71237">
          <w:fldChar w:fldCharType="begin" w:fldLock="1"/>
        </w:r>
      </w:ins>
      <w:r w:rsidR="00C71237">
        <w:instrText>ADDIN CSL_CITATION {"citationItems":[{"id":"ITEM-1","itemData":{"DOI":"10.1038/s41598-019-50512-6","ISBN":"4159801950512","ISSN":"20452322","abstract":"There is evidence that humans rely on an earth gravity (9.81 m/s²) prior for a series of tasks involving perception and action, the reason being that gravity helps predict future positions of moving objects. Eye-movements in turn are partially guided by predictions about observed motion. Thus, the question arises whether knowledge about gravity is also used to guide eye-movements: If humans rely on a representation of earth gravity for the control of eye movements, earth-gravity-congruent motion should elicit improved visual pursuit. In a pre-registered experiment, we presented participants (n = 10) with parabolic motion governed by six different gravities (−1/0.7/0.85/1/1.15/1.3 g), two initial vertical velocities and two initial horizontal velocities in a 3D environment. Participants were instructed to follow the target with their eyes. We tracked their gaze and computed the visual gain (velocity of the eyes divided by velocity of the target) as proxy for the quality of pursuit. An LMM analysis with gravity condition as fixed effect and intercepts varying per subject showed that the gain was lower for −1 g than for 1 g (by −0.13, SE = 0.005). This model was significantly better than a null model without gravity as fixed effect (p &lt; 0.001), supporting our hypothesis. A comparison of 1 g and the remaining gravity conditions revealed that 1.15 g (by 0.043, SE = 0.005) and 1.3 g (by 0.065, SE = 0.005) were associated with lower gains, while 0.7 g (by 0.054, SE = 0.005) and 0.85 g (by 0.029, SE = 0.005) were associated with higher gains. This model was again significantly better than a null model (p &lt; 0.001), contradicting our hypothesis. Post-hoc analyses reveal that confounds in the 0.7/0.85/1/1.15/1.3 g condition may be responsible for these contradicting results. Despite these discrepancies, our data thus provide some support for the hypothesis that internalized knowledge about earth gravity guides eye movements.","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Trajectories","type":"article-journal","volume":"9"},"uris":["http://www.mendeley.com/documents/?uuid=13f1b18b-223d-45e7-8b96-70e4d8cfc2b7"]}],"mendeley":{"formattedCitation":"(Björn Jörges &amp; López-Moliner, 2019)","plainTextFormattedCitation":"(Björn Jörges &amp; López-Moliner, 2019)"},"properties":{"noteIndex":0},"schema":"https://github.com/citation-style-language/schema/raw/master/csl-citation.json"}</w:instrText>
      </w:r>
      <w:r w:rsidR="00C71237">
        <w:fldChar w:fldCharType="separate"/>
      </w:r>
      <w:r w:rsidR="00C71237" w:rsidRPr="00C71237">
        <w:rPr>
          <w:noProof/>
        </w:rPr>
        <w:t>(</w:t>
      </w:r>
      <w:del w:id="122" w:author="Björn Jörges" w:date="2020-07-09T05:03:00Z">
        <w:r w:rsidR="00C71237" w:rsidRPr="00C71237" w:rsidDel="00C71237">
          <w:rPr>
            <w:noProof/>
          </w:rPr>
          <w:delText>Björn</w:delText>
        </w:r>
      </w:del>
      <w:r w:rsidR="00C71237" w:rsidRPr="00C71237">
        <w:rPr>
          <w:noProof/>
        </w:rPr>
        <w:t xml:space="preserve"> Jörges &amp; López-Moliner, 2019)</w:t>
      </w:r>
      <w:ins w:id="123" w:author="Björn Jörges" w:date="2020-07-09T05:03:00Z">
        <w:r w:rsidR="00C71237">
          <w:fldChar w:fldCharType="end"/>
        </w:r>
        <w:r w:rsidR="00C71237">
          <w:t>.</w:t>
        </w:r>
      </w:ins>
    </w:p>
    <w:p w14:paraId="6C3DA7E4" w14:textId="238868A8" w:rsidR="008A0722" w:rsidRDefault="008A0722" w:rsidP="005F22BB">
      <w:pPr>
        <w:spacing w:line="480" w:lineRule="auto"/>
        <w:jc w:val="both"/>
        <w:rPr>
          <w:ins w:id="124" w:author="Björn Jörges" w:date="2020-07-09T01:56:00Z"/>
        </w:rPr>
      </w:pPr>
      <w:ins w:id="125" w:author="Björn Jörges" w:date="2020-07-09T03:08:00Z">
        <w:r>
          <w:t xml:space="preserve">Participant responses were collected with a </w:t>
        </w:r>
      </w:ins>
      <w:ins w:id="126" w:author="Björn Jörges" w:date="2020-07-09T04:11:00Z">
        <w:r w:rsidR="00E10150">
          <w:t xml:space="preserve">regular computer </w:t>
        </w:r>
      </w:ins>
      <w:ins w:id="127" w:author="Björn Jörges" w:date="2020-07-09T03:08:00Z">
        <w:r>
          <w:t>mouse.</w:t>
        </w:r>
      </w:ins>
      <w:ins w:id="128" w:author="Björn Jörges" w:date="2020-07-09T04:12:00Z">
        <w:r w:rsidR="00E10150">
          <w:t xml:space="preserve"> It has been shown that commodity input devices often lack in</w:t>
        </w:r>
      </w:ins>
      <w:ins w:id="129" w:author="Björn Jörges" w:date="2020-07-09T04:13:00Z">
        <w:r w:rsidR="00E10150">
          <w:t xml:space="preserve"> temporal</w:t>
        </w:r>
      </w:ins>
      <w:ins w:id="130" w:author="Björn Jörges" w:date="2020-07-09T04:12:00Z">
        <w:r w:rsidR="00E10150">
          <w:t xml:space="preserve"> accuracy and precision </w:t>
        </w:r>
      </w:ins>
      <w:ins w:id="131" w:author="Björn Jörges" w:date="2020-07-09T04:13:00Z">
        <w:r w:rsidR="00E10150">
          <w:t>for</w:t>
        </w:r>
      </w:ins>
      <w:ins w:id="132" w:author="Björn Jörges" w:date="2020-07-09T04:12:00Z">
        <w:r w:rsidR="00E10150">
          <w:t xml:space="preserve"> response </w:t>
        </w:r>
      </w:ins>
      <w:ins w:id="133" w:author="Björn Jörges" w:date="2020-07-09T04:13:00Z">
        <w:r w:rsidR="00E10150">
          <w:t>capture</w:t>
        </w:r>
      </w:ins>
      <w:ins w:id="134" w:author="Björn Jörges" w:date="2020-07-09T04:12:00Z">
        <w:r w:rsidR="00E10150">
          <w:t xml:space="preserve"> </w:t>
        </w:r>
        <w:r w:rsidR="00E10150">
          <w:fldChar w:fldCharType="begin" w:fldLock="1"/>
        </w:r>
      </w:ins>
      <w:r w:rsidR="00C71237">
        <w:instrText>ADDIN CSL_CITATION {"citationItems":[{"id":"ITEM-1","itemData":{"DOI":"10.3758/BRM.41.3.598","ISSN":"1554351X","abstract":"Since the publication of Plant, Hammond, and Turner (2004), which highlighted a pressing need for researchers to pay more attention to sources of error in computer-based experiments, the landscape has undoubtedly changed, but not necessarily for the better. Readily available hardware has improved in terms of raw speed; multi core processors abound; graphics cards now have hundreds of megabytes of RAM; main memory is measured in gigabytes; drive space is measured in terabytes; ever larger thin film transistor displays capable of single-digit response times, together with newer Digital Light Processing multimedia projectors, enable much greater graphic complexity; and new 64-bit operating systems, such as Microsoft Vista, are now commonplace. However, have millisecond-accurate presentation and response timing improved, and will they ever be available in commodity computers and peripherals? In the present article, we used a Black Box ToolKit to measure the variability in timing characteristics of hardware used commonly in psychological research. © 2009 The Psychonomic Society, Inc.","author":[{"dropping-particle":"","family":"Plant","given":"Richard R.","non-dropping-particle":"","parse-names":false,"suffix":""},{"dropping-particle":"","family":"Turner","given":"Garry","non-dropping-particle":"","parse-names":false,"suffix":""}],"container-title":"Behavior Research Methods","id":"ITEM-1","issue":"3","issued":{"date-parts":[["2009"]]},"page":"598-614","title":"Millisecond precision psychological research in a world of commodity computers: New hardware, new problems?","type":"article-journal","volume":"41"},"uris":["http://www.mendeley.com/documents/?uuid=7bc0d50d-d9df-4aa6-aa58-845d811fb6db"]}],"mendeley":{"formattedCitation":"(Plant &amp; Turner, 2009)","plainTextFormattedCitation":"(Plant &amp; Turner, 2009)","previouslyFormattedCitation":"(Plant &amp; Turner, 2009)"},"properties":{"noteIndex":0},"schema":"https://github.com/citation-style-language/schema/raw/master/csl-citation.json"}</w:instrText>
      </w:r>
      <w:r w:rsidR="00E10150">
        <w:fldChar w:fldCharType="separate"/>
      </w:r>
      <w:r w:rsidR="00E10150" w:rsidRPr="00E10150">
        <w:rPr>
          <w:noProof/>
        </w:rPr>
        <w:t>(Plant &amp; Turner, 2009)</w:t>
      </w:r>
      <w:ins w:id="135" w:author="Björn Jörges" w:date="2020-07-09T04:12:00Z">
        <w:r w:rsidR="00E10150">
          <w:fldChar w:fldCharType="end"/>
        </w:r>
        <w:r w:rsidR="00E10150">
          <w:t>. To mitigate</w:t>
        </w:r>
      </w:ins>
      <w:ins w:id="136" w:author="Björn Jörges" w:date="2020-07-09T04:13:00Z">
        <w:r w:rsidR="00E10150">
          <w:t xml:space="preserve"> such</w:t>
        </w:r>
      </w:ins>
      <w:ins w:id="137" w:author="Björn Jörges" w:date="2020-07-09T04:12:00Z">
        <w:r w:rsidR="00E10150">
          <w:t xml:space="preserve"> issues,</w:t>
        </w:r>
      </w:ins>
      <w:ins w:id="138" w:author="Björn Jörges" w:date="2020-07-09T03:08:00Z">
        <w:r>
          <w:t xml:space="preserve"> </w:t>
        </w:r>
      </w:ins>
      <w:ins w:id="139" w:author="Björn Jörges" w:date="2020-07-09T04:12:00Z">
        <w:r w:rsidR="00E10150">
          <w:t>w</w:t>
        </w:r>
      </w:ins>
      <w:ins w:id="140" w:author="Björn Jörges" w:date="2020-07-09T03:07:00Z">
        <w:r w:rsidRPr="008A0722">
          <w:t xml:space="preserve">e use the </w:t>
        </w:r>
        <w:proofErr w:type="spellStart"/>
        <w:r w:rsidRPr="008A0722">
          <w:t>openGl</w:t>
        </w:r>
        <w:proofErr w:type="spellEnd"/>
        <w:r w:rsidRPr="008A0722">
          <w:t xml:space="preserve"> engine in python (</w:t>
        </w:r>
        <w:proofErr w:type="spellStart"/>
        <w:r w:rsidRPr="008A0722">
          <w:t>pyglet</w:t>
        </w:r>
        <w:proofErr w:type="spellEnd"/>
        <w:r w:rsidRPr="008A0722">
          <w:t xml:space="preserve">) devoted to gaming, which aims to reach maximum precision both for stimulus frames and input recording. We access the mouse time stamps directly </w:t>
        </w:r>
        <w:proofErr w:type="spellStart"/>
        <w:r w:rsidRPr="008A0722">
          <w:t>iohub</w:t>
        </w:r>
        <w:proofErr w:type="spellEnd"/>
        <w:r w:rsidRPr="008A0722">
          <w:t xml:space="preserve"> python libraries (which merges with </w:t>
        </w:r>
      </w:ins>
      <w:ins w:id="141" w:author="Björn Jörges" w:date="2020-07-09T04:11:00Z">
        <w:r w:rsidR="00E10150">
          <w:t>P</w:t>
        </w:r>
      </w:ins>
      <w:ins w:id="142" w:author="Björn Jörges" w:date="2020-07-09T03:07:00Z">
        <w:r w:rsidRPr="008A0722">
          <w:t>sycho</w:t>
        </w:r>
      </w:ins>
      <w:ins w:id="143" w:author="Björn Jörges" w:date="2020-07-09T04:11:00Z">
        <w:r w:rsidR="00E10150">
          <w:t>P</w:t>
        </w:r>
      </w:ins>
      <w:ins w:id="144" w:author="Björn Jörges" w:date="2020-07-09T03:07:00Z">
        <w:r w:rsidRPr="008A0722">
          <w:t xml:space="preserve">y) which circumvents the main system events loop and uses the </w:t>
        </w:r>
        <w:proofErr w:type="spellStart"/>
        <w:r w:rsidRPr="008A0722">
          <w:t>clock_gettime</w:t>
        </w:r>
        <w:proofErr w:type="spellEnd"/>
        <w:r w:rsidRPr="008A0722">
          <w:t xml:space="preserve">(CLOCK_MONOTONIC) in </w:t>
        </w:r>
        <w:proofErr w:type="spellStart"/>
        <w:r w:rsidRPr="008A0722">
          <w:t>unix</w:t>
        </w:r>
        <w:proofErr w:type="spellEnd"/>
        <w:r w:rsidRPr="008A0722">
          <w:t xml:space="preserve">-like systems (like </w:t>
        </w:r>
        <w:proofErr w:type="spellStart"/>
        <w:r w:rsidRPr="008A0722">
          <w:t>os</w:t>
        </w:r>
        <w:proofErr w:type="spellEnd"/>
        <w:r w:rsidRPr="008A0722">
          <w:t xml:space="preserve"> x, the one we use). The precision is sub-</w:t>
        </w:r>
      </w:ins>
      <w:r w:rsidR="00757DFB" w:rsidRPr="008A0722">
        <w:t>milliseconds</w:t>
      </w:r>
      <w:ins w:id="145" w:author="Björn Jörges" w:date="2020-07-09T03:07:00Z">
        <w:r w:rsidRPr="008A0722">
          <w:t xml:space="preserve">. </w:t>
        </w:r>
        <w:proofErr w:type="spellStart"/>
        <w:r w:rsidRPr="008A0722">
          <w:t>Iohub</w:t>
        </w:r>
        <w:proofErr w:type="spellEnd"/>
        <w:r w:rsidRPr="008A0722">
          <w:t xml:space="preserve"> can be used with or without PsychoPy real</w:t>
        </w:r>
      </w:ins>
      <w:ins w:id="146" w:author="Björn Jörges" w:date="2020-07-09T03:08:00Z">
        <w:r>
          <w:t>-</w:t>
        </w:r>
      </w:ins>
      <w:ins w:id="147" w:author="Björn Jörges" w:date="2020-07-09T03:07:00Z">
        <w:r w:rsidRPr="008A0722">
          <w:t>time access to input devices. Importantly, it runs its own thread devoted to continuously sampling the input device state independently of the video (stimulus) thread.</w:t>
        </w:r>
      </w:ins>
      <w:ins w:id="148" w:author="Björn Jörges" w:date="2020-07-09T03:14:00Z">
        <w:r w:rsidR="00B02D0B">
          <w:t xml:space="preserve"> </w:t>
        </w:r>
      </w:ins>
    </w:p>
    <w:p w14:paraId="4E3BF9A8" w14:textId="3D43C682" w:rsidR="00791E6F" w:rsidRPr="00FF3550" w:rsidRDefault="00791E6F" w:rsidP="00FF3550">
      <w:pPr>
        <w:pStyle w:val="Heading2"/>
        <w:rPr>
          <w:ins w:id="149" w:author="Björn Jörges" w:date="2020-07-09T01:56:00Z"/>
          <w:lang w:val="en-US"/>
        </w:rPr>
      </w:pPr>
      <w:ins w:id="150" w:author="Björn Jörges" w:date="2020-07-09T01:56:00Z">
        <w:r w:rsidRPr="00FF3550">
          <w:rPr>
            <w:lang w:val="en-US"/>
          </w:rPr>
          <w:t>Procedure</w:t>
        </w:r>
      </w:ins>
    </w:p>
    <w:p w14:paraId="6C232B29" w14:textId="2DA6ABB8" w:rsidR="00791E6F" w:rsidRDefault="00791E6F" w:rsidP="005F22BB">
      <w:pPr>
        <w:spacing w:line="480" w:lineRule="auto"/>
        <w:jc w:val="both"/>
        <w:rPr>
          <w:ins w:id="151" w:author="Björn Jörges" w:date="2020-07-09T01:29:00Z"/>
        </w:rPr>
      </w:pPr>
      <w:ins w:id="152" w:author="Björn Jörges" w:date="2020-07-09T01:56:00Z">
        <w:r>
          <w:t>We asked participants to foll</w:t>
        </w:r>
      </w:ins>
      <w:ins w:id="153" w:author="Björn Jörges" w:date="2020-07-09T01:57:00Z">
        <w:r>
          <w:t>ow the target closely with their gaze and indicate with a mouse click when they believe</w:t>
        </w:r>
      </w:ins>
      <w:ins w:id="154" w:author="Björn Jörges" w:date="2020-07-09T04:51:00Z">
        <w:r w:rsidR="007B5103">
          <w:t>d</w:t>
        </w:r>
      </w:ins>
      <w:ins w:id="155" w:author="Björn Jörges" w:date="2020-07-09T01:57:00Z">
        <w:r>
          <w:t xml:space="preserve"> the target</w:t>
        </w:r>
      </w:ins>
      <w:ins w:id="156" w:author="Björn Jörges" w:date="2020-07-09T05:04:00Z">
        <w:r w:rsidR="00C71237">
          <w:t xml:space="preserve"> </w:t>
        </w:r>
      </w:ins>
      <w:ins w:id="157" w:author="Björn Jörges" w:date="2020-07-09T01:57:00Z">
        <w:r>
          <w:t>had returned to its initial height. Participants first completed 48 familiarization trials</w:t>
        </w:r>
      </w:ins>
      <w:ins w:id="158" w:author="Björn Jörges" w:date="2020-07-09T01:58:00Z">
        <w:r>
          <w:t xml:space="preserve"> in which the balls reappeared when they pressed the button</w:t>
        </w:r>
        <w:r w:rsidR="004B77DC">
          <w:t xml:space="preserve">, which </w:t>
        </w:r>
      </w:ins>
      <w:ins w:id="159" w:author="Björn Jörges" w:date="2020-07-09T04:51:00Z">
        <w:r w:rsidR="007B5103">
          <w:t>all</w:t>
        </w:r>
      </w:ins>
      <w:ins w:id="160" w:author="Björn Jörges" w:date="2020-07-09T04:52:00Z">
        <w:r w:rsidR="007B5103">
          <w:t xml:space="preserve">owed </w:t>
        </w:r>
      </w:ins>
      <w:ins w:id="161" w:author="Björn Jörges" w:date="2020-07-09T01:58:00Z">
        <w:r w:rsidR="004B77DC">
          <w:t>them to assess the spatial error.</w:t>
        </w:r>
      </w:ins>
      <w:ins w:id="162" w:author="Björn Jörges" w:date="2020-07-09T01:59:00Z">
        <w:r w:rsidR="004B77DC">
          <w:t xml:space="preserve"> Then, the main experiment followed. It consisted of four blocks: 3 blocks </w:t>
        </w:r>
      </w:ins>
      <w:ins w:id="163" w:author="Björn Jörges" w:date="2020-07-09T02:00:00Z">
        <w:r w:rsidR="004B77DC">
          <w:t>with 320 trials</w:t>
        </w:r>
      </w:ins>
      <w:ins w:id="164" w:author="Björn Jörges" w:date="2020-07-09T02:12:00Z">
        <w:r w:rsidR="0049013A">
          <w:t xml:space="preserve"> </w:t>
        </w:r>
      </w:ins>
      <w:ins w:id="165" w:author="Björn Jörges" w:date="2020-07-09T02:14:00Z">
        <w:r w:rsidR="0049013A" w:rsidRPr="0049013A">
          <w:t xml:space="preserve">each </w:t>
        </w:r>
      </w:ins>
      <w:ins w:id="166" w:author="Björn Jörges" w:date="2020-07-09T02:12:00Z">
        <w:r w:rsidR="0049013A" w:rsidRPr="0049013A">
          <w:t>(</w:t>
        </w:r>
      </w:ins>
      <w:ins w:id="167" w:author="Björn Jörges" w:date="2020-07-09T02:14:00Z">
        <w:r w:rsidR="0049013A">
          <w:t xml:space="preserve">the five positive </w:t>
        </w:r>
      </w:ins>
      <w:ins w:id="168" w:author="Björn Jörges" w:date="2020-07-09T02:12:00Z">
        <w:r w:rsidR="0049013A">
          <w:t>gravities</w:t>
        </w:r>
      </w:ins>
      <w:ins w:id="169" w:author="Björn Jörges" w:date="2020-07-09T02:14:00Z">
        <w:r w:rsidR="0049013A">
          <w:t xml:space="preserve"> – 0.7g, 0.85g, 1g, 1.15g, 1.3g</w:t>
        </w:r>
      </w:ins>
      <w:ins w:id="170" w:author="Björn Jörges" w:date="2020-07-09T02:15:00Z">
        <w:r w:rsidR="0049013A">
          <w:t xml:space="preserve"> –</w:t>
        </w:r>
      </w:ins>
      <w:ins w:id="171" w:author="Björn Jörges" w:date="2020-07-09T02:12:00Z">
        <w:r w:rsidR="0049013A">
          <w:t xml:space="preserve">, </w:t>
        </w:r>
      </w:ins>
      <w:ins w:id="172" w:author="Björn Jörges" w:date="2020-07-09T02:13:00Z">
        <w:r w:rsidR="0049013A">
          <w:t>two</w:t>
        </w:r>
      </w:ins>
      <w:ins w:id="173" w:author="Björn Jörges" w:date="2020-07-09T02:12:00Z">
        <w:r w:rsidR="0049013A">
          <w:t xml:space="preserve"> initial vertical velocities, </w:t>
        </w:r>
      </w:ins>
      <w:ins w:id="174" w:author="Björn Jörges" w:date="2020-07-09T02:13:00Z">
        <w:r w:rsidR="0049013A">
          <w:t>two</w:t>
        </w:r>
      </w:ins>
      <w:ins w:id="175" w:author="Björn Jörges" w:date="2020-07-09T02:12:00Z">
        <w:r w:rsidR="0049013A">
          <w:t xml:space="preserve"> </w:t>
        </w:r>
      </w:ins>
      <w:ins w:id="176" w:author="Björn Jörges" w:date="2020-07-09T02:13:00Z">
        <w:r w:rsidR="0049013A">
          <w:t>initial horizontal velocities, two occlusion conditions, eight repetitions per condition</w:t>
        </w:r>
      </w:ins>
      <w:ins w:id="177" w:author="Björn Jörges" w:date="2020-07-09T02:12:00Z">
        <w:r w:rsidR="0049013A" w:rsidRPr="0049013A">
          <w:t>)</w:t>
        </w:r>
      </w:ins>
      <w:ins w:id="178" w:author="Björn Jörges" w:date="2020-07-09T02:00:00Z">
        <w:r w:rsidR="004B77DC">
          <w:t xml:space="preserve"> </w:t>
        </w:r>
      </w:ins>
      <w:ins w:id="179" w:author="Björn Jörges" w:date="2020-07-09T02:16:00Z">
        <w:r w:rsidR="0049013A">
          <w:t xml:space="preserve">and one block </w:t>
        </w:r>
      </w:ins>
      <w:ins w:id="180" w:author="Björn Jörges" w:date="2020-07-09T02:17:00Z">
        <w:r w:rsidR="0049013A">
          <w:t xml:space="preserve">with 384 trials (as the other block, but 1g and -1g </w:t>
        </w:r>
      </w:ins>
      <w:ins w:id="181" w:author="Björn Jörges" w:date="2020-07-09T02:19:00Z">
        <w:r w:rsidR="0031432D">
          <w:t>as gravities</w:t>
        </w:r>
      </w:ins>
      <w:ins w:id="182" w:author="Björn Jörges" w:date="2020-07-09T02:17:00Z">
        <w:r w:rsidR="0049013A">
          <w:t>, and 24 repetiti</w:t>
        </w:r>
      </w:ins>
      <w:ins w:id="183" w:author="Björn Jörges" w:date="2020-07-09T02:18:00Z">
        <w:r w:rsidR="0049013A">
          <w:t>ons per condition)</w:t>
        </w:r>
      </w:ins>
      <w:ins w:id="184" w:author="Björn Jörges" w:date="2020-07-09T02:08:00Z">
        <w:r w:rsidR="0049013A">
          <w:t>.</w:t>
        </w:r>
      </w:ins>
      <w:ins w:id="185" w:author="Björn Jörges" w:date="2020-07-09T02:18:00Z">
        <w:r w:rsidR="0049013A">
          <w:t xml:space="preserve"> </w:t>
        </w:r>
      </w:ins>
      <w:ins w:id="186" w:author="Björn Jörges" w:date="2020-07-09T02:19:00Z">
        <w:r w:rsidR="0031432D">
          <w:t>Each block took 1</w:t>
        </w:r>
      </w:ins>
      <w:ins w:id="187" w:author="Björn Jörges" w:date="2020-07-09T04:52:00Z">
        <w:r w:rsidR="007B5103">
          <w:t>5-20</w:t>
        </w:r>
      </w:ins>
      <w:ins w:id="188" w:author="Björn Jörges" w:date="2020-07-09T02:19:00Z">
        <w:r w:rsidR="0031432D">
          <w:t xml:space="preserve"> minutes and p</w:t>
        </w:r>
      </w:ins>
      <w:ins w:id="189" w:author="Björn Jörges" w:date="2020-07-09T02:18:00Z">
        <w:r w:rsidR="0049013A">
          <w:t>articipants could rest after each block.</w:t>
        </w:r>
      </w:ins>
      <w:ins w:id="190" w:author="Björn Jörges" w:date="2020-07-09T02:08:00Z">
        <w:r w:rsidR="0049013A">
          <w:t xml:space="preserve"> We </w:t>
        </w:r>
      </w:ins>
      <w:ins w:id="191" w:author="Björn Jörges" w:date="2020-07-09T02:09:00Z">
        <w:r w:rsidR="0049013A">
          <w:t>counterbalanced across participants whether the -1g block or the 0.7g-1.3g blocks was presented first.</w:t>
        </w:r>
      </w:ins>
    </w:p>
    <w:p w14:paraId="041D64F2" w14:textId="7F3EEB72" w:rsidR="00EE4218" w:rsidRPr="00EE4218" w:rsidDel="00E10150" w:rsidRDefault="00B90D07" w:rsidP="005F22BB">
      <w:pPr>
        <w:spacing w:line="480" w:lineRule="auto"/>
        <w:jc w:val="both"/>
        <w:rPr>
          <w:del w:id="192" w:author="Björn Jörges" w:date="2020-07-09T04:10:00Z"/>
        </w:rPr>
      </w:pPr>
      <w:del w:id="193" w:author="Björn Jörges" w:date="2020-07-09T04:10:00Z">
        <w:r w:rsidDel="00E10150">
          <w:delText xml:space="preserve">We will thus only briefly repeat the most important experimental parameters. We showed participants tennis balls moving on parabolic trajectories in the fronto-parallel plane. </w:delText>
        </w:r>
        <w:r w:rsidR="006F3192" w:rsidDel="00E10150">
          <w:delText xml:space="preserve">The balls could have one out of 6 gravity levels (-1g, 0.7g-1.3g), one out of two initial vertical velocities and one out of two initial horizontal </w:delText>
        </w:r>
        <w:r w:rsidR="006F3192" w:rsidDel="00E10150">
          <w:lastRenderedPageBreak/>
          <w:delText xml:space="preserve">velocities. </w:delText>
        </w:r>
        <w:r w:rsidR="00177A30" w:rsidDel="00E10150">
          <w:delText>In trials</w:delText>
        </w:r>
        <w:r w:rsidR="006F3192" w:rsidDel="00E10150">
          <w:delText xml:space="preserve"> with a positive gravity value (i.e., downwards acceleration)</w:delText>
        </w:r>
        <w:r w:rsidR="00177A30" w:rsidDel="00E10150">
          <w:delText>, the target</w:delText>
        </w:r>
        <w:r w:rsidR="006F3192" w:rsidDel="00E10150">
          <w:delText xml:space="preserve"> started with an upwards initial velocity component and vice-versa.</w:delText>
        </w:r>
        <w:r w:rsidR="00FB4777" w:rsidDel="00E10150">
          <w:delText xml:space="preserve"> The target disappeared early after peak (Long Occlusion) or late after peak (Short Occlusion)</w:delText>
        </w:r>
        <w:r w:rsidR="006565BE" w:rsidDel="00E10150">
          <w:delText>. Each combination of parameters was presented 24 times for a total of 1344 trials.</w:delText>
        </w:r>
        <w:r w:rsidR="00FB4777" w:rsidDel="00E10150">
          <w:delText xml:space="preserve"> </w:delText>
        </w:r>
        <w:r w:rsidR="006565BE" w:rsidDel="00E10150">
          <w:delText>P</w:delText>
        </w:r>
        <w:r w:rsidR="00FB4777" w:rsidDel="00E10150">
          <w:delText xml:space="preserve">articipants indicated by mouse click </w:delText>
        </w:r>
        <w:r w:rsidR="00E6175B" w:rsidDel="00E10150">
          <w:delText>when</w:delText>
        </w:r>
        <w:r w:rsidR="005F22BB" w:rsidDel="00E10150">
          <w:delText xml:space="preserve"> they thought</w:delText>
        </w:r>
        <w:r w:rsidR="00E6175B" w:rsidDel="00E10150">
          <w:delText xml:space="preserve"> the target returned to </w:delText>
        </w:r>
        <w:r w:rsidR="005F22BB" w:rsidDel="00E10150">
          <w:delText xml:space="preserve">its </w:delText>
        </w:r>
        <w:r w:rsidR="00E6175B" w:rsidDel="00E10150">
          <w:delText xml:space="preserve">initial height. </w:delText>
        </w:r>
        <w:r w:rsidR="007A6691" w:rsidDel="00E10150">
          <w:delText xml:space="preserve">The stimulus was </w:delText>
        </w:r>
        <w:r w:rsidR="00E6175B" w:rsidDel="00E10150">
          <w:delText xml:space="preserve">presented </w:delText>
        </w:r>
        <w:r w:rsidR="007A6691" w:rsidDel="00E10150">
          <w:delText xml:space="preserve">in </w:delText>
        </w:r>
        <w:r w:rsidR="00E6175B" w:rsidDel="00E10150">
          <w:delText>an immersive 3D environment.</w:delText>
        </w:r>
        <w:r w:rsidR="00CB296F" w:rsidDel="00E10150">
          <w:delText xml:space="preserve"> </w:delText>
        </w:r>
        <w:r w:rsidR="00CB296F" w:rsidDel="00E10150">
          <w:fldChar w:fldCharType="begin"/>
        </w:r>
        <w:r w:rsidR="00CB296F" w:rsidDel="00E10150">
          <w:delInstrText xml:space="preserve"> REF _Ref37850406 \h </w:delInstrText>
        </w:r>
        <w:r w:rsidR="00CB296F" w:rsidDel="00E10150">
          <w:fldChar w:fldCharType="separate"/>
        </w:r>
        <w:r w:rsidR="004A3F9D" w:rsidRPr="00820822" w:rsidDel="00E10150">
          <w:delText xml:space="preserve">Figure </w:delText>
        </w:r>
        <w:r w:rsidR="004A3F9D" w:rsidDel="00E10150">
          <w:rPr>
            <w:noProof/>
          </w:rPr>
          <w:delText>2</w:delText>
        </w:r>
        <w:r w:rsidR="00CB296F" w:rsidDel="00E10150">
          <w:fldChar w:fldCharType="end"/>
        </w:r>
        <w:r w:rsidR="00CB296F" w:rsidDel="00E10150">
          <w:delText xml:space="preserve"> provides a 2D illustration of visual scene and target trajectories.</w:delText>
        </w:r>
        <w:r w:rsidR="00531843" w:rsidDel="00E10150">
          <w:delText xml:space="preserve"> </w:delText>
        </w:r>
        <w:r w:rsidR="00531843" w:rsidRPr="004610E3" w:rsidDel="00E10150">
          <w:delText>All participants gave their informed consent. The research in this study was part of an ongoing research program that has been approved by the local ethics committee of the University of Barcelona. The experiment was conducted in accordance with the Code of Ethics of the World Medical Association (Declaration of Helsinki)</w:delText>
        </w:r>
        <w:r w:rsidR="00531843" w:rsidDel="00E10150">
          <w:delText>.</w:delText>
        </w:r>
      </w:del>
    </w:p>
    <w:p w14:paraId="15F8E16C" w14:textId="693E2ADC" w:rsidR="00F05CAA" w:rsidRPr="002A1A9B" w:rsidRDefault="00F05CAA" w:rsidP="00BE7928">
      <w:pPr>
        <w:spacing w:line="480" w:lineRule="auto"/>
        <w:jc w:val="both"/>
      </w:pPr>
    </w:p>
    <w:p w14:paraId="3635FFA9" w14:textId="794D9839" w:rsidR="004D3366" w:rsidRPr="00FB336F" w:rsidRDefault="004A0054" w:rsidP="00BE7928">
      <w:pPr>
        <w:pStyle w:val="Heading1"/>
        <w:spacing w:line="480" w:lineRule="auto"/>
        <w:rPr>
          <w:lang w:val="en-US"/>
        </w:rPr>
      </w:pPr>
      <w:r w:rsidRPr="004A0054">
        <w:rPr>
          <w:lang w:val="en-US"/>
        </w:rPr>
        <w:t>Results</w:t>
      </w:r>
    </w:p>
    <w:p w14:paraId="0314FCBB" w14:textId="38600E37" w:rsidR="00B23734" w:rsidRDefault="00BA38BA" w:rsidP="00B23734">
      <w:pPr>
        <w:spacing w:line="480" w:lineRule="auto"/>
        <w:jc w:val="both"/>
      </w:pPr>
      <w:r>
        <w:t xml:space="preserve">We have reported </w:t>
      </w:r>
      <w:r w:rsidR="00E70808">
        <w:t xml:space="preserve">mean difference </w:t>
      </w:r>
      <w:r>
        <w:t xml:space="preserve">in </w:t>
      </w:r>
      <w:r w:rsidR="0031495E">
        <w:t>a previous paper</w:t>
      </w:r>
      <w:r w:rsidR="00B117EC">
        <w:t xml:space="preserve"> </w:t>
      </w:r>
      <w:r w:rsidR="00B117EC">
        <w:fldChar w:fldCharType="begin" w:fldLock="1"/>
      </w:r>
      <w:r w:rsidR="00D9735A">
        <w:instrText>ADDIN CSL_CITATION {"citationItems":[{"id":"ITEM-1","itemData":{"DOI":"10.1038/s41598-019-50512-6","ISBN":"4159801950512","ISSN":"20452322","abstract":"There is evidence that humans rely on an earth gravity (9.81 m/s²) prior for a series of tasks involving perception and action, the reason being that gravity helps predict future positions of moving objects. Eye-movements in turn are partially guided by predictions about observed motion. Thus, the question arises whether knowledge about gravity is also used to guide eye-movements: If humans rely on a representation of earth gravity for the control of eye movements, earth-gravity-congruent motion should elicit improved visual pursuit. In a pre-registered experiment, we presented participants (n = 10) with parabolic motion governed by six different gravities (−1/0.7/0.85/1/1.15/1.3 g), two initial vertical velocities and two initial horizontal velocities in a 3D environment. Participants were instructed to follow the target with their eyes. We tracked their gaze and computed the visual gain (velocity of the eyes divided by velocity of the target) as proxy for the quality of pursuit. An LMM analysis with gravity condition as fixed effect and intercepts varying per subject showed that the gain was lower for −1 g than for 1 g (by −0.13, SE = 0.005). This model was significantly better than a null model without gravity as fixed effect (p &lt; 0.001), supporting our hypothesis. A comparison of 1 g and the remaining gravity conditions revealed that 1.15 g (by 0.043, SE = 0.005) and 1.3 g (by 0.065, SE = 0.005) were associated with lower gains, while 0.7 g (by 0.054, SE = 0.005) and 0.85 g (by 0.029, SE = 0.005) were associated with higher gains. This model was again significantly better than a null model (p &lt; 0.001), contradicting our hypothesis. Post-hoc analyses reveal that confounds in the 0.7/0.85/1/1.15/1.3 g condition may be responsible for these contradicting results. Despite these discrepancies, our data thus provide some support for the hypothesis that internalized knowledge about earth gravity guides eye movements.","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Trajectories","type":"article-journal","volume":"9"},"uris":["http://www.mendeley.com/documents/?uuid=13f1b18b-223d-45e7-8b96-70e4d8cfc2b7"]}],"mendeley":{"formattedCitation":"(Björn Jörges &amp; López-Moliner, 2019)","manualFormatting":"(Jörges &amp; López-Moliner, 2019)","plainTextFormattedCitation":"(Björn Jörges &amp; López-Moliner, 2019)","previouslyFormattedCitation":"(Björn Jörges &amp; López-Moliner, 2019)"},"properties":{"noteIndex":0},"schema":"https://github.com/citation-style-language/schema/raw/master/csl-citation.json"}</w:instrText>
      </w:r>
      <w:r w:rsidR="00B117EC">
        <w:fldChar w:fldCharType="separate"/>
      </w:r>
      <w:r w:rsidR="004A436E" w:rsidRPr="004A436E">
        <w:rPr>
          <w:noProof/>
        </w:rPr>
        <w:t>(Jörges &amp; López-Moliner, 2019)</w:t>
      </w:r>
      <w:r w:rsidR="00B117EC">
        <w:fldChar w:fldCharType="end"/>
      </w:r>
      <w:r>
        <w:t xml:space="preserve">. In the following, we thus limit ourselves to analyzing the influence of gravity on the </w:t>
      </w:r>
      <w:r w:rsidRPr="00096C14">
        <w:rPr>
          <w:i/>
          <w:iCs/>
        </w:rPr>
        <w:t>precision</w:t>
      </w:r>
      <w:r>
        <w:t xml:space="preserve"> of responses</w:t>
      </w:r>
      <w:r w:rsidR="00E70808">
        <w:t xml:space="preserve"> in preparation for the simulations we are conducting after. We used a slightly different, more liberal outlier analysis for this project to make sure that we do</w:t>
      </w:r>
      <w:ins w:id="194" w:author="Björn Jörges" w:date="2020-07-09T05:04:00Z">
        <w:r w:rsidR="00C71237">
          <w:t xml:space="preserve"> </w:t>
        </w:r>
      </w:ins>
      <w:r w:rsidR="00E70808">
        <w:t>n</w:t>
      </w:r>
      <w:ins w:id="195" w:author="Björn Jörges" w:date="2020-07-09T05:04:00Z">
        <w:r w:rsidR="00C71237">
          <w:t>o</w:t>
        </w:r>
      </w:ins>
      <w:del w:id="196" w:author="Björn Jörges" w:date="2020-07-09T05:04:00Z">
        <w:r w:rsidR="00E70808" w:rsidDel="00C71237">
          <w:delText>’</w:delText>
        </w:r>
      </w:del>
      <w:r w:rsidR="00E70808">
        <w:t>t lose any variability present in participants’ responses.</w:t>
      </w:r>
      <w:r w:rsidR="006C2849">
        <w:t xml:space="preserve"> </w:t>
      </w:r>
      <w:r w:rsidR="00E70808">
        <w:t xml:space="preserve">We </w:t>
      </w:r>
      <w:r w:rsidR="00096C14">
        <w:t xml:space="preserve">also </w:t>
      </w:r>
      <w:r w:rsidR="006C2849">
        <w:t>exclude</w:t>
      </w:r>
      <w:r w:rsidR="00E06F6C">
        <w:t xml:space="preserve"> </w:t>
      </w:r>
      <w:r w:rsidR="00E70808">
        <w:t xml:space="preserve">all </w:t>
      </w:r>
      <w:r w:rsidR="00E06F6C">
        <w:t>data collected from the author (s10</w:t>
      </w:r>
      <w:r w:rsidR="00A82175">
        <w:t>; all 1344 trials</w:t>
      </w:r>
      <w:r w:rsidR="00E06F6C">
        <w:t xml:space="preserve">). </w:t>
      </w:r>
      <w:r w:rsidR="00E70808">
        <w:t>Further, we exclude all trials</w:t>
      </w:r>
      <w:r w:rsidR="006C2849">
        <w:t xml:space="preserve"> where subjects pressed the button before the target disappeared</w:t>
      </w:r>
      <w:r w:rsidR="00E06F6C">
        <w:t xml:space="preserve"> </w:t>
      </w:r>
      <w:r w:rsidR="00A82175">
        <w:t xml:space="preserve">(38 trials) </w:t>
      </w:r>
      <w:r w:rsidR="00E06F6C">
        <w:t xml:space="preserve">or where the temporal error </w:t>
      </w:r>
      <w:r w:rsidR="00096C14">
        <w:t>was</w:t>
      </w:r>
      <w:r w:rsidR="00E06F6C">
        <w:t xml:space="preserve"> greater than 2 s</w:t>
      </w:r>
      <w:r w:rsidR="00A82175">
        <w:t xml:space="preserve"> (178 trials)</w:t>
      </w:r>
      <w:r w:rsidR="00E06F6C">
        <w:t>.</w:t>
      </w:r>
      <w:r w:rsidR="00A82175">
        <w:t xml:space="preserve"> Overall, we excluded 1.6% of all trials from the nine participants included in</w:t>
      </w:r>
      <w:r w:rsidR="00F722BA">
        <w:t xml:space="preserve"> the</w:t>
      </w:r>
      <w:r w:rsidR="00A82175">
        <w:t xml:space="preserve"> analysis. </w:t>
      </w:r>
      <w:r w:rsidR="00B23734">
        <w:t xml:space="preserve"> To make</w:t>
      </w:r>
      <w:r w:rsidR="0079104E">
        <w:t xml:space="preserve"> it easier to compare</w:t>
      </w:r>
      <w:r w:rsidR="00B23734">
        <w:t xml:space="preserve"> temporal errors across conditions, we then compute</w:t>
      </w:r>
      <w:r w:rsidR="00096C14">
        <w:t>d</w:t>
      </w:r>
      <w:r w:rsidR="00B23734">
        <w:t xml:space="preserve"> </w:t>
      </w:r>
      <w:r w:rsidR="0079104E">
        <w:t xml:space="preserve">the </w:t>
      </w:r>
      <w:r w:rsidR="00B23734">
        <w:t>error ratio:</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B23734" w:rsidRPr="00277A48" w14:paraId="66B02724" w14:textId="77777777" w:rsidTr="000A5C20">
        <w:trPr>
          <w:trHeight w:val="376"/>
        </w:trPr>
        <w:tc>
          <w:tcPr>
            <w:tcW w:w="8314" w:type="dxa"/>
            <w:shd w:val="clear" w:color="auto" w:fill="FFFFFF" w:themeFill="background1"/>
            <w:vAlign w:val="center"/>
          </w:tcPr>
          <w:p w14:paraId="67A266A4" w14:textId="6FF09932" w:rsidR="00B23734" w:rsidRPr="00FE16F2" w:rsidRDefault="00B23734" w:rsidP="000A5C20">
            <w:pPr>
              <w:pStyle w:val="MaterialsandMethodsText"/>
              <w:spacing w:line="480" w:lineRule="auto"/>
              <w:rPr>
                <w:sz w:val="20"/>
                <w:szCs w:val="20"/>
              </w:rPr>
            </w:pPr>
            <m:oMathPara>
              <m:oMath>
                <m:r>
                  <w:rPr>
                    <w:rFonts w:ascii="Cambria Math" w:hAnsi="Cambria Math"/>
                    <w:sz w:val="20"/>
                    <w:szCs w:val="20"/>
                  </w:rPr>
                  <m:t>Error Ratio=</m:t>
                </m:r>
                <m:f>
                  <m:fPr>
                    <m:ctrlPr>
                      <w:rPr>
                        <w:rFonts w:ascii="Cambria Math" w:hAnsi="Cambria Math"/>
                        <w:i/>
                        <w:sz w:val="20"/>
                        <w:szCs w:val="20"/>
                      </w:rPr>
                    </m:ctrlPr>
                  </m:fPr>
                  <m:num>
                    <m:r>
                      <w:rPr>
                        <w:rFonts w:ascii="Cambria Math" w:hAnsi="Cambria Math"/>
                        <w:sz w:val="20"/>
                        <w:szCs w:val="20"/>
                      </w:rPr>
                      <m:t>Error+Occluded Duration</m:t>
                    </m:r>
                  </m:num>
                  <m:den>
                    <m:r>
                      <w:rPr>
                        <w:rFonts w:ascii="Cambria Math" w:hAnsi="Cambria Math"/>
                        <w:sz w:val="20"/>
                        <w:szCs w:val="20"/>
                      </w:rPr>
                      <m:t>Occluded Duration</m:t>
                    </m:r>
                  </m:den>
                </m:f>
              </m:oMath>
            </m:oMathPara>
          </w:p>
        </w:tc>
        <w:tc>
          <w:tcPr>
            <w:tcW w:w="783" w:type="dxa"/>
            <w:shd w:val="clear" w:color="auto" w:fill="FFFFFF" w:themeFill="background1"/>
            <w:vAlign w:val="center"/>
          </w:tcPr>
          <w:p w14:paraId="5C488F59" w14:textId="6EF4234D" w:rsidR="00B23734" w:rsidRPr="00277A48" w:rsidRDefault="00B23734" w:rsidP="000A5C20">
            <w:pPr>
              <w:pStyle w:val="MaterialsandMethodsText"/>
              <w:spacing w:line="480" w:lineRule="auto"/>
            </w:pPr>
            <w:r w:rsidRPr="00277A48">
              <w:t>[</w:t>
            </w:r>
            <w:r>
              <w:t>4</w:t>
            </w:r>
            <w:r w:rsidRPr="00277A48">
              <w:t>]</w:t>
            </w:r>
          </w:p>
        </w:tc>
      </w:tr>
    </w:tbl>
    <w:p w14:paraId="088469D0" w14:textId="4FC11934" w:rsidR="00036B8B" w:rsidRDefault="00433A31" w:rsidP="00BE7928">
      <w:pPr>
        <w:spacing w:line="480" w:lineRule="auto"/>
        <w:jc w:val="both"/>
      </w:pPr>
      <w:r>
        <w:t xml:space="preserve">In </w:t>
      </w:r>
      <w:r w:rsidR="005F517F">
        <w:t>Figure 3,</w:t>
      </w:r>
      <w:r>
        <w:t xml:space="preserve"> we illustrate the response distributions. </w:t>
      </w:r>
      <w:r w:rsidR="00036B8B">
        <w:t xml:space="preserve">For an analysis and interpretation of the effect of gravitational motion on accuracy, please see our previous paper </w:t>
      </w:r>
      <w:r w:rsidR="00036B8B">
        <w:fldChar w:fldCharType="begin" w:fldLock="1"/>
      </w:r>
      <w:r w:rsidR="00D9735A">
        <w:instrText>ADDIN CSL_CITATION {"citationItems":[{"id":"ITEM-1","itemData":{"DOI":"10.1038/s41598-019-50512-6","ISBN":"4159801950512","ISSN":"20452322","abstract":"There is evidence that humans rely on an earth gravity (9.81 m/s²) prior for a series of tasks involving perception and action, the reason being that gravity helps predict future positions of moving objects. Eye-movements in turn are partially guided by predictions about observed motion. Thus, the question arises whether knowledge about gravity is also used to guide eye-movements: If humans rely on a representation of earth gravity for the control of eye movements, earth-gravity-congruent motion should elicit improved visual pursuit. In a pre-registered experiment, we presented participants (n = 10) with parabolic motion governed by six different gravities (−1/0.7/0.85/1/1.15/1.3 g), two initial vertical velocities and two initial horizontal velocities in a 3D environment. Participants were instructed to follow the target with their eyes. We tracked their gaze and computed the visual gain (velocity of the eyes divided by velocity of the target) as proxy for the quality of pursuit. An LMM analysis with gravity condition as fixed effect and intercepts varying per subject showed that the gain was lower for −1 g than for 1 g (by −0.13, SE = 0.005). This model was significantly better than a null model without gravity as fixed effect (p &lt; 0.001), supporting our hypothesis. A comparison of 1 g and the remaining gravity conditions revealed that 1.15 g (by 0.043, SE = 0.005) and 1.3 g (by 0.065, SE = 0.005) were associated with lower gains, while 0.7 g (by 0.054, SE = 0.005) and 0.85 g (by 0.029, SE = 0.005) were associated with higher gains. This model was again significantly better than a null model (p &lt; 0.001), contradicting our hypothesis. Post-hoc analyses reveal that confounds in the 0.7/0.85/1/1.15/1.3 g condition may be responsible for these contradicting results. Despite these discrepancies, our data thus provide some support for the hypothesis that internalized knowledge about earth gravity guides eye movements.","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Trajectories","type":"article-journal","volume":"9"},"uris":["http://www.mendeley.com/documents/?uuid=13f1b18b-223d-45e7-8b96-70e4d8cfc2b7"]}],"mendeley":{"formattedCitation":"(Björn Jörges &amp; López-Moliner, 2019)","manualFormatting":"(Jörges &amp; López-Moliner, 2019)","plainTextFormattedCitation":"(Björn Jörges &amp; López-Moliner, 2019)","previouslyFormattedCitation":"(Björn Jörges &amp; López-Moliner, 2019)"},"properties":{"noteIndex":0},"schema":"https://github.com/citation-style-language/schema/raw/master/csl-citation.json"}</w:instrText>
      </w:r>
      <w:r w:rsidR="00036B8B">
        <w:fldChar w:fldCharType="separate"/>
      </w:r>
      <w:r w:rsidR="00036B8B" w:rsidRPr="00036B8B">
        <w:rPr>
          <w:noProof/>
        </w:rPr>
        <w:t>(Jörges &amp; López-Moliner, 2019)</w:t>
      </w:r>
      <w:r w:rsidR="00036B8B">
        <w:fldChar w:fldCharType="end"/>
      </w:r>
      <w:r w:rsidR="00036B8B">
        <w:t>.</w:t>
      </w:r>
    </w:p>
    <w:p w14:paraId="1B7EAC2F" w14:textId="5A83C46E" w:rsidR="00F515FC" w:rsidRDefault="00036B8B" w:rsidP="00BE7928">
      <w:pPr>
        <w:spacing w:line="480" w:lineRule="auto"/>
        <w:jc w:val="both"/>
      </w:pPr>
      <w:r>
        <w:lastRenderedPageBreak/>
        <w:t>While we used Linear Mixed Modelling to assess accuracy, a</w:t>
      </w:r>
      <w:r w:rsidR="00D37CCB">
        <w:t xml:space="preserve">ssessing precision differences between conditions is not straight-forward with </w:t>
      </w:r>
      <w:r>
        <w:t>this method</w:t>
      </w:r>
      <w:r w:rsidR="00D37CCB">
        <w:t>. Therefore, we employ Bayesian Linear Mixed Modelling</w:t>
      </w:r>
      <w:r>
        <w:t xml:space="preserve"> </w:t>
      </w:r>
      <w:r w:rsidR="00D37CCB">
        <w:t xml:space="preserve">to assess whether gravity has an impact on the precision of the timing responses. The R package brms </w:t>
      </w:r>
      <w:r w:rsidR="00D37CCB">
        <w:fldChar w:fldCharType="begin" w:fldLock="1"/>
      </w:r>
      <w:r w:rsidR="00D37CCB">
        <w:instrText>ADDIN CSL_CITATION {"citationItems":[{"id":"ITEM-1","itemData":{"DOI":"10.32614/rj-2018-017","ISSN":"20734859","abstract":"The brms package allows R users to easily specify a wide range of Bayesian single-level and multilevel models which are fit with the probabilistic programming language Stan behind the scenes. Several response distributions are supported, of which all parameters (e.g., location, scale, and shape) can be predicted. Non-linear relationships may be specified using non-linear predictor terms or semi-parametric approaches such as splines or Gaussian processes. Multivariate models can be fit as well. To make all of these modeling options possible in a multilevel framework, brms provides an intuitive and powerful formula syntax, which extends the well known formula syntax of lme4. The purpose of the present paper is to introduce this syntax in detail and to demonstrate its usefulness with four examples, each showing relevant aspects of the syntax.","author":[{"dropping-particle":"","family":"Bürkner","given":"Paul Christian","non-dropping-particle":"","parse-names":false,"suffix":""}],"container-title":"R Journal","id":"ITEM-1","issue":"1","issued":{"date-parts":[["2018"]]},"page":"395-411","title":"Advanced Bayesian multilevel modeling with the R package brms","type":"article-journal","volume":"10"},"uris":["http://www.mendeley.com/documents/?uuid=cada382b-57a6-46f5-b4f3-cb35d401778f"]}],"mendeley":{"formattedCitation":"(Bürkner, 2018)","plainTextFormattedCitation":"(Bürkner, 2018)","previouslyFormattedCitation":"(Bürkner, 2018)"},"properties":{"noteIndex":0},"schema":"https://github.com/citation-style-language/schema/raw/master/csl-citation.json"}</w:instrText>
      </w:r>
      <w:r w:rsidR="00D37CCB">
        <w:fldChar w:fldCharType="separate"/>
      </w:r>
      <w:r w:rsidR="00D37CCB" w:rsidRPr="00D37CCB">
        <w:rPr>
          <w:noProof/>
        </w:rPr>
        <w:t>(Bürkner, 2018)</w:t>
      </w:r>
      <w:r w:rsidR="00D37CCB">
        <w:fldChar w:fldCharType="end"/>
      </w:r>
      <w:r w:rsidR="00D37CCB">
        <w:t xml:space="preserve">, which provides user-friendly interface for the package </w:t>
      </w:r>
      <w:proofErr w:type="spellStart"/>
      <w:r w:rsidR="00D37CCB">
        <w:t>rstan</w:t>
      </w:r>
      <w:proofErr w:type="spellEnd"/>
      <w:r w:rsidR="00D37CCB">
        <w:t xml:space="preserve"> </w:t>
      </w:r>
      <w:r w:rsidR="00D37CCB">
        <w:fldChar w:fldCharType="begin" w:fldLock="1"/>
      </w:r>
      <w:r w:rsidR="00064760">
        <w:instrText>ADDIN CSL_CITATION {"citationItems":[{"id":"ITEM-1","itemData":{"abstract":"In this vignette we present the RStan package rstan for using Stan in R. Stan is a package for obtaining Bayesian inference using the No-U-Turn sampler, a variant of Hamiltonian Monte Carlo. We illustrate the features of RStan through an example in Gelman et al. (2003).","author":[{"dropping-particle":"","family":"Stan Development Team","given":"","non-dropping-particle":"","parse-names":false,"suffix":""}],"id":"ITEM-1","issued":{"date-parts":[["2016"]]},"page":"1-23","title":"Stan: the R interface to Stan. R package version 2.14.1","type":"article-journal"},"uris":["http://www.mendeley.com/documents/?uuid=fb3239f5-d574-4b57-81fc-35b33fa798d9"]}],"mendeley":{"formattedCitation":"(Stan Development Team, 2016)","plainTextFormattedCitation":"(Stan Development Team, 2016)","previouslyFormattedCitation":"(Stan Development Team, 2016)"},"properties":{"noteIndex":0},"schema":"https://github.com/citation-style-language/schema/raw/master/csl-citation.json"}</w:instrText>
      </w:r>
      <w:r w:rsidR="00D37CCB">
        <w:fldChar w:fldCharType="separate"/>
      </w:r>
      <w:r w:rsidR="00D37CCB" w:rsidRPr="00D37CCB">
        <w:rPr>
          <w:noProof/>
        </w:rPr>
        <w:t>(Stan Development Team, 2016)</w:t>
      </w:r>
      <w:r w:rsidR="00D37CCB">
        <w:fldChar w:fldCharType="end"/>
      </w:r>
      <w:r w:rsidR="00D116EF">
        <w:t>,</w:t>
      </w:r>
      <w:r w:rsidR="00D37CCB">
        <w:t xml:space="preserve"> uses </w:t>
      </w:r>
      <w:r w:rsidR="00BB7583">
        <w:t xml:space="preserve">a very similar </w:t>
      </w:r>
      <w:r w:rsidR="00D37CCB">
        <w:t xml:space="preserve">syntax </w:t>
      </w:r>
      <w:r w:rsidR="00BB7583">
        <w:t xml:space="preserve">to the more well-known </w:t>
      </w:r>
      <w:r w:rsidR="00D37CCB">
        <w:t>lme4</w:t>
      </w:r>
      <w:r w:rsidR="002B544F">
        <w:t xml:space="preserve"> </w:t>
      </w:r>
      <w:r w:rsidR="002B544F">
        <w:fldChar w:fldCharType="begin" w:fldLock="1"/>
      </w:r>
      <w:r w:rsidR="00C23250">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Software","id":"ITEM-1","issue":"1","issued":{"date-parts":[["2015"]]},"title":"Fitting linear mixed-effects models using lme4","type":"article-journal","volume":"67"},"uris":["http://www.mendeley.com/documents/?uuid=6e60e806-5dd9-4d32-b0ba-2b1dba40f823"]}],"mendeley":{"formattedCitation":"(Bates, Mächler, Bolker, &amp; Walker, 2015)","plainTextFormattedCitation":"(Bates, Mächler, Bolker, &amp; Walker, 2015)","previouslyFormattedCitation":"(Bates, Mächler, Bolker, &amp; Walker, 2015)"},"properties":{"noteIndex":0},"schema":"https://github.com/citation-style-language/schema/raw/master/csl-citation.json"}</w:instrText>
      </w:r>
      <w:r w:rsidR="002B544F">
        <w:fldChar w:fldCharType="separate"/>
      </w:r>
      <w:r w:rsidR="002B544F" w:rsidRPr="002B544F">
        <w:rPr>
          <w:noProof/>
        </w:rPr>
        <w:t>(Bates, Mächler, Bolker, &amp; Walker, 2015)</w:t>
      </w:r>
      <w:r w:rsidR="002B544F">
        <w:fldChar w:fldCharType="end"/>
      </w:r>
      <w:r w:rsidR="00D37CCB">
        <w:t>.</w:t>
      </w:r>
      <w:r w:rsidR="00BB7583">
        <w:t xml:space="preserve"> In addition to mean differences, this type of analysis also allows </w:t>
      </w:r>
      <w:r w:rsidR="002B544F">
        <w:t>us to test for variability differences between conditions. We thus fit a mixed model to explain both means and standard deviations of the response distributions, with gravity as a fixed effect and varying intercepts per participant as random effects.</w:t>
      </w:r>
      <w:r w:rsidR="00D37CCB">
        <w:t xml:space="preserve"> </w:t>
      </w:r>
      <w:r w:rsidR="002B544F">
        <w:t>In lme4/brms syntax, the test model is specified as</w:t>
      </w:r>
      <w:r w:rsidR="00D37CCB">
        <w:t>:</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812DA7" w:rsidRPr="00277A48" w14:paraId="54FD78E7" w14:textId="77777777" w:rsidTr="000A5C20">
        <w:trPr>
          <w:trHeight w:val="376"/>
        </w:trPr>
        <w:tc>
          <w:tcPr>
            <w:tcW w:w="8314" w:type="dxa"/>
            <w:shd w:val="clear" w:color="auto" w:fill="FFFFFF" w:themeFill="background1"/>
            <w:vAlign w:val="center"/>
          </w:tcPr>
          <w:p w14:paraId="3B78D0A3" w14:textId="77777777" w:rsidR="00906693" w:rsidRPr="00906693" w:rsidRDefault="00812DA7" w:rsidP="000A5C20">
            <w:pPr>
              <w:pStyle w:val="MaterialsandMethodsText"/>
              <w:spacing w:line="480" w:lineRule="auto"/>
              <w:rPr>
                <w:rFonts w:asciiTheme="minorHAnsi" w:hAnsiTheme="minorHAnsi" w:cstheme="minorBidi"/>
                <w:sz w:val="20"/>
                <w:szCs w:val="20"/>
                <w:lang w:val="es-ES"/>
              </w:rPr>
            </w:pPr>
            <m:oMathPara>
              <m:oMath>
                <m:r>
                  <w:rPr>
                    <w:rFonts w:ascii="Cambria Math" w:hAnsi="Cambria Math"/>
                    <w:sz w:val="20"/>
                    <w:szCs w:val="20"/>
                  </w:rPr>
                  <m:t>Error</m:t>
                </m:r>
                <m:r>
                  <w:rPr>
                    <w:rFonts w:ascii="Cambria Math" w:hAnsi="Cambria Math"/>
                    <w:sz w:val="20"/>
                    <w:szCs w:val="20"/>
                    <w:lang w:val="es-ES"/>
                  </w:rPr>
                  <m:t xml:space="preserve"> </m:t>
                </m:r>
                <m:r>
                  <w:rPr>
                    <w:rFonts w:ascii="Cambria Math" w:hAnsi="Cambria Math"/>
                    <w:sz w:val="20"/>
                    <w:szCs w:val="20"/>
                  </w:rPr>
                  <m:t>Ratio</m:t>
                </m:r>
                <m:r>
                  <w:rPr>
                    <w:rFonts w:ascii="Cambria Math" w:hAnsi="Cambria Math"/>
                    <w:sz w:val="20"/>
                    <w:szCs w:val="20"/>
                    <w:lang w:val="es-ES"/>
                  </w:rPr>
                  <m:t xml:space="preserve"> ~ </m:t>
                </m:r>
                <m:r>
                  <w:rPr>
                    <w:rFonts w:ascii="Cambria Math" w:hAnsi="Cambria Math"/>
                    <w:sz w:val="20"/>
                    <w:szCs w:val="20"/>
                  </w:rPr>
                  <m:t>Gravity</m:t>
                </m:r>
                <m:r>
                  <w:rPr>
                    <w:rFonts w:ascii="Cambria Math" w:hAnsi="Cambria Math"/>
                    <w:sz w:val="20"/>
                    <w:szCs w:val="20"/>
                    <w:lang w:val="es-ES"/>
                  </w:rPr>
                  <m:t>+</m:t>
                </m:r>
                <m:d>
                  <m:dPr>
                    <m:endChr m:val="|"/>
                    <m:ctrlPr>
                      <w:rPr>
                        <w:rFonts w:ascii="Cambria Math" w:hAnsi="Cambria Math"/>
                        <w:i/>
                        <w:sz w:val="20"/>
                        <w:szCs w:val="20"/>
                      </w:rPr>
                    </m:ctrlPr>
                  </m:dPr>
                  <m:e>
                    <m:r>
                      <w:rPr>
                        <w:rFonts w:ascii="Cambria Math" w:hAnsi="Cambria Math"/>
                        <w:sz w:val="20"/>
                        <w:szCs w:val="20"/>
                        <w:lang w:val="es-ES"/>
                      </w:rPr>
                      <m:t xml:space="preserve">1 </m:t>
                    </m:r>
                  </m:e>
                </m:d>
                <m:r>
                  <w:rPr>
                    <w:rFonts w:ascii="Cambria Math" w:hAnsi="Cambria Math"/>
                    <w:sz w:val="20"/>
                    <w:szCs w:val="20"/>
                  </w:rPr>
                  <m:t>Subject</m:t>
                </m:r>
                <m:r>
                  <w:rPr>
                    <w:rFonts w:ascii="Cambria Math" w:hAnsi="Cambria Math"/>
                    <w:sz w:val="20"/>
                    <w:szCs w:val="20"/>
                    <w:lang w:val="es-ES"/>
                  </w:rPr>
                  <m:t>)</m:t>
                </m:r>
              </m:oMath>
            </m:oMathPara>
          </w:p>
          <w:p w14:paraId="023FDF4C" w14:textId="45341493" w:rsidR="00906693" w:rsidRPr="00FE16F2" w:rsidRDefault="00906693" w:rsidP="000A5C20">
            <w:pPr>
              <w:pStyle w:val="MaterialsandMethodsText"/>
              <w:spacing w:line="480" w:lineRule="auto"/>
              <w:rPr>
                <w:rFonts w:asciiTheme="minorHAnsi" w:hAnsiTheme="minorHAnsi" w:cstheme="minorBidi"/>
                <w:sz w:val="20"/>
                <w:szCs w:val="20"/>
                <w:lang w:val="es-ES"/>
              </w:rPr>
            </w:pPr>
            <m:oMathPara>
              <m:oMath>
                <m:r>
                  <w:rPr>
                    <w:rFonts w:ascii="Cambria Math" w:hAnsi="Cambria Math"/>
                    <w:sz w:val="20"/>
                    <w:szCs w:val="20"/>
                  </w:rPr>
                  <m:t>Sigma</m:t>
                </m:r>
                <m:r>
                  <w:rPr>
                    <w:rFonts w:ascii="Cambria Math" w:hAnsi="Cambria Math"/>
                    <w:sz w:val="20"/>
                    <w:szCs w:val="20"/>
                    <w:lang w:val="es-ES"/>
                  </w:rPr>
                  <m:t xml:space="preserve"> ~ </m:t>
                </m:r>
                <m:r>
                  <w:rPr>
                    <w:rFonts w:ascii="Cambria Math" w:hAnsi="Cambria Math"/>
                    <w:sz w:val="20"/>
                    <w:szCs w:val="20"/>
                  </w:rPr>
                  <m:t>Gravity</m:t>
                </m:r>
                <m:r>
                  <w:rPr>
                    <w:rFonts w:ascii="Cambria Math" w:hAnsi="Cambria Math"/>
                    <w:sz w:val="20"/>
                    <w:szCs w:val="20"/>
                    <w:lang w:val="es-ES"/>
                  </w:rPr>
                  <m:t>+</m:t>
                </m:r>
                <m:d>
                  <m:dPr>
                    <m:endChr m:val="|"/>
                    <m:ctrlPr>
                      <w:rPr>
                        <w:rFonts w:ascii="Cambria Math" w:hAnsi="Cambria Math"/>
                        <w:i/>
                        <w:sz w:val="20"/>
                        <w:szCs w:val="20"/>
                      </w:rPr>
                    </m:ctrlPr>
                  </m:dPr>
                  <m:e>
                    <m:r>
                      <w:rPr>
                        <w:rFonts w:ascii="Cambria Math" w:hAnsi="Cambria Math"/>
                        <w:sz w:val="20"/>
                        <w:szCs w:val="20"/>
                        <w:lang w:val="es-ES"/>
                      </w:rPr>
                      <m:t xml:space="preserve">1 </m:t>
                    </m:r>
                  </m:e>
                </m:d>
                <m:r>
                  <w:rPr>
                    <w:rFonts w:ascii="Cambria Math" w:hAnsi="Cambria Math"/>
                    <w:sz w:val="20"/>
                    <w:szCs w:val="20"/>
                  </w:rPr>
                  <m:t>Subject</m:t>
                </m:r>
                <m:r>
                  <w:rPr>
                    <w:rFonts w:ascii="Cambria Math" w:hAnsi="Cambria Math"/>
                    <w:sz w:val="20"/>
                    <w:szCs w:val="20"/>
                    <w:lang w:val="es-ES"/>
                  </w:rPr>
                  <m:t>)</m:t>
                </m:r>
              </m:oMath>
            </m:oMathPara>
          </w:p>
        </w:tc>
        <w:tc>
          <w:tcPr>
            <w:tcW w:w="783" w:type="dxa"/>
            <w:shd w:val="clear" w:color="auto" w:fill="FFFFFF" w:themeFill="background1"/>
            <w:vAlign w:val="center"/>
          </w:tcPr>
          <w:p w14:paraId="67662745" w14:textId="0BD558C9" w:rsidR="00812DA7" w:rsidRPr="00277A48" w:rsidRDefault="00812DA7" w:rsidP="000A5C20">
            <w:pPr>
              <w:pStyle w:val="MaterialsandMethodsText"/>
              <w:spacing w:line="480" w:lineRule="auto"/>
            </w:pPr>
            <w:r w:rsidRPr="00277A48">
              <w:t>[</w:t>
            </w:r>
            <w:r w:rsidR="002A2F46">
              <w:t>5</w:t>
            </w:r>
            <w:r w:rsidRPr="00277A48">
              <w:t>]</w:t>
            </w:r>
          </w:p>
        </w:tc>
      </w:tr>
    </w:tbl>
    <w:tbl>
      <w:tblPr>
        <w:tblStyle w:val="TableGrid"/>
        <w:tblpPr w:leftFromText="180" w:rightFromText="180" w:vertAnchor="text" w:horzAnchor="margin" w:tblpY="3047"/>
        <w:tblW w:w="0" w:type="auto"/>
        <w:tblLook w:val="04A0" w:firstRow="1" w:lastRow="0" w:firstColumn="1" w:lastColumn="0" w:noHBand="0" w:noVBand="1"/>
      </w:tblPr>
      <w:tblGrid>
        <w:gridCol w:w="972"/>
        <w:gridCol w:w="1078"/>
        <w:gridCol w:w="1050"/>
        <w:gridCol w:w="1074"/>
        <w:gridCol w:w="1017"/>
        <w:gridCol w:w="1074"/>
        <w:gridCol w:w="1051"/>
        <w:gridCol w:w="1017"/>
        <w:gridCol w:w="1017"/>
      </w:tblGrid>
      <w:tr w:rsidR="0079443E" w14:paraId="6D512E56" w14:textId="77777777" w:rsidTr="001B621A">
        <w:tc>
          <w:tcPr>
            <w:tcW w:w="972" w:type="dxa"/>
          </w:tcPr>
          <w:p w14:paraId="6955835E" w14:textId="77777777" w:rsidR="0079443E" w:rsidRDefault="0079443E" w:rsidP="001B621A">
            <w:pPr>
              <w:jc w:val="center"/>
            </w:pPr>
          </w:p>
        </w:tc>
        <w:tc>
          <w:tcPr>
            <w:tcW w:w="1078" w:type="dxa"/>
          </w:tcPr>
          <w:p w14:paraId="109DA76F" w14:textId="77777777" w:rsidR="0079443E" w:rsidRDefault="0079443E" w:rsidP="001B621A">
            <w:pPr>
              <w:jc w:val="center"/>
            </w:pPr>
          </w:p>
        </w:tc>
        <w:tc>
          <w:tcPr>
            <w:tcW w:w="5266" w:type="dxa"/>
            <w:gridSpan w:val="5"/>
          </w:tcPr>
          <w:p w14:paraId="0B2D1196" w14:textId="77777777" w:rsidR="0079443E" w:rsidRPr="00744972" w:rsidRDefault="0079443E" w:rsidP="001B621A">
            <w:pPr>
              <w:jc w:val="center"/>
              <w:rPr>
                <w:b/>
                <w:bCs/>
              </w:rPr>
            </w:pPr>
            <w:r w:rsidRPr="00744972">
              <w:rPr>
                <w:b/>
                <w:bCs/>
              </w:rPr>
              <w:t>0.7g-1.3 Block</w:t>
            </w:r>
          </w:p>
        </w:tc>
        <w:tc>
          <w:tcPr>
            <w:tcW w:w="2034" w:type="dxa"/>
            <w:gridSpan w:val="2"/>
          </w:tcPr>
          <w:p w14:paraId="5B086D2D" w14:textId="77777777" w:rsidR="0079443E" w:rsidRPr="00744972" w:rsidRDefault="0079443E" w:rsidP="001B621A">
            <w:pPr>
              <w:jc w:val="center"/>
              <w:rPr>
                <w:b/>
                <w:bCs/>
              </w:rPr>
            </w:pPr>
            <w:r w:rsidRPr="00744972">
              <w:rPr>
                <w:b/>
                <w:bCs/>
              </w:rPr>
              <w:t>-1g/1g Block</w:t>
            </w:r>
          </w:p>
        </w:tc>
      </w:tr>
      <w:tr w:rsidR="0079443E" w14:paraId="4C87CEDD" w14:textId="77777777" w:rsidTr="001B621A">
        <w:tc>
          <w:tcPr>
            <w:tcW w:w="972" w:type="dxa"/>
          </w:tcPr>
          <w:p w14:paraId="5E6B9506" w14:textId="77777777" w:rsidR="0079443E" w:rsidRDefault="0079443E" w:rsidP="001B621A">
            <w:pPr>
              <w:jc w:val="center"/>
            </w:pPr>
          </w:p>
        </w:tc>
        <w:tc>
          <w:tcPr>
            <w:tcW w:w="1078" w:type="dxa"/>
          </w:tcPr>
          <w:p w14:paraId="6040E3B7" w14:textId="77777777" w:rsidR="0079443E" w:rsidRDefault="0079443E" w:rsidP="001B621A">
            <w:pPr>
              <w:jc w:val="center"/>
            </w:pPr>
          </w:p>
        </w:tc>
        <w:tc>
          <w:tcPr>
            <w:tcW w:w="7300" w:type="dxa"/>
            <w:gridSpan w:val="7"/>
          </w:tcPr>
          <w:p w14:paraId="346CC9D5" w14:textId="77777777" w:rsidR="0079443E" w:rsidRPr="003F1350" w:rsidRDefault="0079443E" w:rsidP="001B621A">
            <w:pPr>
              <w:jc w:val="center"/>
              <w:rPr>
                <w:b/>
                <w:bCs/>
              </w:rPr>
            </w:pPr>
            <w:r w:rsidRPr="003F1350">
              <w:rPr>
                <w:b/>
                <w:bCs/>
              </w:rPr>
              <w:t>Long Occlusion</w:t>
            </w:r>
          </w:p>
        </w:tc>
      </w:tr>
      <w:tr w:rsidR="0079443E" w14:paraId="1984C5F8" w14:textId="77777777" w:rsidTr="001B621A">
        <w:tc>
          <w:tcPr>
            <w:tcW w:w="972" w:type="dxa"/>
          </w:tcPr>
          <w:p w14:paraId="1117D000" w14:textId="77777777" w:rsidR="0079443E" w:rsidRPr="00744972" w:rsidRDefault="00BE5558" w:rsidP="001B621A">
            <w:pPr>
              <w:jc w:val="center"/>
              <w:rPr>
                <w:b/>
                <w:bCs/>
              </w:rPr>
            </w:pPr>
            <m:oMathPara>
              <m:oMath>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yi</m:t>
                    </m:r>
                  </m:sub>
                </m:sSub>
              </m:oMath>
            </m:oMathPara>
          </w:p>
        </w:tc>
        <w:tc>
          <w:tcPr>
            <w:tcW w:w="1078" w:type="dxa"/>
          </w:tcPr>
          <w:p w14:paraId="59935010" w14:textId="77777777" w:rsidR="0079443E" w:rsidRDefault="0079443E" w:rsidP="001B621A">
            <w:pPr>
              <w:jc w:val="center"/>
            </w:pPr>
          </w:p>
        </w:tc>
        <w:tc>
          <w:tcPr>
            <w:tcW w:w="1050" w:type="dxa"/>
          </w:tcPr>
          <w:p w14:paraId="03735B45" w14:textId="77777777" w:rsidR="0079443E" w:rsidRPr="00744972" w:rsidRDefault="0079443E" w:rsidP="001B621A">
            <w:pPr>
              <w:jc w:val="center"/>
              <w:rPr>
                <w:i/>
                <w:iCs/>
              </w:rPr>
            </w:pPr>
            <w:r w:rsidRPr="00744972">
              <w:rPr>
                <w:i/>
                <w:iCs/>
              </w:rPr>
              <w:t>0.7g</w:t>
            </w:r>
          </w:p>
        </w:tc>
        <w:tc>
          <w:tcPr>
            <w:tcW w:w="1074" w:type="dxa"/>
          </w:tcPr>
          <w:p w14:paraId="7B81174A" w14:textId="77777777" w:rsidR="0079443E" w:rsidRPr="00744972" w:rsidRDefault="0079443E" w:rsidP="001B621A">
            <w:pPr>
              <w:jc w:val="center"/>
              <w:rPr>
                <w:i/>
                <w:iCs/>
              </w:rPr>
            </w:pPr>
            <w:r w:rsidRPr="00744972">
              <w:rPr>
                <w:i/>
                <w:iCs/>
              </w:rPr>
              <w:t>0.85g</w:t>
            </w:r>
          </w:p>
        </w:tc>
        <w:tc>
          <w:tcPr>
            <w:tcW w:w="1017" w:type="dxa"/>
          </w:tcPr>
          <w:p w14:paraId="22677F0D" w14:textId="77777777" w:rsidR="0079443E" w:rsidRPr="00744972" w:rsidRDefault="0079443E" w:rsidP="001B621A">
            <w:pPr>
              <w:jc w:val="center"/>
              <w:rPr>
                <w:i/>
                <w:iCs/>
              </w:rPr>
            </w:pPr>
            <w:r w:rsidRPr="00744972">
              <w:rPr>
                <w:i/>
                <w:iCs/>
              </w:rPr>
              <w:t>1g</w:t>
            </w:r>
          </w:p>
        </w:tc>
        <w:tc>
          <w:tcPr>
            <w:tcW w:w="1074" w:type="dxa"/>
          </w:tcPr>
          <w:p w14:paraId="7781D14A" w14:textId="77777777" w:rsidR="0079443E" w:rsidRPr="00744972" w:rsidRDefault="0079443E" w:rsidP="001B621A">
            <w:pPr>
              <w:jc w:val="center"/>
              <w:rPr>
                <w:i/>
                <w:iCs/>
              </w:rPr>
            </w:pPr>
            <w:r w:rsidRPr="00744972">
              <w:rPr>
                <w:i/>
                <w:iCs/>
              </w:rPr>
              <w:t>1.15g</w:t>
            </w:r>
          </w:p>
        </w:tc>
        <w:tc>
          <w:tcPr>
            <w:tcW w:w="1051" w:type="dxa"/>
          </w:tcPr>
          <w:p w14:paraId="4A46ED3B" w14:textId="77777777" w:rsidR="0079443E" w:rsidRPr="00744972" w:rsidRDefault="0079443E" w:rsidP="001B621A">
            <w:pPr>
              <w:jc w:val="center"/>
              <w:rPr>
                <w:i/>
                <w:iCs/>
              </w:rPr>
            </w:pPr>
            <w:r w:rsidRPr="00744972">
              <w:rPr>
                <w:i/>
                <w:iCs/>
              </w:rPr>
              <w:t>1.3g</w:t>
            </w:r>
          </w:p>
        </w:tc>
        <w:tc>
          <w:tcPr>
            <w:tcW w:w="1017" w:type="dxa"/>
          </w:tcPr>
          <w:p w14:paraId="1E07D943" w14:textId="77777777" w:rsidR="0079443E" w:rsidRPr="00744972" w:rsidRDefault="0079443E" w:rsidP="001B621A">
            <w:pPr>
              <w:jc w:val="center"/>
              <w:rPr>
                <w:i/>
                <w:iCs/>
              </w:rPr>
            </w:pPr>
            <w:r w:rsidRPr="00744972">
              <w:rPr>
                <w:i/>
                <w:iCs/>
              </w:rPr>
              <w:t>-1g</w:t>
            </w:r>
          </w:p>
        </w:tc>
        <w:tc>
          <w:tcPr>
            <w:tcW w:w="1017" w:type="dxa"/>
          </w:tcPr>
          <w:p w14:paraId="2E26973D" w14:textId="77777777" w:rsidR="0079443E" w:rsidRPr="00744972" w:rsidRDefault="0079443E" w:rsidP="001B621A">
            <w:pPr>
              <w:jc w:val="center"/>
              <w:rPr>
                <w:i/>
                <w:iCs/>
              </w:rPr>
            </w:pPr>
            <w:r w:rsidRPr="00744972">
              <w:rPr>
                <w:i/>
                <w:iCs/>
              </w:rPr>
              <w:t>1g</w:t>
            </w:r>
          </w:p>
        </w:tc>
      </w:tr>
      <w:tr w:rsidR="0079443E" w14:paraId="64970B31" w14:textId="77777777" w:rsidTr="001B621A">
        <w:tc>
          <w:tcPr>
            <w:tcW w:w="972" w:type="dxa"/>
            <w:vMerge w:val="restart"/>
            <w:vAlign w:val="center"/>
          </w:tcPr>
          <w:p w14:paraId="15AB8786" w14:textId="77777777" w:rsidR="0079443E" w:rsidRPr="00744972" w:rsidRDefault="0079443E" w:rsidP="001B621A">
            <w:pPr>
              <w:jc w:val="center"/>
              <w:rPr>
                <w:b/>
                <w:bCs/>
              </w:rPr>
            </w:pPr>
            <w:r w:rsidRPr="00744972">
              <w:rPr>
                <w:b/>
                <w:bCs/>
              </w:rPr>
              <w:t>4.5 m/s</w:t>
            </w:r>
          </w:p>
        </w:tc>
        <w:tc>
          <w:tcPr>
            <w:tcW w:w="1078" w:type="dxa"/>
          </w:tcPr>
          <w:p w14:paraId="707ADDA5" w14:textId="77777777" w:rsidR="0079443E" w:rsidRPr="00744972" w:rsidRDefault="0079443E" w:rsidP="001B621A">
            <w:pPr>
              <w:jc w:val="center"/>
              <w:rPr>
                <w:i/>
                <w:iCs/>
              </w:rPr>
            </w:pPr>
            <w:r w:rsidRPr="00744972">
              <w:rPr>
                <w:i/>
                <w:iCs/>
              </w:rPr>
              <w:t>Mean</w:t>
            </w:r>
          </w:p>
        </w:tc>
        <w:tc>
          <w:tcPr>
            <w:tcW w:w="1050" w:type="dxa"/>
          </w:tcPr>
          <w:p w14:paraId="3495E519" w14:textId="77777777" w:rsidR="0079443E" w:rsidRPr="00343E05" w:rsidRDefault="0079443E" w:rsidP="001B621A">
            <w:pPr>
              <w:jc w:val="center"/>
              <w:rPr>
                <w:rFonts w:cstheme="minorHAnsi"/>
              </w:rPr>
            </w:pPr>
            <w:r w:rsidRPr="00343E05">
              <w:rPr>
                <w:rFonts w:cstheme="minorHAnsi"/>
              </w:rPr>
              <w:t>1.12</w:t>
            </w:r>
          </w:p>
        </w:tc>
        <w:tc>
          <w:tcPr>
            <w:tcW w:w="1074" w:type="dxa"/>
          </w:tcPr>
          <w:p w14:paraId="7582C81F" w14:textId="77777777" w:rsidR="0079443E" w:rsidRPr="00343E05" w:rsidRDefault="0079443E" w:rsidP="001B621A">
            <w:pPr>
              <w:jc w:val="center"/>
              <w:rPr>
                <w:rFonts w:cstheme="minorHAnsi"/>
              </w:rPr>
            </w:pPr>
            <w:r w:rsidRPr="00343E05">
              <w:rPr>
                <w:rFonts w:cstheme="minorHAnsi"/>
              </w:rPr>
              <w:t>1.11</w:t>
            </w:r>
          </w:p>
        </w:tc>
        <w:tc>
          <w:tcPr>
            <w:tcW w:w="1017" w:type="dxa"/>
          </w:tcPr>
          <w:p w14:paraId="35443783" w14:textId="77777777" w:rsidR="0079443E" w:rsidRPr="00343E05" w:rsidRDefault="0079443E" w:rsidP="001B621A">
            <w:pPr>
              <w:jc w:val="center"/>
              <w:rPr>
                <w:rFonts w:cstheme="minorHAnsi"/>
              </w:rPr>
            </w:pPr>
            <w:r w:rsidRPr="00343E05">
              <w:rPr>
                <w:rFonts w:cstheme="minorHAnsi"/>
              </w:rPr>
              <w:t>1.20</w:t>
            </w:r>
          </w:p>
        </w:tc>
        <w:tc>
          <w:tcPr>
            <w:tcW w:w="1074" w:type="dxa"/>
          </w:tcPr>
          <w:p w14:paraId="151265F3" w14:textId="77777777" w:rsidR="0079443E" w:rsidRPr="00343E05" w:rsidRDefault="0079443E" w:rsidP="001B621A">
            <w:pPr>
              <w:jc w:val="center"/>
              <w:rPr>
                <w:rFonts w:cstheme="minorHAnsi"/>
              </w:rPr>
            </w:pPr>
            <w:r w:rsidRPr="00343E05">
              <w:rPr>
                <w:rFonts w:cstheme="minorHAnsi"/>
              </w:rPr>
              <w:t>1.24</w:t>
            </w:r>
          </w:p>
        </w:tc>
        <w:tc>
          <w:tcPr>
            <w:tcW w:w="1051" w:type="dxa"/>
          </w:tcPr>
          <w:p w14:paraId="7DDDC815" w14:textId="77777777" w:rsidR="0079443E" w:rsidRPr="00343E05" w:rsidRDefault="0079443E" w:rsidP="001B621A">
            <w:pPr>
              <w:jc w:val="center"/>
              <w:rPr>
                <w:rFonts w:cstheme="minorHAnsi"/>
              </w:rPr>
            </w:pPr>
            <w:r w:rsidRPr="00343E05">
              <w:rPr>
                <w:rFonts w:cstheme="minorHAnsi"/>
              </w:rPr>
              <w:t>1.30</w:t>
            </w:r>
          </w:p>
        </w:tc>
        <w:tc>
          <w:tcPr>
            <w:tcW w:w="1017" w:type="dxa"/>
          </w:tcPr>
          <w:p w14:paraId="4051BF4C" w14:textId="77777777" w:rsidR="0079443E" w:rsidRPr="00343E05" w:rsidRDefault="0079443E" w:rsidP="001B621A">
            <w:pPr>
              <w:jc w:val="center"/>
              <w:rPr>
                <w:rFonts w:cstheme="minorHAnsi"/>
              </w:rPr>
            </w:pPr>
            <w:r w:rsidRPr="00343E05">
              <w:rPr>
                <w:rFonts w:cstheme="minorHAnsi"/>
              </w:rPr>
              <w:t>1.33</w:t>
            </w:r>
          </w:p>
        </w:tc>
        <w:tc>
          <w:tcPr>
            <w:tcW w:w="1017" w:type="dxa"/>
          </w:tcPr>
          <w:p w14:paraId="1B248F38" w14:textId="77777777" w:rsidR="0079443E" w:rsidRPr="00343E05" w:rsidRDefault="0079443E" w:rsidP="001B621A">
            <w:pPr>
              <w:jc w:val="center"/>
              <w:rPr>
                <w:rFonts w:cstheme="minorHAnsi"/>
              </w:rPr>
            </w:pPr>
            <w:r w:rsidRPr="00343E05">
              <w:rPr>
                <w:rFonts w:cstheme="minorHAnsi"/>
              </w:rPr>
              <w:t>1.17</w:t>
            </w:r>
          </w:p>
        </w:tc>
      </w:tr>
      <w:tr w:rsidR="0079443E" w14:paraId="53256E68" w14:textId="77777777" w:rsidTr="001B621A">
        <w:tc>
          <w:tcPr>
            <w:tcW w:w="972" w:type="dxa"/>
            <w:vMerge/>
            <w:vAlign w:val="center"/>
          </w:tcPr>
          <w:p w14:paraId="11954B51" w14:textId="77777777" w:rsidR="0079443E" w:rsidRPr="00744972" w:rsidRDefault="0079443E" w:rsidP="001B621A">
            <w:pPr>
              <w:jc w:val="center"/>
              <w:rPr>
                <w:b/>
                <w:bCs/>
              </w:rPr>
            </w:pPr>
          </w:p>
        </w:tc>
        <w:tc>
          <w:tcPr>
            <w:tcW w:w="1078" w:type="dxa"/>
          </w:tcPr>
          <w:p w14:paraId="27772736" w14:textId="77777777" w:rsidR="0079443E" w:rsidRPr="00744972" w:rsidRDefault="0079443E" w:rsidP="001B621A">
            <w:pPr>
              <w:jc w:val="center"/>
              <w:rPr>
                <w:i/>
                <w:iCs/>
              </w:rPr>
            </w:pPr>
            <w:r w:rsidRPr="00744972">
              <w:rPr>
                <w:i/>
                <w:iCs/>
              </w:rPr>
              <w:t>SD</w:t>
            </w:r>
          </w:p>
        </w:tc>
        <w:tc>
          <w:tcPr>
            <w:tcW w:w="1050" w:type="dxa"/>
          </w:tcPr>
          <w:p w14:paraId="212812B8" w14:textId="77777777" w:rsidR="0079443E" w:rsidRPr="00343E05" w:rsidRDefault="0079443E" w:rsidP="001B621A">
            <w:pPr>
              <w:jc w:val="center"/>
              <w:rPr>
                <w:rFonts w:cstheme="minorHAnsi"/>
              </w:rPr>
            </w:pPr>
            <w:r w:rsidRPr="00343E05">
              <w:rPr>
                <w:rFonts w:cstheme="minorHAnsi"/>
              </w:rPr>
              <w:t>0.47</w:t>
            </w:r>
          </w:p>
        </w:tc>
        <w:tc>
          <w:tcPr>
            <w:tcW w:w="1074" w:type="dxa"/>
          </w:tcPr>
          <w:p w14:paraId="1962D6FE" w14:textId="77777777" w:rsidR="0079443E" w:rsidRPr="00343E05" w:rsidRDefault="0079443E" w:rsidP="001B621A">
            <w:pPr>
              <w:jc w:val="center"/>
              <w:rPr>
                <w:rFonts w:cstheme="minorHAnsi"/>
              </w:rPr>
            </w:pPr>
            <w:r w:rsidRPr="00343E05">
              <w:rPr>
                <w:rFonts w:cstheme="minorHAnsi"/>
              </w:rPr>
              <w:t>0.49</w:t>
            </w:r>
          </w:p>
        </w:tc>
        <w:tc>
          <w:tcPr>
            <w:tcW w:w="1017" w:type="dxa"/>
          </w:tcPr>
          <w:p w14:paraId="7FDE7FF3" w14:textId="77777777" w:rsidR="0079443E" w:rsidRPr="00343E05" w:rsidRDefault="0079443E" w:rsidP="001B621A">
            <w:pPr>
              <w:jc w:val="center"/>
              <w:rPr>
                <w:rFonts w:cstheme="minorHAnsi"/>
              </w:rPr>
            </w:pPr>
            <w:r w:rsidRPr="00343E05">
              <w:rPr>
                <w:rFonts w:cstheme="minorHAnsi"/>
              </w:rPr>
              <w:t>0.53</w:t>
            </w:r>
          </w:p>
        </w:tc>
        <w:tc>
          <w:tcPr>
            <w:tcW w:w="1074" w:type="dxa"/>
          </w:tcPr>
          <w:p w14:paraId="15DF7787" w14:textId="77777777" w:rsidR="0079443E" w:rsidRPr="00343E05" w:rsidRDefault="0079443E" w:rsidP="001B621A">
            <w:pPr>
              <w:jc w:val="center"/>
              <w:rPr>
                <w:rFonts w:cstheme="minorHAnsi"/>
              </w:rPr>
            </w:pPr>
            <w:r w:rsidRPr="00343E05">
              <w:rPr>
                <w:rFonts w:cstheme="minorHAnsi"/>
              </w:rPr>
              <w:t>0.42</w:t>
            </w:r>
          </w:p>
        </w:tc>
        <w:tc>
          <w:tcPr>
            <w:tcW w:w="1051" w:type="dxa"/>
          </w:tcPr>
          <w:p w14:paraId="38F93F66" w14:textId="77777777" w:rsidR="0079443E" w:rsidRPr="00343E05" w:rsidRDefault="0079443E" w:rsidP="001B621A">
            <w:pPr>
              <w:jc w:val="center"/>
              <w:rPr>
                <w:rFonts w:cstheme="minorHAnsi"/>
              </w:rPr>
            </w:pPr>
            <w:r w:rsidRPr="00343E05">
              <w:rPr>
                <w:rFonts w:cstheme="minorHAnsi"/>
              </w:rPr>
              <w:t>0.44</w:t>
            </w:r>
          </w:p>
        </w:tc>
        <w:tc>
          <w:tcPr>
            <w:tcW w:w="1017" w:type="dxa"/>
          </w:tcPr>
          <w:p w14:paraId="4D01FF3A" w14:textId="77777777" w:rsidR="0079443E" w:rsidRPr="00343E05" w:rsidRDefault="0079443E" w:rsidP="001B621A">
            <w:pPr>
              <w:jc w:val="center"/>
              <w:rPr>
                <w:rFonts w:cstheme="minorHAnsi"/>
              </w:rPr>
            </w:pPr>
            <w:r w:rsidRPr="00343E05">
              <w:rPr>
                <w:rFonts w:cstheme="minorHAnsi"/>
              </w:rPr>
              <w:t>0.53</w:t>
            </w:r>
          </w:p>
        </w:tc>
        <w:tc>
          <w:tcPr>
            <w:tcW w:w="1017" w:type="dxa"/>
          </w:tcPr>
          <w:p w14:paraId="60A91F5F" w14:textId="77777777" w:rsidR="0079443E" w:rsidRPr="00343E05" w:rsidRDefault="0079443E" w:rsidP="001B621A">
            <w:pPr>
              <w:jc w:val="center"/>
              <w:rPr>
                <w:rFonts w:cstheme="minorHAnsi"/>
              </w:rPr>
            </w:pPr>
            <w:r w:rsidRPr="00343E05">
              <w:rPr>
                <w:rFonts w:cstheme="minorHAnsi"/>
              </w:rPr>
              <w:t>0.38</w:t>
            </w:r>
          </w:p>
        </w:tc>
      </w:tr>
      <w:tr w:rsidR="0079443E" w14:paraId="5592118D" w14:textId="77777777" w:rsidTr="001B621A">
        <w:tc>
          <w:tcPr>
            <w:tcW w:w="972" w:type="dxa"/>
            <w:vMerge w:val="restart"/>
            <w:vAlign w:val="center"/>
          </w:tcPr>
          <w:p w14:paraId="5E095F06" w14:textId="77777777" w:rsidR="0079443E" w:rsidRPr="00744972" w:rsidRDefault="0079443E" w:rsidP="001B621A">
            <w:pPr>
              <w:jc w:val="center"/>
              <w:rPr>
                <w:b/>
                <w:bCs/>
              </w:rPr>
            </w:pPr>
            <w:r w:rsidRPr="00744972">
              <w:rPr>
                <w:b/>
                <w:bCs/>
              </w:rPr>
              <w:t>6 m/s</w:t>
            </w:r>
          </w:p>
        </w:tc>
        <w:tc>
          <w:tcPr>
            <w:tcW w:w="1078" w:type="dxa"/>
          </w:tcPr>
          <w:p w14:paraId="288F61D1" w14:textId="77777777" w:rsidR="0079443E" w:rsidRPr="00744972" w:rsidRDefault="0079443E" w:rsidP="001B621A">
            <w:pPr>
              <w:jc w:val="center"/>
              <w:rPr>
                <w:i/>
                <w:iCs/>
              </w:rPr>
            </w:pPr>
            <w:r w:rsidRPr="00744972">
              <w:rPr>
                <w:i/>
                <w:iCs/>
              </w:rPr>
              <w:t>Mean</w:t>
            </w:r>
          </w:p>
        </w:tc>
        <w:tc>
          <w:tcPr>
            <w:tcW w:w="1050" w:type="dxa"/>
          </w:tcPr>
          <w:p w14:paraId="1FA85356" w14:textId="77777777" w:rsidR="0079443E" w:rsidRPr="00343E05" w:rsidRDefault="0079443E" w:rsidP="001B621A">
            <w:pPr>
              <w:jc w:val="center"/>
              <w:rPr>
                <w:rFonts w:cstheme="minorHAnsi"/>
              </w:rPr>
            </w:pPr>
            <w:r w:rsidRPr="00343E05">
              <w:rPr>
                <w:rFonts w:cstheme="minorHAnsi"/>
              </w:rPr>
              <w:t>1.05</w:t>
            </w:r>
          </w:p>
        </w:tc>
        <w:tc>
          <w:tcPr>
            <w:tcW w:w="1074" w:type="dxa"/>
          </w:tcPr>
          <w:p w14:paraId="1791DDDD" w14:textId="77777777" w:rsidR="0079443E" w:rsidRPr="00343E05" w:rsidRDefault="0079443E" w:rsidP="001B621A">
            <w:pPr>
              <w:jc w:val="center"/>
              <w:rPr>
                <w:rFonts w:cstheme="minorHAnsi"/>
              </w:rPr>
            </w:pPr>
            <w:r w:rsidRPr="00343E05">
              <w:rPr>
                <w:rFonts w:cstheme="minorHAnsi"/>
              </w:rPr>
              <w:t>1.11</w:t>
            </w:r>
          </w:p>
        </w:tc>
        <w:tc>
          <w:tcPr>
            <w:tcW w:w="1017" w:type="dxa"/>
          </w:tcPr>
          <w:p w14:paraId="51F93609" w14:textId="77777777" w:rsidR="0079443E" w:rsidRPr="00343E05" w:rsidRDefault="0079443E" w:rsidP="001B621A">
            <w:pPr>
              <w:jc w:val="center"/>
              <w:rPr>
                <w:rFonts w:cstheme="minorHAnsi"/>
              </w:rPr>
            </w:pPr>
            <w:r w:rsidRPr="00343E05">
              <w:rPr>
                <w:rFonts w:cstheme="minorHAnsi"/>
              </w:rPr>
              <w:t>1.17</w:t>
            </w:r>
          </w:p>
        </w:tc>
        <w:tc>
          <w:tcPr>
            <w:tcW w:w="1074" w:type="dxa"/>
          </w:tcPr>
          <w:p w14:paraId="609ACD6F" w14:textId="77777777" w:rsidR="0079443E" w:rsidRPr="00343E05" w:rsidRDefault="0079443E" w:rsidP="001B621A">
            <w:pPr>
              <w:jc w:val="center"/>
              <w:rPr>
                <w:rFonts w:cstheme="minorHAnsi"/>
              </w:rPr>
            </w:pPr>
            <w:r w:rsidRPr="00343E05">
              <w:rPr>
                <w:rFonts w:cstheme="minorHAnsi"/>
              </w:rPr>
              <w:t>1.24</w:t>
            </w:r>
          </w:p>
        </w:tc>
        <w:tc>
          <w:tcPr>
            <w:tcW w:w="1051" w:type="dxa"/>
          </w:tcPr>
          <w:p w14:paraId="2DC8172F" w14:textId="77777777" w:rsidR="0079443E" w:rsidRPr="00343E05" w:rsidRDefault="0079443E" w:rsidP="001B621A">
            <w:pPr>
              <w:jc w:val="center"/>
              <w:rPr>
                <w:rFonts w:cstheme="minorHAnsi"/>
              </w:rPr>
            </w:pPr>
            <w:r w:rsidRPr="00343E05">
              <w:rPr>
                <w:rFonts w:cstheme="minorHAnsi"/>
              </w:rPr>
              <w:t>1.32</w:t>
            </w:r>
          </w:p>
        </w:tc>
        <w:tc>
          <w:tcPr>
            <w:tcW w:w="1017" w:type="dxa"/>
          </w:tcPr>
          <w:p w14:paraId="702E2337" w14:textId="77777777" w:rsidR="0079443E" w:rsidRPr="00343E05" w:rsidRDefault="0079443E" w:rsidP="001B621A">
            <w:pPr>
              <w:jc w:val="center"/>
              <w:rPr>
                <w:rFonts w:cstheme="minorHAnsi"/>
              </w:rPr>
            </w:pPr>
            <w:r w:rsidRPr="00343E05">
              <w:rPr>
                <w:rFonts w:cstheme="minorHAnsi"/>
              </w:rPr>
              <w:t>1.23</w:t>
            </w:r>
          </w:p>
        </w:tc>
        <w:tc>
          <w:tcPr>
            <w:tcW w:w="1017" w:type="dxa"/>
          </w:tcPr>
          <w:p w14:paraId="3509D736" w14:textId="77777777" w:rsidR="0079443E" w:rsidRPr="00343E05" w:rsidRDefault="0079443E" w:rsidP="001B621A">
            <w:pPr>
              <w:jc w:val="center"/>
              <w:rPr>
                <w:rFonts w:cstheme="minorHAnsi"/>
              </w:rPr>
            </w:pPr>
            <w:r w:rsidRPr="00343E05">
              <w:rPr>
                <w:rFonts w:cstheme="minorHAnsi"/>
              </w:rPr>
              <w:t>1.16</w:t>
            </w:r>
          </w:p>
        </w:tc>
      </w:tr>
      <w:tr w:rsidR="0079443E" w14:paraId="09791A65" w14:textId="77777777" w:rsidTr="001B621A">
        <w:tc>
          <w:tcPr>
            <w:tcW w:w="972" w:type="dxa"/>
            <w:vMerge/>
          </w:tcPr>
          <w:p w14:paraId="5FB82D61" w14:textId="77777777" w:rsidR="0079443E" w:rsidRDefault="0079443E" w:rsidP="001B621A">
            <w:pPr>
              <w:jc w:val="center"/>
            </w:pPr>
          </w:p>
        </w:tc>
        <w:tc>
          <w:tcPr>
            <w:tcW w:w="1078" w:type="dxa"/>
          </w:tcPr>
          <w:p w14:paraId="37B1D64E" w14:textId="77777777" w:rsidR="0079443E" w:rsidRPr="00744972" w:rsidRDefault="0079443E" w:rsidP="001B621A">
            <w:pPr>
              <w:jc w:val="center"/>
              <w:rPr>
                <w:i/>
                <w:iCs/>
              </w:rPr>
            </w:pPr>
            <w:r w:rsidRPr="00744972">
              <w:rPr>
                <w:i/>
                <w:iCs/>
              </w:rPr>
              <w:t>SD</w:t>
            </w:r>
          </w:p>
        </w:tc>
        <w:tc>
          <w:tcPr>
            <w:tcW w:w="1050" w:type="dxa"/>
          </w:tcPr>
          <w:p w14:paraId="3C772FAD" w14:textId="77777777" w:rsidR="0079443E" w:rsidRPr="00343E05" w:rsidRDefault="0079443E" w:rsidP="001B621A">
            <w:pPr>
              <w:jc w:val="center"/>
              <w:rPr>
                <w:rFonts w:cstheme="minorHAnsi"/>
              </w:rPr>
            </w:pPr>
            <w:r w:rsidRPr="00343E05">
              <w:rPr>
                <w:rFonts w:cstheme="minorHAnsi"/>
              </w:rPr>
              <w:t>0.49</w:t>
            </w:r>
          </w:p>
        </w:tc>
        <w:tc>
          <w:tcPr>
            <w:tcW w:w="1074" w:type="dxa"/>
          </w:tcPr>
          <w:p w14:paraId="436CC24F" w14:textId="77777777" w:rsidR="0079443E" w:rsidRPr="00343E05" w:rsidRDefault="0079443E" w:rsidP="001B621A">
            <w:pPr>
              <w:jc w:val="center"/>
              <w:rPr>
                <w:rFonts w:cstheme="minorHAnsi"/>
              </w:rPr>
            </w:pPr>
            <w:r w:rsidRPr="00343E05">
              <w:rPr>
                <w:rFonts w:cstheme="minorHAnsi"/>
              </w:rPr>
              <w:t>0.55</w:t>
            </w:r>
          </w:p>
        </w:tc>
        <w:tc>
          <w:tcPr>
            <w:tcW w:w="1017" w:type="dxa"/>
          </w:tcPr>
          <w:p w14:paraId="3E672EF6" w14:textId="77777777" w:rsidR="0079443E" w:rsidRPr="00343E05" w:rsidRDefault="0079443E" w:rsidP="001B621A">
            <w:pPr>
              <w:jc w:val="center"/>
              <w:rPr>
                <w:rFonts w:cstheme="minorHAnsi"/>
              </w:rPr>
            </w:pPr>
            <w:r w:rsidRPr="00343E05">
              <w:rPr>
                <w:rFonts w:cstheme="minorHAnsi"/>
              </w:rPr>
              <w:t>0.57</w:t>
            </w:r>
          </w:p>
        </w:tc>
        <w:tc>
          <w:tcPr>
            <w:tcW w:w="1074" w:type="dxa"/>
          </w:tcPr>
          <w:p w14:paraId="17815A2D" w14:textId="77777777" w:rsidR="0079443E" w:rsidRPr="00343E05" w:rsidRDefault="0079443E" w:rsidP="001B621A">
            <w:pPr>
              <w:jc w:val="center"/>
              <w:rPr>
                <w:rFonts w:cstheme="minorHAnsi"/>
              </w:rPr>
            </w:pPr>
            <w:r w:rsidRPr="00343E05">
              <w:rPr>
                <w:rFonts w:cstheme="minorHAnsi"/>
              </w:rPr>
              <w:t>0.54</w:t>
            </w:r>
          </w:p>
        </w:tc>
        <w:tc>
          <w:tcPr>
            <w:tcW w:w="1051" w:type="dxa"/>
          </w:tcPr>
          <w:p w14:paraId="586D3CC6" w14:textId="77777777" w:rsidR="0079443E" w:rsidRPr="00343E05" w:rsidRDefault="0079443E" w:rsidP="001B621A">
            <w:pPr>
              <w:jc w:val="center"/>
              <w:rPr>
                <w:rFonts w:cstheme="minorHAnsi"/>
              </w:rPr>
            </w:pPr>
            <w:r w:rsidRPr="00343E05">
              <w:rPr>
                <w:rFonts w:cstheme="minorHAnsi"/>
              </w:rPr>
              <w:t>0.57</w:t>
            </w:r>
          </w:p>
        </w:tc>
        <w:tc>
          <w:tcPr>
            <w:tcW w:w="1017" w:type="dxa"/>
          </w:tcPr>
          <w:p w14:paraId="71C15C42" w14:textId="77777777" w:rsidR="0079443E" w:rsidRPr="00343E05" w:rsidRDefault="0079443E" w:rsidP="001B621A">
            <w:pPr>
              <w:jc w:val="center"/>
              <w:rPr>
                <w:rFonts w:cstheme="minorHAnsi"/>
              </w:rPr>
            </w:pPr>
            <w:r w:rsidRPr="00343E05">
              <w:rPr>
                <w:rFonts w:cstheme="minorHAnsi"/>
              </w:rPr>
              <w:t>0.56</w:t>
            </w:r>
          </w:p>
        </w:tc>
        <w:tc>
          <w:tcPr>
            <w:tcW w:w="1017" w:type="dxa"/>
          </w:tcPr>
          <w:p w14:paraId="21FD3223" w14:textId="77777777" w:rsidR="0079443E" w:rsidRPr="00343E05" w:rsidRDefault="0079443E" w:rsidP="001B621A">
            <w:pPr>
              <w:keepNext/>
              <w:jc w:val="center"/>
              <w:rPr>
                <w:rFonts w:cstheme="minorHAnsi"/>
              </w:rPr>
            </w:pPr>
            <w:r w:rsidRPr="00343E05">
              <w:rPr>
                <w:rFonts w:cstheme="minorHAnsi"/>
              </w:rPr>
              <w:t>0.46</w:t>
            </w:r>
          </w:p>
        </w:tc>
      </w:tr>
      <w:tr w:rsidR="0079443E" w14:paraId="56B0EEF8" w14:textId="77777777" w:rsidTr="001B621A">
        <w:tc>
          <w:tcPr>
            <w:tcW w:w="9350" w:type="dxa"/>
            <w:gridSpan w:val="9"/>
          </w:tcPr>
          <w:p w14:paraId="05F65895" w14:textId="77777777" w:rsidR="0079443E" w:rsidRDefault="0079443E" w:rsidP="001B621A">
            <w:pPr>
              <w:keepNext/>
              <w:jc w:val="center"/>
            </w:pPr>
          </w:p>
        </w:tc>
      </w:tr>
      <w:tr w:rsidR="0079443E" w14:paraId="27119553" w14:textId="77777777" w:rsidTr="001B621A">
        <w:tc>
          <w:tcPr>
            <w:tcW w:w="972" w:type="dxa"/>
          </w:tcPr>
          <w:p w14:paraId="5CCC8BB0" w14:textId="77777777" w:rsidR="0079443E" w:rsidRDefault="0079443E" w:rsidP="001B621A">
            <w:pPr>
              <w:jc w:val="center"/>
            </w:pPr>
          </w:p>
        </w:tc>
        <w:tc>
          <w:tcPr>
            <w:tcW w:w="1078" w:type="dxa"/>
          </w:tcPr>
          <w:p w14:paraId="2E17D8D9" w14:textId="77777777" w:rsidR="0079443E" w:rsidRPr="00744972" w:rsidRDefault="0079443E" w:rsidP="001B621A">
            <w:pPr>
              <w:jc w:val="center"/>
              <w:rPr>
                <w:i/>
                <w:iCs/>
              </w:rPr>
            </w:pPr>
          </w:p>
        </w:tc>
        <w:tc>
          <w:tcPr>
            <w:tcW w:w="7300" w:type="dxa"/>
            <w:gridSpan w:val="7"/>
          </w:tcPr>
          <w:p w14:paraId="63E6C49D" w14:textId="77777777" w:rsidR="0079443E" w:rsidRPr="003F1350" w:rsidRDefault="0079443E" w:rsidP="001B621A">
            <w:pPr>
              <w:keepNext/>
              <w:jc w:val="center"/>
              <w:rPr>
                <w:b/>
              </w:rPr>
            </w:pPr>
            <w:r w:rsidRPr="003F1350">
              <w:rPr>
                <w:b/>
              </w:rPr>
              <w:t>Short Occlusion</w:t>
            </w:r>
          </w:p>
        </w:tc>
      </w:tr>
      <w:tr w:rsidR="0079443E" w14:paraId="05853FF9" w14:textId="77777777" w:rsidTr="001B621A">
        <w:tc>
          <w:tcPr>
            <w:tcW w:w="972" w:type="dxa"/>
          </w:tcPr>
          <w:p w14:paraId="689A6645" w14:textId="77777777" w:rsidR="0079443E" w:rsidRDefault="00BE5558" w:rsidP="001B621A">
            <w:pPr>
              <w:jc w:val="center"/>
            </w:pPr>
            <m:oMathPara>
              <m:oMath>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yi</m:t>
                    </m:r>
                  </m:sub>
                </m:sSub>
              </m:oMath>
            </m:oMathPara>
          </w:p>
        </w:tc>
        <w:tc>
          <w:tcPr>
            <w:tcW w:w="1078" w:type="dxa"/>
          </w:tcPr>
          <w:p w14:paraId="06524C19" w14:textId="77777777" w:rsidR="0079443E" w:rsidRPr="00744972" w:rsidRDefault="0079443E" w:rsidP="001B621A">
            <w:pPr>
              <w:jc w:val="center"/>
              <w:rPr>
                <w:i/>
                <w:iCs/>
              </w:rPr>
            </w:pPr>
          </w:p>
        </w:tc>
        <w:tc>
          <w:tcPr>
            <w:tcW w:w="1050" w:type="dxa"/>
          </w:tcPr>
          <w:p w14:paraId="1E3E0532" w14:textId="77777777" w:rsidR="0079443E" w:rsidRDefault="0079443E" w:rsidP="001B621A">
            <w:pPr>
              <w:jc w:val="center"/>
            </w:pPr>
            <w:r w:rsidRPr="00744972">
              <w:rPr>
                <w:i/>
                <w:iCs/>
              </w:rPr>
              <w:t>0.7g</w:t>
            </w:r>
          </w:p>
        </w:tc>
        <w:tc>
          <w:tcPr>
            <w:tcW w:w="1074" w:type="dxa"/>
          </w:tcPr>
          <w:p w14:paraId="4C5A05C9" w14:textId="77777777" w:rsidR="0079443E" w:rsidRDefault="0079443E" w:rsidP="001B621A">
            <w:pPr>
              <w:jc w:val="center"/>
            </w:pPr>
            <w:r w:rsidRPr="00744972">
              <w:rPr>
                <w:i/>
                <w:iCs/>
              </w:rPr>
              <w:t>0.85g</w:t>
            </w:r>
          </w:p>
        </w:tc>
        <w:tc>
          <w:tcPr>
            <w:tcW w:w="1017" w:type="dxa"/>
          </w:tcPr>
          <w:p w14:paraId="349CD9D2" w14:textId="77777777" w:rsidR="0079443E" w:rsidRDefault="0079443E" w:rsidP="001B621A">
            <w:pPr>
              <w:jc w:val="center"/>
            </w:pPr>
            <w:r w:rsidRPr="00744972">
              <w:rPr>
                <w:i/>
                <w:iCs/>
              </w:rPr>
              <w:t>1g</w:t>
            </w:r>
          </w:p>
        </w:tc>
        <w:tc>
          <w:tcPr>
            <w:tcW w:w="1074" w:type="dxa"/>
          </w:tcPr>
          <w:p w14:paraId="005D130D" w14:textId="77777777" w:rsidR="0079443E" w:rsidRDefault="0079443E" w:rsidP="001B621A">
            <w:pPr>
              <w:jc w:val="center"/>
            </w:pPr>
            <w:r w:rsidRPr="00744972">
              <w:rPr>
                <w:i/>
                <w:iCs/>
              </w:rPr>
              <w:t>1.15g</w:t>
            </w:r>
          </w:p>
        </w:tc>
        <w:tc>
          <w:tcPr>
            <w:tcW w:w="1051" w:type="dxa"/>
          </w:tcPr>
          <w:p w14:paraId="0DB09153" w14:textId="77777777" w:rsidR="0079443E" w:rsidRDefault="0079443E" w:rsidP="001B621A">
            <w:pPr>
              <w:jc w:val="center"/>
            </w:pPr>
            <w:r w:rsidRPr="00744972">
              <w:rPr>
                <w:i/>
                <w:iCs/>
              </w:rPr>
              <w:t>1.3g</w:t>
            </w:r>
          </w:p>
        </w:tc>
        <w:tc>
          <w:tcPr>
            <w:tcW w:w="1017" w:type="dxa"/>
          </w:tcPr>
          <w:p w14:paraId="49C3C816" w14:textId="77777777" w:rsidR="0079443E" w:rsidRDefault="0079443E" w:rsidP="001B621A">
            <w:pPr>
              <w:jc w:val="center"/>
            </w:pPr>
            <w:r w:rsidRPr="00744972">
              <w:rPr>
                <w:i/>
                <w:iCs/>
              </w:rPr>
              <w:t>-1g</w:t>
            </w:r>
          </w:p>
        </w:tc>
        <w:tc>
          <w:tcPr>
            <w:tcW w:w="1017" w:type="dxa"/>
          </w:tcPr>
          <w:p w14:paraId="76DFDF45" w14:textId="77777777" w:rsidR="0079443E" w:rsidRDefault="0079443E" w:rsidP="001B621A">
            <w:pPr>
              <w:keepNext/>
              <w:jc w:val="center"/>
            </w:pPr>
            <w:r w:rsidRPr="00744972">
              <w:rPr>
                <w:i/>
                <w:iCs/>
              </w:rPr>
              <w:t>1g</w:t>
            </w:r>
          </w:p>
        </w:tc>
      </w:tr>
      <w:tr w:rsidR="00343E05" w14:paraId="6195C6FB" w14:textId="77777777" w:rsidTr="001B621A">
        <w:tc>
          <w:tcPr>
            <w:tcW w:w="972" w:type="dxa"/>
            <w:vMerge w:val="restart"/>
            <w:vAlign w:val="center"/>
          </w:tcPr>
          <w:p w14:paraId="63F3E821" w14:textId="77777777" w:rsidR="00343E05" w:rsidRDefault="00343E05" w:rsidP="001B621A">
            <w:pPr>
              <w:jc w:val="center"/>
            </w:pPr>
            <w:r w:rsidRPr="00744972">
              <w:rPr>
                <w:b/>
                <w:bCs/>
              </w:rPr>
              <w:t>4.5 m/s</w:t>
            </w:r>
          </w:p>
        </w:tc>
        <w:tc>
          <w:tcPr>
            <w:tcW w:w="1078" w:type="dxa"/>
          </w:tcPr>
          <w:p w14:paraId="1F1D2E6E" w14:textId="77777777" w:rsidR="00343E05" w:rsidRPr="00744972" w:rsidRDefault="00343E05" w:rsidP="001B621A">
            <w:pPr>
              <w:jc w:val="center"/>
              <w:rPr>
                <w:i/>
                <w:iCs/>
              </w:rPr>
            </w:pPr>
            <w:r w:rsidRPr="00744972">
              <w:rPr>
                <w:i/>
                <w:iCs/>
              </w:rPr>
              <w:t>Mean</w:t>
            </w:r>
          </w:p>
        </w:tc>
        <w:tc>
          <w:tcPr>
            <w:tcW w:w="1050" w:type="dxa"/>
          </w:tcPr>
          <w:p w14:paraId="3D8AEFC7" w14:textId="77777777" w:rsidR="00343E05" w:rsidRPr="00343E05" w:rsidRDefault="00343E05" w:rsidP="001B621A">
            <w:pPr>
              <w:jc w:val="center"/>
              <w:rPr>
                <w:rFonts w:cstheme="minorHAnsi"/>
              </w:rPr>
            </w:pPr>
            <w:r w:rsidRPr="00343E05">
              <w:rPr>
                <w:rFonts w:cstheme="minorHAnsi"/>
              </w:rPr>
              <w:t>1.22</w:t>
            </w:r>
          </w:p>
        </w:tc>
        <w:tc>
          <w:tcPr>
            <w:tcW w:w="1074" w:type="dxa"/>
          </w:tcPr>
          <w:p w14:paraId="161D7984" w14:textId="77777777" w:rsidR="00343E05" w:rsidRPr="00343E05" w:rsidRDefault="00343E05" w:rsidP="001B621A">
            <w:pPr>
              <w:jc w:val="center"/>
              <w:rPr>
                <w:rFonts w:cstheme="minorHAnsi"/>
              </w:rPr>
            </w:pPr>
            <w:r w:rsidRPr="00343E05">
              <w:rPr>
                <w:rFonts w:cstheme="minorHAnsi"/>
              </w:rPr>
              <w:t>1.31</w:t>
            </w:r>
          </w:p>
        </w:tc>
        <w:tc>
          <w:tcPr>
            <w:tcW w:w="1017" w:type="dxa"/>
          </w:tcPr>
          <w:p w14:paraId="03CB76BA" w14:textId="77777777" w:rsidR="00343E05" w:rsidRPr="00343E05" w:rsidRDefault="00343E05" w:rsidP="001B621A">
            <w:pPr>
              <w:jc w:val="center"/>
              <w:rPr>
                <w:rFonts w:cstheme="minorHAnsi"/>
              </w:rPr>
            </w:pPr>
            <w:r w:rsidRPr="00343E05">
              <w:rPr>
                <w:rFonts w:cstheme="minorHAnsi"/>
              </w:rPr>
              <w:t>1.34</w:t>
            </w:r>
          </w:p>
        </w:tc>
        <w:tc>
          <w:tcPr>
            <w:tcW w:w="1074" w:type="dxa"/>
          </w:tcPr>
          <w:p w14:paraId="2F9672C5" w14:textId="77777777" w:rsidR="00343E05" w:rsidRPr="00343E05" w:rsidRDefault="00343E05" w:rsidP="001B621A">
            <w:pPr>
              <w:jc w:val="center"/>
              <w:rPr>
                <w:rFonts w:cstheme="minorHAnsi"/>
              </w:rPr>
            </w:pPr>
            <w:r w:rsidRPr="00343E05">
              <w:rPr>
                <w:rFonts w:cstheme="minorHAnsi"/>
              </w:rPr>
              <w:t>1.41</w:t>
            </w:r>
          </w:p>
        </w:tc>
        <w:tc>
          <w:tcPr>
            <w:tcW w:w="1051" w:type="dxa"/>
          </w:tcPr>
          <w:p w14:paraId="39BDC80F" w14:textId="77777777" w:rsidR="00343E05" w:rsidRPr="00343E05" w:rsidRDefault="00343E05" w:rsidP="001B621A">
            <w:pPr>
              <w:jc w:val="center"/>
              <w:rPr>
                <w:rFonts w:cstheme="minorHAnsi"/>
              </w:rPr>
            </w:pPr>
            <w:r w:rsidRPr="00343E05">
              <w:rPr>
                <w:rFonts w:cstheme="minorHAnsi"/>
              </w:rPr>
              <w:t>1.52</w:t>
            </w:r>
          </w:p>
        </w:tc>
        <w:tc>
          <w:tcPr>
            <w:tcW w:w="1017" w:type="dxa"/>
          </w:tcPr>
          <w:p w14:paraId="40B0AEC8" w14:textId="77777777" w:rsidR="00343E05" w:rsidRPr="00343E05" w:rsidRDefault="00343E05" w:rsidP="001B621A">
            <w:pPr>
              <w:jc w:val="center"/>
              <w:rPr>
                <w:rFonts w:cstheme="minorHAnsi"/>
              </w:rPr>
            </w:pPr>
            <w:r w:rsidRPr="00343E05">
              <w:rPr>
                <w:rFonts w:cstheme="minorHAnsi"/>
              </w:rPr>
              <w:t>1.68</w:t>
            </w:r>
          </w:p>
        </w:tc>
        <w:tc>
          <w:tcPr>
            <w:tcW w:w="1017" w:type="dxa"/>
          </w:tcPr>
          <w:p w14:paraId="552E057F" w14:textId="77777777" w:rsidR="00343E05" w:rsidRPr="00343E05" w:rsidRDefault="00343E05" w:rsidP="001B621A">
            <w:pPr>
              <w:keepNext/>
              <w:jc w:val="center"/>
              <w:rPr>
                <w:rFonts w:cstheme="minorHAnsi"/>
              </w:rPr>
            </w:pPr>
            <w:r w:rsidRPr="00343E05">
              <w:rPr>
                <w:rFonts w:cstheme="minorHAnsi"/>
              </w:rPr>
              <w:t>1.35</w:t>
            </w:r>
          </w:p>
        </w:tc>
      </w:tr>
      <w:tr w:rsidR="00343E05" w14:paraId="58EAD604" w14:textId="77777777" w:rsidTr="001B621A">
        <w:tc>
          <w:tcPr>
            <w:tcW w:w="972" w:type="dxa"/>
            <w:vMerge/>
            <w:vAlign w:val="center"/>
          </w:tcPr>
          <w:p w14:paraId="49FF6FF6" w14:textId="77777777" w:rsidR="00343E05" w:rsidRDefault="00343E05" w:rsidP="001B621A">
            <w:pPr>
              <w:jc w:val="center"/>
            </w:pPr>
          </w:p>
        </w:tc>
        <w:tc>
          <w:tcPr>
            <w:tcW w:w="1078" w:type="dxa"/>
          </w:tcPr>
          <w:p w14:paraId="677715F8" w14:textId="77777777" w:rsidR="00343E05" w:rsidRPr="00744972" w:rsidRDefault="00343E05" w:rsidP="001B621A">
            <w:pPr>
              <w:jc w:val="center"/>
              <w:rPr>
                <w:i/>
                <w:iCs/>
              </w:rPr>
            </w:pPr>
            <w:r w:rsidRPr="00744972">
              <w:rPr>
                <w:i/>
                <w:iCs/>
              </w:rPr>
              <w:t>SD</w:t>
            </w:r>
          </w:p>
        </w:tc>
        <w:tc>
          <w:tcPr>
            <w:tcW w:w="1050" w:type="dxa"/>
          </w:tcPr>
          <w:p w14:paraId="5E92B09F" w14:textId="77777777" w:rsidR="00343E05" w:rsidRPr="00343E05" w:rsidRDefault="00343E05" w:rsidP="001B621A">
            <w:pPr>
              <w:jc w:val="center"/>
              <w:rPr>
                <w:rFonts w:cstheme="minorHAnsi"/>
              </w:rPr>
            </w:pPr>
            <w:r w:rsidRPr="00343E05">
              <w:rPr>
                <w:rFonts w:cstheme="minorHAnsi"/>
              </w:rPr>
              <w:t>0.64</w:t>
            </w:r>
          </w:p>
        </w:tc>
        <w:tc>
          <w:tcPr>
            <w:tcW w:w="1074" w:type="dxa"/>
          </w:tcPr>
          <w:p w14:paraId="3C8EA252" w14:textId="77777777" w:rsidR="00343E05" w:rsidRPr="00343E05" w:rsidRDefault="00343E05" w:rsidP="001B621A">
            <w:pPr>
              <w:jc w:val="center"/>
              <w:rPr>
                <w:rFonts w:cstheme="minorHAnsi"/>
              </w:rPr>
            </w:pPr>
            <w:r w:rsidRPr="00343E05">
              <w:rPr>
                <w:rFonts w:cstheme="minorHAnsi"/>
              </w:rPr>
              <w:t>0.65</w:t>
            </w:r>
          </w:p>
        </w:tc>
        <w:tc>
          <w:tcPr>
            <w:tcW w:w="1017" w:type="dxa"/>
          </w:tcPr>
          <w:p w14:paraId="46F60678" w14:textId="77777777" w:rsidR="00343E05" w:rsidRPr="00343E05" w:rsidRDefault="00343E05" w:rsidP="001B621A">
            <w:pPr>
              <w:jc w:val="center"/>
              <w:rPr>
                <w:rFonts w:cstheme="minorHAnsi"/>
              </w:rPr>
            </w:pPr>
            <w:r w:rsidRPr="00343E05">
              <w:t>0.65</w:t>
            </w:r>
          </w:p>
        </w:tc>
        <w:tc>
          <w:tcPr>
            <w:tcW w:w="1074" w:type="dxa"/>
          </w:tcPr>
          <w:p w14:paraId="67630BE6" w14:textId="77777777" w:rsidR="00343E05" w:rsidRPr="00343E05" w:rsidRDefault="00343E05" w:rsidP="001B621A">
            <w:pPr>
              <w:jc w:val="center"/>
              <w:rPr>
                <w:rFonts w:cstheme="minorHAnsi"/>
              </w:rPr>
            </w:pPr>
            <w:r w:rsidRPr="00343E05">
              <w:rPr>
                <w:rFonts w:cstheme="minorHAnsi"/>
              </w:rPr>
              <w:t>0.56</w:t>
            </w:r>
          </w:p>
        </w:tc>
        <w:tc>
          <w:tcPr>
            <w:tcW w:w="1051" w:type="dxa"/>
          </w:tcPr>
          <w:p w14:paraId="5DCC5C61" w14:textId="77777777" w:rsidR="00343E05" w:rsidRPr="00343E05" w:rsidRDefault="00343E05" w:rsidP="001B621A">
            <w:pPr>
              <w:jc w:val="center"/>
              <w:rPr>
                <w:rFonts w:cstheme="minorHAnsi"/>
              </w:rPr>
            </w:pPr>
            <w:r w:rsidRPr="00343E05">
              <w:rPr>
                <w:rFonts w:cstheme="minorHAnsi"/>
              </w:rPr>
              <w:t>0.88</w:t>
            </w:r>
          </w:p>
        </w:tc>
        <w:tc>
          <w:tcPr>
            <w:tcW w:w="1017" w:type="dxa"/>
          </w:tcPr>
          <w:p w14:paraId="0400EFAD" w14:textId="77777777" w:rsidR="00343E05" w:rsidRPr="00343E05" w:rsidRDefault="00343E05" w:rsidP="001B621A">
            <w:pPr>
              <w:jc w:val="center"/>
              <w:rPr>
                <w:rFonts w:cstheme="minorHAnsi"/>
              </w:rPr>
            </w:pPr>
            <w:r w:rsidRPr="00343E05">
              <w:rPr>
                <w:rFonts w:cstheme="minorHAnsi"/>
              </w:rPr>
              <w:t>0.86</w:t>
            </w:r>
          </w:p>
        </w:tc>
        <w:tc>
          <w:tcPr>
            <w:tcW w:w="1017" w:type="dxa"/>
          </w:tcPr>
          <w:p w14:paraId="32F76BAF" w14:textId="77777777" w:rsidR="00343E05" w:rsidRPr="00343E05" w:rsidRDefault="00343E05" w:rsidP="001B621A">
            <w:pPr>
              <w:keepNext/>
              <w:jc w:val="center"/>
              <w:rPr>
                <w:rFonts w:cstheme="minorHAnsi"/>
              </w:rPr>
            </w:pPr>
            <w:r w:rsidRPr="00343E05">
              <w:rPr>
                <w:rFonts w:cstheme="minorHAnsi"/>
              </w:rPr>
              <w:t>0.58</w:t>
            </w:r>
          </w:p>
        </w:tc>
      </w:tr>
      <w:tr w:rsidR="0079443E" w14:paraId="6B4147A0" w14:textId="77777777" w:rsidTr="001B621A">
        <w:tc>
          <w:tcPr>
            <w:tcW w:w="972" w:type="dxa"/>
            <w:vMerge w:val="restart"/>
            <w:vAlign w:val="center"/>
          </w:tcPr>
          <w:p w14:paraId="44212F32" w14:textId="77777777" w:rsidR="0079443E" w:rsidRDefault="0079443E" w:rsidP="001B621A">
            <w:pPr>
              <w:jc w:val="center"/>
            </w:pPr>
            <w:r w:rsidRPr="00744972">
              <w:rPr>
                <w:b/>
                <w:bCs/>
              </w:rPr>
              <w:t>6 m/s</w:t>
            </w:r>
          </w:p>
        </w:tc>
        <w:tc>
          <w:tcPr>
            <w:tcW w:w="1078" w:type="dxa"/>
          </w:tcPr>
          <w:p w14:paraId="481C5F8A" w14:textId="77777777" w:rsidR="0079443E" w:rsidRPr="00744972" w:rsidRDefault="0079443E" w:rsidP="001B621A">
            <w:pPr>
              <w:jc w:val="center"/>
              <w:rPr>
                <w:i/>
                <w:iCs/>
              </w:rPr>
            </w:pPr>
            <w:r w:rsidRPr="00744972">
              <w:rPr>
                <w:i/>
                <w:iCs/>
              </w:rPr>
              <w:t>Mean</w:t>
            </w:r>
          </w:p>
        </w:tc>
        <w:tc>
          <w:tcPr>
            <w:tcW w:w="1050" w:type="dxa"/>
          </w:tcPr>
          <w:p w14:paraId="038A0AD3" w14:textId="77777777" w:rsidR="0079443E" w:rsidRPr="00343E05" w:rsidRDefault="0079443E" w:rsidP="001B621A">
            <w:pPr>
              <w:jc w:val="center"/>
              <w:rPr>
                <w:rFonts w:cstheme="minorHAnsi"/>
              </w:rPr>
            </w:pPr>
            <w:r w:rsidRPr="00343E05">
              <w:rPr>
                <w:rFonts w:cstheme="minorHAnsi"/>
              </w:rPr>
              <w:t>1.26</w:t>
            </w:r>
          </w:p>
        </w:tc>
        <w:tc>
          <w:tcPr>
            <w:tcW w:w="1074" w:type="dxa"/>
          </w:tcPr>
          <w:p w14:paraId="378B2B99" w14:textId="3571F2EA" w:rsidR="0079443E" w:rsidRPr="00343E05" w:rsidRDefault="0079443E" w:rsidP="001B621A">
            <w:pPr>
              <w:jc w:val="center"/>
              <w:rPr>
                <w:rFonts w:cstheme="minorHAnsi"/>
              </w:rPr>
            </w:pPr>
            <w:r w:rsidRPr="00343E05">
              <w:rPr>
                <w:rFonts w:cstheme="minorHAnsi"/>
              </w:rPr>
              <w:t>1.33</w:t>
            </w:r>
          </w:p>
        </w:tc>
        <w:tc>
          <w:tcPr>
            <w:tcW w:w="1017" w:type="dxa"/>
          </w:tcPr>
          <w:p w14:paraId="71145A0E" w14:textId="77777777" w:rsidR="0079443E" w:rsidRPr="00343E05" w:rsidRDefault="0079443E" w:rsidP="001B621A">
            <w:pPr>
              <w:jc w:val="center"/>
              <w:rPr>
                <w:rFonts w:cstheme="minorHAnsi"/>
              </w:rPr>
            </w:pPr>
            <w:r w:rsidRPr="00343E05">
              <w:rPr>
                <w:rFonts w:cstheme="minorHAnsi"/>
              </w:rPr>
              <w:t>1.37</w:t>
            </w:r>
          </w:p>
        </w:tc>
        <w:tc>
          <w:tcPr>
            <w:tcW w:w="1074" w:type="dxa"/>
          </w:tcPr>
          <w:p w14:paraId="34CFC43F" w14:textId="77777777" w:rsidR="0079443E" w:rsidRPr="00343E05" w:rsidRDefault="0079443E" w:rsidP="001B621A">
            <w:pPr>
              <w:jc w:val="center"/>
              <w:rPr>
                <w:rFonts w:cstheme="minorHAnsi"/>
              </w:rPr>
            </w:pPr>
            <w:r w:rsidRPr="00343E05">
              <w:rPr>
                <w:rFonts w:cstheme="minorHAnsi"/>
              </w:rPr>
              <w:t>1.47</w:t>
            </w:r>
          </w:p>
        </w:tc>
        <w:tc>
          <w:tcPr>
            <w:tcW w:w="1051" w:type="dxa"/>
          </w:tcPr>
          <w:p w14:paraId="21A873CA" w14:textId="77777777" w:rsidR="0079443E" w:rsidRPr="00343E05" w:rsidRDefault="0079443E" w:rsidP="001B621A">
            <w:pPr>
              <w:jc w:val="center"/>
              <w:rPr>
                <w:rFonts w:cstheme="minorHAnsi"/>
              </w:rPr>
            </w:pPr>
            <w:r w:rsidRPr="00343E05">
              <w:rPr>
                <w:rFonts w:cstheme="minorHAnsi"/>
              </w:rPr>
              <w:t>1.49</w:t>
            </w:r>
          </w:p>
        </w:tc>
        <w:tc>
          <w:tcPr>
            <w:tcW w:w="1017" w:type="dxa"/>
          </w:tcPr>
          <w:p w14:paraId="566ECA1F" w14:textId="77777777" w:rsidR="0079443E" w:rsidRPr="00343E05" w:rsidRDefault="0079443E" w:rsidP="001B621A">
            <w:pPr>
              <w:jc w:val="center"/>
              <w:rPr>
                <w:rFonts w:cstheme="minorHAnsi"/>
              </w:rPr>
            </w:pPr>
            <w:r w:rsidRPr="00343E05">
              <w:rPr>
                <w:rFonts w:cstheme="minorHAnsi"/>
              </w:rPr>
              <w:t>1.51</w:t>
            </w:r>
          </w:p>
        </w:tc>
        <w:tc>
          <w:tcPr>
            <w:tcW w:w="1017" w:type="dxa"/>
          </w:tcPr>
          <w:p w14:paraId="734CFAE0" w14:textId="77777777" w:rsidR="0079443E" w:rsidRPr="00343E05" w:rsidRDefault="0079443E" w:rsidP="001B621A">
            <w:pPr>
              <w:keepNext/>
              <w:jc w:val="center"/>
              <w:rPr>
                <w:rFonts w:cstheme="minorHAnsi"/>
              </w:rPr>
            </w:pPr>
            <w:r w:rsidRPr="00343E05">
              <w:rPr>
                <w:rFonts w:cstheme="minorHAnsi"/>
              </w:rPr>
              <w:t>1.35</w:t>
            </w:r>
          </w:p>
        </w:tc>
      </w:tr>
      <w:tr w:rsidR="0079443E" w14:paraId="1C6EB6E4" w14:textId="77777777" w:rsidTr="001B621A">
        <w:tc>
          <w:tcPr>
            <w:tcW w:w="972" w:type="dxa"/>
            <w:vMerge/>
          </w:tcPr>
          <w:p w14:paraId="4265C6D3" w14:textId="77777777" w:rsidR="0079443E" w:rsidRDefault="0079443E" w:rsidP="001B621A">
            <w:pPr>
              <w:jc w:val="center"/>
            </w:pPr>
          </w:p>
        </w:tc>
        <w:tc>
          <w:tcPr>
            <w:tcW w:w="1078" w:type="dxa"/>
          </w:tcPr>
          <w:p w14:paraId="558976AD" w14:textId="77777777" w:rsidR="0079443E" w:rsidRPr="00744972" w:rsidRDefault="0079443E" w:rsidP="001B621A">
            <w:pPr>
              <w:jc w:val="center"/>
              <w:rPr>
                <w:i/>
                <w:iCs/>
              </w:rPr>
            </w:pPr>
            <w:r w:rsidRPr="00744972">
              <w:rPr>
                <w:i/>
                <w:iCs/>
              </w:rPr>
              <w:t>SD</w:t>
            </w:r>
          </w:p>
        </w:tc>
        <w:tc>
          <w:tcPr>
            <w:tcW w:w="1050" w:type="dxa"/>
          </w:tcPr>
          <w:p w14:paraId="159AA584" w14:textId="77777777" w:rsidR="0079443E" w:rsidRPr="00343E05" w:rsidRDefault="0079443E" w:rsidP="001B621A">
            <w:pPr>
              <w:jc w:val="center"/>
              <w:rPr>
                <w:rFonts w:cstheme="minorHAnsi"/>
              </w:rPr>
            </w:pPr>
            <w:r w:rsidRPr="00343E05">
              <w:rPr>
                <w:rFonts w:cstheme="minorHAnsi"/>
              </w:rPr>
              <w:t>0.65</w:t>
            </w:r>
          </w:p>
        </w:tc>
        <w:tc>
          <w:tcPr>
            <w:tcW w:w="1074" w:type="dxa"/>
          </w:tcPr>
          <w:p w14:paraId="042C57DD" w14:textId="787A9859" w:rsidR="0079443E" w:rsidRPr="00343E05" w:rsidRDefault="0079443E" w:rsidP="001B621A">
            <w:pPr>
              <w:jc w:val="center"/>
              <w:rPr>
                <w:rFonts w:cstheme="minorHAnsi"/>
              </w:rPr>
            </w:pPr>
            <w:r w:rsidRPr="00343E05">
              <w:rPr>
                <w:rFonts w:cstheme="minorHAnsi"/>
              </w:rPr>
              <w:t>0.77</w:t>
            </w:r>
          </w:p>
        </w:tc>
        <w:tc>
          <w:tcPr>
            <w:tcW w:w="1017" w:type="dxa"/>
          </w:tcPr>
          <w:p w14:paraId="34336545" w14:textId="77777777" w:rsidR="0079443E" w:rsidRPr="00343E05" w:rsidRDefault="0079443E" w:rsidP="001B621A">
            <w:pPr>
              <w:jc w:val="center"/>
              <w:rPr>
                <w:rFonts w:cstheme="minorHAnsi"/>
              </w:rPr>
            </w:pPr>
            <w:r w:rsidRPr="00343E05">
              <w:rPr>
                <w:rFonts w:cstheme="minorHAnsi"/>
              </w:rPr>
              <w:t>0.77</w:t>
            </w:r>
          </w:p>
        </w:tc>
        <w:tc>
          <w:tcPr>
            <w:tcW w:w="1074" w:type="dxa"/>
          </w:tcPr>
          <w:p w14:paraId="32C0D372" w14:textId="77777777" w:rsidR="0079443E" w:rsidRPr="00343E05" w:rsidRDefault="0079443E" w:rsidP="001B621A">
            <w:pPr>
              <w:jc w:val="center"/>
              <w:rPr>
                <w:rFonts w:cstheme="minorHAnsi"/>
              </w:rPr>
            </w:pPr>
            <w:r w:rsidRPr="00343E05">
              <w:rPr>
                <w:rFonts w:cstheme="minorHAnsi"/>
              </w:rPr>
              <w:t>0.88</w:t>
            </w:r>
          </w:p>
        </w:tc>
        <w:tc>
          <w:tcPr>
            <w:tcW w:w="1051" w:type="dxa"/>
          </w:tcPr>
          <w:p w14:paraId="2A7C8BEA" w14:textId="77777777" w:rsidR="0079443E" w:rsidRPr="00343E05" w:rsidRDefault="0079443E" w:rsidP="001B621A">
            <w:pPr>
              <w:jc w:val="center"/>
              <w:rPr>
                <w:rFonts w:cstheme="minorHAnsi"/>
              </w:rPr>
            </w:pPr>
            <w:r w:rsidRPr="00343E05">
              <w:rPr>
                <w:rFonts w:cstheme="minorHAnsi"/>
              </w:rPr>
              <w:t>0.75</w:t>
            </w:r>
          </w:p>
        </w:tc>
        <w:tc>
          <w:tcPr>
            <w:tcW w:w="1017" w:type="dxa"/>
          </w:tcPr>
          <w:p w14:paraId="07105F23" w14:textId="77777777" w:rsidR="0079443E" w:rsidRPr="00343E05" w:rsidRDefault="0079443E" w:rsidP="001B621A">
            <w:pPr>
              <w:jc w:val="center"/>
              <w:rPr>
                <w:rFonts w:cstheme="minorHAnsi"/>
              </w:rPr>
            </w:pPr>
            <w:r w:rsidRPr="00343E05">
              <w:rPr>
                <w:rFonts w:cstheme="minorHAnsi"/>
              </w:rPr>
              <w:t>0.80</w:t>
            </w:r>
          </w:p>
        </w:tc>
        <w:tc>
          <w:tcPr>
            <w:tcW w:w="1017" w:type="dxa"/>
          </w:tcPr>
          <w:p w14:paraId="1A1E6E00" w14:textId="77777777" w:rsidR="0079443E" w:rsidRPr="00343E05" w:rsidRDefault="0079443E" w:rsidP="00096C14">
            <w:pPr>
              <w:keepNext/>
              <w:jc w:val="center"/>
              <w:rPr>
                <w:rFonts w:cstheme="minorHAnsi"/>
              </w:rPr>
            </w:pPr>
            <w:r w:rsidRPr="00343E05">
              <w:rPr>
                <w:rFonts w:cstheme="minorHAnsi"/>
              </w:rPr>
              <w:t>0.76</w:t>
            </w:r>
          </w:p>
        </w:tc>
      </w:tr>
    </w:tbl>
    <w:p w14:paraId="4528A7A3" w14:textId="0B115DCE" w:rsidR="00096C14" w:rsidRPr="00096C14" w:rsidRDefault="00096C14" w:rsidP="007801C8">
      <w:pPr>
        <w:pStyle w:val="Caption"/>
        <w:framePr w:h="361" w:hRule="exact" w:hSpace="180" w:wrap="around" w:vAnchor="text" w:hAnchor="page" w:x="1333" w:y="6995"/>
        <w:spacing w:line="480" w:lineRule="auto"/>
        <w:rPr>
          <w:lang w:val="en-US"/>
        </w:rPr>
      </w:pPr>
      <w:r w:rsidRPr="00096C14">
        <w:rPr>
          <w:lang w:val="en-US"/>
        </w:rPr>
        <w:t xml:space="preserve">Table </w:t>
      </w:r>
      <w:r>
        <w:fldChar w:fldCharType="begin"/>
      </w:r>
      <w:r w:rsidRPr="00096C14">
        <w:rPr>
          <w:lang w:val="en-US"/>
        </w:rPr>
        <w:instrText xml:space="preserve"> SEQ Table \* ARABIC </w:instrText>
      </w:r>
      <w:r>
        <w:fldChar w:fldCharType="separate"/>
      </w:r>
      <w:r w:rsidR="00594DEF">
        <w:rPr>
          <w:noProof/>
          <w:lang w:val="en-US"/>
        </w:rPr>
        <w:t>1</w:t>
      </w:r>
      <w:r>
        <w:fldChar w:fldCharType="end"/>
      </w:r>
      <w:r w:rsidRPr="007801C8">
        <w:rPr>
          <w:lang w:val="en-US"/>
        </w:rPr>
        <w:t>:</w:t>
      </w:r>
      <w:r w:rsidRPr="00096C14">
        <w:rPr>
          <w:lang w:val="en-US"/>
        </w:rPr>
        <w:t xml:space="preserve"> </w:t>
      </w:r>
      <w:r w:rsidRPr="00B377BA">
        <w:rPr>
          <w:lang w:val="en-US"/>
        </w:rPr>
        <w:t>Means and standard d</w:t>
      </w:r>
      <w:r>
        <w:rPr>
          <w:lang w:val="en-US"/>
        </w:rPr>
        <w:t>eviations observed for the temporal errors divided by gravities and initial vertical velocities</w:t>
      </w:r>
    </w:p>
    <w:p w14:paraId="7C9212A2" w14:textId="764B6020" w:rsidR="001C29B3" w:rsidRDefault="002B544F" w:rsidP="00BE7928">
      <w:pPr>
        <w:spacing w:line="480" w:lineRule="auto"/>
        <w:jc w:val="both"/>
      </w:pPr>
      <w:r>
        <w:t>Where the first line corresponds</w:t>
      </w:r>
      <w:r w:rsidR="0079443E">
        <w:t xml:space="preserve"> </w:t>
      </w:r>
      <w:r>
        <w:t>to the statistical structure that correspond</w:t>
      </w:r>
      <w:r w:rsidR="00096C14">
        <w:t>s</w:t>
      </w:r>
      <w:r>
        <w:t xml:space="preserve"> to the means of the response distributions and the second line corresponds to the standard deviations of the response distributions. </w:t>
      </w:r>
      <w:r w:rsidR="00D37CCB">
        <w:t>Unlike regular Linear Mixed Models, Bayesian Linear Mixed Models do not need to be compared to a Null Model.</w:t>
      </w:r>
      <w:r w:rsidR="00064760">
        <w:t xml:space="preserve"> We can use the hypothesis() function from the R Core package </w:t>
      </w:r>
      <w:r w:rsidR="00064760">
        <w:fldChar w:fldCharType="begin" w:fldLock="1"/>
      </w:r>
      <w:r w:rsidR="00496BA5">
        <w:instrText>ADDIN CSL_CITATION {"citationItems":[{"id":"ITEM-1","itemData":{"author":[{"dropping-particle":"","family":"R Core Team","given":"","non-dropping-particle":"","parse-names":false,"suffix":""}],"id":"ITEM-1","issued":{"date-parts":[["2017"]]},"publisher-place":"Vienna, Austria","title":"A Language and Environment for Statistical Computing. R Foundation for Statistical Computing,","type":"article"},"uris":["http://www.mendeley.com/documents/?uuid=0b2dce2c-d964-4a06-9f40-cf17e59b6f18"]}],"mendeley":{"formattedCitation":"(R Core Team, 2017)","plainTextFormattedCitation":"(R Core Team, 2017)","previouslyFormattedCitation":"(R Core Team, 2017)"},"properties":{"noteIndex":0},"schema":"https://github.com/citation-style-language/schema/raw/master/csl-citation.json"}</w:instrText>
      </w:r>
      <w:r w:rsidR="00064760">
        <w:fldChar w:fldCharType="separate"/>
      </w:r>
      <w:r w:rsidR="00064760" w:rsidRPr="00064760">
        <w:rPr>
          <w:noProof/>
        </w:rPr>
        <w:t>(R Core Team, 2017)</w:t>
      </w:r>
      <w:r w:rsidR="00064760">
        <w:fldChar w:fldCharType="end"/>
      </w:r>
      <w:r w:rsidR="00064760">
        <w:t xml:space="preserve"> to test hypotheses directly. We </w:t>
      </w:r>
      <w:r w:rsidR="00795CAD">
        <w:t xml:space="preserve">found </w:t>
      </w:r>
      <w:r w:rsidR="00064760">
        <w:t xml:space="preserve">a posterior probability </w:t>
      </w:r>
      <w:r w:rsidR="00087BBF">
        <w:t>of &gt;</w:t>
      </w:r>
      <w:r w:rsidR="00FE7A04">
        <w:t xml:space="preserve">0.999 </w:t>
      </w:r>
      <w:del w:id="197" w:author="Björn Jörges" w:date="2020-07-09T04:29:00Z">
        <w:r w:rsidR="00064760" w:rsidDel="00C7749A">
          <w:delText xml:space="preserve"> </w:delText>
        </w:r>
      </w:del>
      <w:r w:rsidR="00064760">
        <w:t xml:space="preserve">that a </w:t>
      </w:r>
      <w:r w:rsidR="00FE7A04">
        <w:t xml:space="preserve">lower </w:t>
      </w:r>
      <w:r w:rsidR="00064760">
        <w:t xml:space="preserve">gravity value is related to </w:t>
      </w:r>
      <w:r w:rsidR="00064760">
        <w:lastRenderedPageBreak/>
        <w:t xml:space="preserve">lower </w:t>
      </w:r>
      <w:r w:rsidR="00DB447B">
        <w:t xml:space="preserve">variability, the sigma </w:t>
      </w:r>
      <w:r w:rsidR="00991983">
        <w:t xml:space="preserve">coefficient </w:t>
      </w:r>
      <w:r w:rsidR="00DB447B">
        <w:t xml:space="preserve">for Gravity being </w:t>
      </w:r>
      <w:r w:rsidR="00FE7A04">
        <w:t>0.057</w:t>
      </w:r>
      <w:r w:rsidR="00DB447B">
        <w:t xml:space="preserve"> (</w:t>
      </w:r>
      <w:r w:rsidR="00FE7A04">
        <w:t xml:space="preserve">SE = 0.004; </w:t>
      </w:r>
      <w:r w:rsidR="00DB447B">
        <w:t>95</w:t>
      </w:r>
      <w:r w:rsidR="002B2E0C">
        <w:t>%</w:t>
      </w:r>
      <w:r w:rsidR="00DB447B">
        <w:t xml:space="preserve"> C</w:t>
      </w:r>
      <w:r w:rsidR="00DD6522">
        <w:t>onfidence Interval</w:t>
      </w:r>
      <w:r w:rsidR="00DB447B">
        <w:t> = [</w:t>
      </w:r>
      <w:r w:rsidR="00FE7A04">
        <w:t>0.051;0.064])</w:t>
      </w:r>
      <w:r w:rsidR="008B5B35">
        <w:t xml:space="preserve"> in the log space</w:t>
      </w:r>
      <w:r w:rsidR="00045302">
        <w:t>.</w:t>
      </w:r>
      <w:r w:rsidR="008B5B35">
        <w:t xml:space="preserve"> In the regular space, this corresponds to a standard deviation of </w:t>
      </w:r>
      <w:r w:rsidR="00DD6522">
        <w:t>0.296 (95 % CI = [0.282;0.313]) for 0.7g, 0.321 (95% CI = [0.303;0.344]) for 0.85g, 0.350 (95% CI = [0.326;0.378]) for 1g, 0.382 (95% CI = [0.351;0.416]) for 1.15g and 0.413 (95% CI = [0.378;0.458]) for 1.3g.</w:t>
      </w:r>
      <w:r w:rsidR="000B263C">
        <w:t xml:space="preserve"> </w:t>
      </w:r>
      <w:r w:rsidR="00864291">
        <w:t xml:space="preserve">Table 1 </w:t>
      </w:r>
      <w:r w:rsidR="00D62B98">
        <w:t>lists all mean temporal errors and the respective standard errors across participants.</w:t>
      </w:r>
      <w:r w:rsidR="002438E6">
        <w:t xml:space="preserve"> Note that, unlike the results from the Bayesian Mixed Model, the variability values from</w:t>
      </w:r>
      <w:ins w:id="198" w:author="Björn Jörges" w:date="2020-07-10T01:11:00Z">
        <w:r w:rsidR="00AA62F9">
          <w:t xml:space="preserve"> </w:t>
        </w:r>
      </w:ins>
      <w:del w:id="199" w:author="Björn Jörges" w:date="2020-07-09T04:26:00Z">
        <w:r w:rsidR="002438E6" w:rsidDel="00405FE3">
          <w:delText xml:space="preserve"> </w:delText>
        </w:r>
      </w:del>
      <w:del w:id="200" w:author="Björn Jörges" w:date="2020-07-10T01:11:00Z">
        <w:r w:rsidR="002438E6" w:rsidDel="00AA62F9">
          <w:fldChar w:fldCharType="begin"/>
        </w:r>
        <w:r w:rsidR="002438E6" w:rsidDel="00AA62F9">
          <w:delInstrText xml:space="preserve"> REF _Ref38077054 \h </w:delInstrText>
        </w:r>
        <w:r w:rsidR="002438E6" w:rsidDel="00AA62F9">
          <w:fldChar w:fldCharType="end"/>
        </w:r>
        <w:r w:rsidR="002438E6" w:rsidDel="00AA62F9">
          <w:delText xml:space="preserve"> </w:delText>
        </w:r>
      </w:del>
      <w:r w:rsidR="00405FE3">
        <w:t xml:space="preserve">Table 1 </w:t>
      </w:r>
      <w:r w:rsidR="002438E6">
        <w:t xml:space="preserve">also include variability that the </w:t>
      </w:r>
      <w:r w:rsidR="00096C14">
        <w:t>Mixed M</w:t>
      </w:r>
      <w:r w:rsidR="002438E6">
        <w:t xml:space="preserve">odel </w:t>
      </w:r>
      <w:r w:rsidR="00DD4A15">
        <w:t>assigns to the individual.</w:t>
      </w:r>
    </w:p>
    <w:p w14:paraId="605EB236" w14:textId="56E927DF" w:rsidR="00112346" w:rsidRDefault="00744972" w:rsidP="00BE7928">
      <w:pPr>
        <w:spacing w:line="480" w:lineRule="auto"/>
        <w:jc w:val="both"/>
      </w:pPr>
      <w:r>
        <w:t xml:space="preserve">Interestingly, precision </w:t>
      </w:r>
      <w:r w:rsidR="00C660CF">
        <w:t>seems to be</w:t>
      </w:r>
      <w:r>
        <w:t xml:space="preserve"> higher for 1g trials than for -1g trials. To test this</w:t>
      </w:r>
      <w:r w:rsidR="00B377BA">
        <w:t xml:space="preserve"> observation statistically</w:t>
      </w:r>
      <w:r>
        <w:t xml:space="preserve">, we fitted a </w:t>
      </w:r>
      <w:r w:rsidR="00064760">
        <w:t xml:space="preserve">second Bayesian </w:t>
      </w:r>
      <w:r>
        <w:t>Linear Mixed Model to the -1g/1g data, where gravity as fixed effect factor and subjects as random effects predict the</w:t>
      </w:r>
      <w:r w:rsidR="00064760">
        <w:t xml:space="preserve"> timing error</w:t>
      </w:r>
      <w:r w:rsidR="00AC189D">
        <w:t>:</w:t>
      </w:r>
    </w:p>
    <w:p w14:paraId="738DB7C5" w14:textId="7EBD244B" w:rsidR="00112346" w:rsidRDefault="0079443E" w:rsidP="00FE16F2">
      <w:pPr>
        <w:spacing w:line="480" w:lineRule="auto"/>
        <w:ind w:left="720" w:hanging="720"/>
        <w:jc w:val="both"/>
      </w:pPr>
      <m:oMathPara>
        <m:oMath>
          <m:r>
            <w:rPr>
              <w:rFonts w:ascii="Cambria Math" w:hAnsi="Cambria Math"/>
            </w:rPr>
            <m:t>Error Ratio~ Gravity +</m:t>
          </m:r>
          <m:d>
            <m:dPr>
              <m:endChr m:val="|"/>
              <m:ctrlPr>
                <w:rPr>
                  <w:rFonts w:ascii="Cambria Math" w:hAnsi="Cambria Math"/>
                  <w:i/>
                </w:rPr>
              </m:ctrlPr>
            </m:dPr>
            <m:e>
              <m:r>
                <w:rPr>
                  <w:rFonts w:ascii="Cambria Math" w:hAnsi="Cambria Math"/>
                </w:rPr>
                <m:t xml:space="preserve">1 </m:t>
              </m:r>
            </m:e>
          </m:d>
          <m:r>
            <w:rPr>
              <w:rFonts w:ascii="Cambria Math" w:hAnsi="Cambria Math"/>
            </w:rPr>
            <m:t>Subject)</m:t>
          </m:r>
        </m:oMath>
      </m:oMathPara>
    </w:p>
    <w:p w14:paraId="015ACA05" w14:textId="497EB4E1" w:rsidR="00744972" w:rsidRDefault="00573E06" w:rsidP="00BE7928">
      <w:pPr>
        <w:spacing w:line="480" w:lineRule="auto"/>
        <w:jc w:val="both"/>
      </w:pPr>
      <w:r>
        <w:t xml:space="preserve">We tested the hypothesis that Gravity would lead to lower variability. The posterior probability of this hypothesis being true was </w:t>
      </w:r>
      <w:r w:rsidR="00BB7CD7">
        <w:t>&gt; 0.999</w:t>
      </w:r>
      <w:r>
        <w:t xml:space="preserve">, with a sigma </w:t>
      </w:r>
      <w:r w:rsidR="006B33E3">
        <w:t xml:space="preserve">coefficient </w:t>
      </w:r>
      <w:r>
        <w:t>for Gravity of -0.0</w:t>
      </w:r>
      <w:r w:rsidR="00C36F19">
        <w:t>11</w:t>
      </w:r>
      <w:r>
        <w:t> (</w:t>
      </w:r>
      <w:r w:rsidR="0071650C">
        <w:t>SE = 0.00</w:t>
      </w:r>
      <w:r w:rsidR="00C36F19">
        <w:t>4</w:t>
      </w:r>
      <w:r w:rsidR="0071650C">
        <w:t xml:space="preserve">; </w:t>
      </w:r>
      <w:r w:rsidR="00C36F19">
        <w:t>95 % Confidence Interval </w:t>
      </w:r>
      <w:r>
        <w:t>= [-0.</w:t>
      </w:r>
      <w:proofErr w:type="gramStart"/>
      <w:r>
        <w:t>01</w:t>
      </w:r>
      <w:r w:rsidR="00111D96">
        <w:t>4</w:t>
      </w:r>
      <w:r>
        <w:t>,-</w:t>
      </w:r>
      <w:proofErr w:type="gramEnd"/>
      <w:r>
        <w:t>0.00</w:t>
      </w:r>
      <w:r w:rsidR="00111D96">
        <w:t>9</w:t>
      </w:r>
      <w:r>
        <w:t>]</w:t>
      </w:r>
      <w:r w:rsidR="00C36F19">
        <w:t xml:space="preserve"> in the log space</w:t>
      </w:r>
      <w:r>
        <w:t>.</w:t>
      </w:r>
      <w:r w:rsidR="00C36F19">
        <w:t xml:space="preserve"> That is, the standard deviation of distribution of -1g responses in regular space is 0.426 (95% Confidence Interval = [0.414;0.439]), while the standard deviation of the distribution of 1g responses in regular space is 0.344 (95% Confidence Interval = [0.334;0.353]).</w:t>
      </w:r>
      <w:r w:rsidR="003B7F63">
        <w:t xml:space="preserve"> </w:t>
      </w:r>
      <w:r>
        <w:t>This</w:t>
      </w:r>
      <w:r w:rsidR="00744972">
        <w:t xml:space="preserve"> indicat</w:t>
      </w:r>
      <w:r w:rsidR="001908AE">
        <w:t>es</w:t>
      </w:r>
      <w:r w:rsidR="00744972">
        <w:t xml:space="preserve"> that the absolute error is lower and thus the precision is higher for 1g than for -1g. On a theoretical level, this </w:t>
      </w:r>
      <w:r w:rsidR="007F0B9A">
        <w:t xml:space="preserve">is in line </w:t>
      </w:r>
      <w:r w:rsidR="00744972">
        <w:t>with previous findings</w:t>
      </w:r>
      <w:r w:rsidR="00C660CF">
        <w:t xml:space="preserve"> </w:t>
      </w:r>
      <w:r w:rsidR="00C660CF">
        <w:fldChar w:fldCharType="begin" w:fldLock="1"/>
      </w:r>
      <w:r w:rsidR="00AC189D">
        <w:instrText>ADDIN CSL_CITATION {"citationItems":[{"id":"ITEM-1","itemData":{"DOI":"10.1126/science.1107961","ISBN":"1095-9203 (Electronic)\\r0036-8075 (Linking)","ISSN":"0036-8075","PMID":"15831760","abstract":"How do we perceive the visual motion of objects that are accelerated by gravity? We propose that, because vision is poorly sensitive to accelerations, an internal model that calculates the effects of gravity is derived from graviceptive information, is stored in the vestibular cortex, and is activated by visual motion that appears to be coherent with natural gravity. The acceleration of visual targets was manipulated while brain activity was measured using functional magnetic resonance imaging. In agreement with the internal model hypothesis, we found that the vestibular network was selectively engaged when acceleration was consistent with natural gravity. These findings demonstrate that predictive mechanisms of physical laws of motion are represented in the human brain.","author":[{"dropping-particle":"","family":"Indovina","given":"Iole","non-dropping-particle":"","parse-names":false,"suffix":""},{"dropping-particle":"","family":"Maffei","given":"Vincenzo","non-dropping-particle":"","parse-names":false,"suffix":""},{"dropping-particle":"","family":"Bosco","given":"Gianfranco","non-dropping-particle":"","parse-names":false,"suffix":""},{"dropping-particle":"","family":"Zago","given":"Myrka","non-dropping-particle":"","parse-names":false,"suffix":""},{"dropping-particle":"","family":"Macaluso","given":"Emiliano","non-dropping-particle":"","parse-names":false,"suffix":""},{"dropping-particle":"","family":"Lacquaniti","given":"Francesco","non-dropping-particle":"","parse-names":false,"suffix":""}],"container-title":"Science (New York, N.Y.)","id":"ITEM-1","issue":"April","issued":{"date-parts":[["2005"]]},"page":"416-419","title":"Representation of visual gravitational motion in the human vestibular cortex.","type":"article-journal","volume":"308"},"uris":["http://www.mendeley.com/documents/?uuid=137ce183-0a5a-4509-bc95-f48dcd5e22b6"]}],"mendeley":{"formattedCitation":"(Indovina et al., 2005)","plainTextFormattedCitation":"(Indovina et al., 2005)","previouslyFormattedCitation":"(Indovina et al., 2005)"},"properties":{"noteIndex":0},"schema":"https://github.com/citation-style-language/schema/raw/master/csl-citation.json"}</w:instrText>
      </w:r>
      <w:r w:rsidR="00C660CF">
        <w:fldChar w:fldCharType="separate"/>
      </w:r>
      <w:r w:rsidR="00C660CF" w:rsidRPr="00C660CF">
        <w:rPr>
          <w:noProof/>
        </w:rPr>
        <w:t>(Indovina et al., 2005)</w:t>
      </w:r>
      <w:r w:rsidR="00C660CF">
        <w:fldChar w:fldCharType="end"/>
      </w:r>
      <w:r w:rsidR="00744972">
        <w:t xml:space="preserve"> showing that the internal representation of gravity is not activated </w:t>
      </w:r>
      <w:r w:rsidR="007F0B9A">
        <w:t>when upwards motion is presented, even when the absolute value of acceleration impacting the object is equal to the absolute value of earth gravity (9.81 m/²). The precision may thus be higher for 1g than for -1g because the internal model of gravity is utilized for 1g, but not for -1g trials.</w:t>
      </w:r>
    </w:p>
    <w:p w14:paraId="3CD62024" w14:textId="77777777" w:rsidR="00744972" w:rsidRDefault="00744972" w:rsidP="00BE7928">
      <w:pPr>
        <w:pStyle w:val="Heading1"/>
        <w:spacing w:line="480" w:lineRule="auto"/>
        <w:rPr>
          <w:lang w:val="en-US"/>
        </w:rPr>
      </w:pPr>
    </w:p>
    <w:p w14:paraId="35A7B314" w14:textId="0E02AB67" w:rsidR="00FD302A" w:rsidRDefault="006B4496" w:rsidP="00BE7928">
      <w:pPr>
        <w:pStyle w:val="Heading1"/>
        <w:spacing w:line="480" w:lineRule="auto"/>
        <w:rPr>
          <w:lang w:val="en-US"/>
        </w:rPr>
      </w:pPr>
      <w:r>
        <w:rPr>
          <w:lang w:val="en-US"/>
        </w:rPr>
        <w:t>Simulations</w:t>
      </w:r>
    </w:p>
    <w:p w14:paraId="03750082" w14:textId="77777777" w:rsidR="006B4496" w:rsidRDefault="006B4496" w:rsidP="00BE7928">
      <w:pPr>
        <w:spacing w:line="480" w:lineRule="auto"/>
        <w:jc w:val="both"/>
      </w:pPr>
      <w:r>
        <w:t xml:space="preserve">The physical formula for distance from initial velocity and acceleration (Equation 4) is the base for both of our simulation procedures. This reflects the assumption that humans perform the task at hand accurately – under most circumstances. This assumption is supported by our data, which show a high accuracy for the earth gravity conditions. </w:t>
      </w:r>
    </w:p>
    <w:p w14:paraId="3328BB89" w14:textId="2B137775" w:rsidR="006C014A" w:rsidRDefault="006B4496" w:rsidP="00BE7928">
      <w:pPr>
        <w:spacing w:line="480" w:lineRule="auto"/>
      </w:pPr>
      <w:r>
        <w:t xml:space="preserve">We furthermore neglect the </w:t>
      </w:r>
      <w:r w:rsidR="006C014A">
        <w:t>air drag for these simulations and use the equation for linearly accelerated motion as an approximation</w:t>
      </w:r>
      <w:r>
        <w:t>.</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6C014A" w:rsidRPr="00277A48" w14:paraId="172FCCC5" w14:textId="77777777" w:rsidTr="001176A9">
        <w:trPr>
          <w:trHeight w:val="376"/>
        </w:trPr>
        <w:tc>
          <w:tcPr>
            <w:tcW w:w="8314" w:type="dxa"/>
            <w:shd w:val="clear" w:color="auto" w:fill="FFFFFF" w:themeFill="background1"/>
            <w:vAlign w:val="center"/>
          </w:tcPr>
          <w:p w14:paraId="3CAF32DD" w14:textId="682CD19F" w:rsidR="006C014A" w:rsidRPr="00FE16F2" w:rsidRDefault="00BE5558" w:rsidP="00BE7928">
            <w:pPr>
              <w:pStyle w:val="MaterialsandMethodsText"/>
              <w:spacing w:line="480" w:lineRule="auto"/>
              <w:rPr>
                <w:sz w:val="20"/>
                <w:szCs w:val="20"/>
              </w:rPr>
            </w:pPr>
            <m:oMathPara>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y</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g</m:t>
                    </m:r>
                  </m:num>
                  <m:den>
                    <m:r>
                      <w:rPr>
                        <w:rFonts w:ascii="Cambria Math" w:hAnsi="Cambria Math"/>
                        <w:sz w:val="20"/>
                        <w:szCs w:val="20"/>
                      </w:rPr>
                      <m:t>2</m:t>
                    </m:r>
                  </m:den>
                </m:f>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2</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y</m:t>
                    </m:r>
                  </m:sub>
                </m:sSub>
                <m:r>
                  <w:rPr>
                    <w:rFonts w:ascii="Cambria Math" w:hAnsi="Cambria Math"/>
                    <w:sz w:val="20"/>
                    <w:szCs w:val="20"/>
                  </w:rPr>
                  <m:t>*t</m:t>
                </m:r>
              </m:oMath>
            </m:oMathPara>
          </w:p>
        </w:tc>
        <w:tc>
          <w:tcPr>
            <w:tcW w:w="783" w:type="dxa"/>
            <w:shd w:val="clear" w:color="auto" w:fill="FFFFFF" w:themeFill="background1"/>
            <w:vAlign w:val="center"/>
          </w:tcPr>
          <w:p w14:paraId="283F15B0" w14:textId="78E4C745" w:rsidR="006C014A" w:rsidRPr="00277A48" w:rsidRDefault="006C014A" w:rsidP="00BE7928">
            <w:pPr>
              <w:pStyle w:val="MaterialsandMethodsText"/>
              <w:spacing w:line="480" w:lineRule="auto"/>
            </w:pPr>
            <w:r w:rsidRPr="00277A48">
              <w:t>[</w:t>
            </w:r>
            <w:r w:rsidR="002A2F46">
              <w:t>6</w:t>
            </w:r>
            <w:r w:rsidRPr="00277A48">
              <w:t>]</w:t>
            </w:r>
          </w:p>
        </w:tc>
      </w:tr>
      <w:tr w:rsidR="006C014A" w:rsidRPr="00277A48" w14:paraId="6A4E6391" w14:textId="77777777" w:rsidTr="001176A9">
        <w:trPr>
          <w:trHeight w:val="675"/>
        </w:trPr>
        <w:tc>
          <w:tcPr>
            <w:tcW w:w="8314" w:type="dxa"/>
            <w:shd w:val="clear" w:color="auto" w:fill="FFFFFF" w:themeFill="background1"/>
            <w:vAlign w:val="center"/>
          </w:tcPr>
          <w:p w14:paraId="1FCF4E27" w14:textId="37ADBC67" w:rsidR="006C014A" w:rsidRPr="00FE16F2" w:rsidRDefault="00BE5558" w:rsidP="00BE7928">
            <w:pPr>
              <w:pStyle w:val="MaterialsandMethodsText"/>
              <w:spacing w:line="480" w:lineRule="auto"/>
              <w:rPr>
                <w:rFonts w:ascii="Times New Roman" w:eastAsia="MS Mincho" w:hAnsi="Times New Roman"/>
                <w:sz w:val="20"/>
                <w:szCs w:val="20"/>
              </w:rPr>
            </w:pPr>
            <m:oMathPara>
              <m:oMath>
                <m:sSub>
                  <m:sSubPr>
                    <m:ctrlPr>
                      <w:rPr>
                        <w:rFonts w:ascii="Cambria Math" w:hAnsi="Cambria Math" w:cstheme="minorHAnsi"/>
                        <w:i/>
                        <w:sz w:val="20"/>
                        <w:szCs w:val="20"/>
                      </w:rPr>
                    </m:ctrlPr>
                  </m:sSubPr>
                  <m:e>
                    <m:r>
                      <w:rPr>
                        <w:rFonts w:ascii="Cambria Math" w:hAnsi="Cambria Math" w:cstheme="minorHAnsi"/>
                        <w:sz w:val="20"/>
                        <w:szCs w:val="20"/>
                      </w:rPr>
                      <m:t>t</m:t>
                    </m:r>
                  </m:e>
                  <m:sub>
                    <m:r>
                      <w:rPr>
                        <w:rFonts w:ascii="Cambria Math" w:hAnsi="Cambria Math" w:cstheme="minorHAnsi"/>
                        <w:sz w:val="20"/>
                        <w:szCs w:val="20"/>
                      </w:rPr>
                      <m:t>1/2</m:t>
                    </m:r>
                  </m:sub>
                </m:sSub>
                <m:r>
                  <w:rPr>
                    <w:rFonts w:ascii="Cambria Math" w:eastAsia="MS Mincho" w:hAnsi="Cambria Math"/>
                    <w:sz w:val="20"/>
                    <w:szCs w:val="20"/>
                  </w:rPr>
                  <m:t xml:space="preserve">= </m:t>
                </m:r>
                <m:f>
                  <m:fPr>
                    <m:ctrlPr>
                      <w:rPr>
                        <w:rFonts w:ascii="Cambria Math" w:eastAsia="MS Mincho" w:hAnsi="Cambria Math"/>
                        <w:i/>
                        <w:sz w:val="20"/>
                        <w:szCs w:val="20"/>
                      </w:rPr>
                    </m:ctrlPr>
                  </m:fPr>
                  <m:num>
                    <m:r>
                      <w:rPr>
                        <w:rFonts w:ascii="Cambria Math" w:eastAsia="MS Mincho"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y</m:t>
                        </m:r>
                      </m:sub>
                    </m:sSub>
                    <m:f>
                      <m:fPr>
                        <m:ctrlPr>
                          <w:rPr>
                            <w:rFonts w:ascii="Cambria Math" w:eastAsia="MS Mincho" w:hAnsi="Cambria Math"/>
                            <w:i/>
                            <w:sz w:val="20"/>
                            <w:szCs w:val="20"/>
                          </w:rPr>
                        </m:ctrlPr>
                      </m:fPr>
                      <m:num>
                        <m:r>
                          <w:rPr>
                            <w:rFonts w:ascii="Cambria Math" w:eastAsia="MS Mincho" w:hAnsi="Cambria Math"/>
                            <w:sz w:val="20"/>
                            <w:szCs w:val="20"/>
                          </w:rPr>
                          <m:t>+</m:t>
                        </m:r>
                      </m:num>
                      <m:den>
                        <m:r>
                          <w:rPr>
                            <w:rFonts w:ascii="Cambria Math" w:eastAsia="MS Mincho" w:hAnsi="Cambria Math"/>
                            <w:sz w:val="20"/>
                            <w:szCs w:val="20"/>
                          </w:rPr>
                          <m:t>-</m:t>
                        </m:r>
                      </m:den>
                    </m:f>
                    <m:sSup>
                      <m:sSupPr>
                        <m:ctrlPr>
                          <w:rPr>
                            <w:rFonts w:ascii="Cambria Math" w:eastAsia="MS Mincho" w:hAnsi="Cambria Math"/>
                            <w:i/>
                            <w:sz w:val="20"/>
                            <w:szCs w:val="20"/>
                          </w:rPr>
                        </m:ctrlPr>
                      </m:sSupPr>
                      <m:e>
                        <m:d>
                          <m:dPr>
                            <m:ctrlPr>
                              <w:rPr>
                                <w:rFonts w:ascii="Cambria Math" w:eastAsia="MS Mincho" w:hAnsi="Cambria Math"/>
                                <w:i/>
                                <w:sz w:val="20"/>
                                <w:szCs w:val="20"/>
                              </w:rPr>
                            </m:ctrlPr>
                          </m:dPr>
                          <m:e>
                            <m:sSup>
                              <m:sSupPr>
                                <m:ctrlPr>
                                  <w:rPr>
                                    <w:rFonts w:ascii="Cambria Math" w:eastAsia="MS Mincho"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y</m:t>
                                    </m:r>
                                  </m:sub>
                                </m:sSub>
                              </m:e>
                              <m:sup>
                                <m:r>
                                  <w:rPr>
                                    <w:rFonts w:ascii="Cambria Math" w:eastAsia="MS Mincho" w:hAnsi="Cambria Math"/>
                                    <w:sz w:val="20"/>
                                    <w:szCs w:val="20"/>
                                  </w:rPr>
                                  <m:t>2</m:t>
                                </m:r>
                              </m:sup>
                            </m:sSup>
                            <m:r>
                              <w:rPr>
                                <w:rFonts w:ascii="Cambria Math" w:eastAsia="MS Mincho" w:hAnsi="Cambria Math"/>
                                <w:sz w:val="20"/>
                                <w:szCs w:val="20"/>
                              </w:rPr>
                              <m:t>-4*</m:t>
                            </m:r>
                            <m:f>
                              <m:fPr>
                                <m:ctrlPr>
                                  <w:rPr>
                                    <w:rFonts w:ascii="Cambria Math" w:hAnsi="Cambria Math"/>
                                    <w:i/>
                                    <w:sz w:val="20"/>
                                    <w:szCs w:val="20"/>
                                  </w:rPr>
                                </m:ctrlPr>
                              </m:fPr>
                              <m:num>
                                <m:r>
                                  <w:rPr>
                                    <w:rFonts w:ascii="Cambria Math" w:hAnsi="Cambria Math"/>
                                    <w:sz w:val="20"/>
                                    <w:szCs w:val="20"/>
                                  </w:rPr>
                                  <m:t>g</m:t>
                                </m:r>
                              </m:num>
                              <m:den>
                                <m:r>
                                  <w:rPr>
                                    <w:rFonts w:ascii="Cambria Math" w:hAnsi="Cambria Math"/>
                                    <w:sz w:val="20"/>
                                    <w:szCs w:val="20"/>
                                  </w:rPr>
                                  <m:t>2</m:t>
                                </m:r>
                              </m:den>
                            </m:f>
                            <m:r>
                              <w:rPr>
                                <w:rFonts w:ascii="Cambria Math" w:eastAsia="MS Mincho"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y</m:t>
                                </m:r>
                              </m:sub>
                            </m:sSub>
                          </m:e>
                        </m:d>
                      </m:e>
                      <m:sup>
                        <m:r>
                          <w:rPr>
                            <w:rFonts w:ascii="Cambria Math" w:eastAsia="MS Mincho" w:hAnsi="Cambria Math"/>
                            <w:sz w:val="20"/>
                            <w:szCs w:val="20"/>
                          </w:rPr>
                          <m:t>0.5</m:t>
                        </m:r>
                      </m:sup>
                    </m:sSup>
                  </m:num>
                  <m:den>
                    <m:r>
                      <w:rPr>
                        <w:rFonts w:ascii="Cambria Math" w:eastAsia="MS Mincho" w:hAnsi="Cambria Math"/>
                        <w:sz w:val="20"/>
                        <w:szCs w:val="20"/>
                      </w:rPr>
                      <m:t>2*</m:t>
                    </m:r>
                    <m:f>
                      <m:fPr>
                        <m:ctrlPr>
                          <w:rPr>
                            <w:rFonts w:ascii="Cambria Math" w:hAnsi="Cambria Math"/>
                            <w:i/>
                            <w:sz w:val="20"/>
                            <w:szCs w:val="20"/>
                          </w:rPr>
                        </m:ctrlPr>
                      </m:fPr>
                      <m:num>
                        <m:r>
                          <w:rPr>
                            <w:rFonts w:ascii="Cambria Math" w:hAnsi="Cambria Math"/>
                            <w:sz w:val="20"/>
                            <w:szCs w:val="20"/>
                          </w:rPr>
                          <m:t>g</m:t>
                        </m:r>
                      </m:num>
                      <m:den>
                        <m:r>
                          <w:rPr>
                            <w:rFonts w:ascii="Cambria Math" w:hAnsi="Cambria Math"/>
                            <w:sz w:val="20"/>
                            <w:szCs w:val="20"/>
                          </w:rPr>
                          <m:t>2</m:t>
                        </m:r>
                      </m:den>
                    </m:f>
                  </m:den>
                </m:f>
              </m:oMath>
            </m:oMathPara>
          </w:p>
        </w:tc>
        <w:tc>
          <w:tcPr>
            <w:tcW w:w="783" w:type="dxa"/>
            <w:shd w:val="clear" w:color="auto" w:fill="FFFFFF" w:themeFill="background1"/>
            <w:vAlign w:val="center"/>
          </w:tcPr>
          <w:p w14:paraId="6EF5E490" w14:textId="7BBDA51D" w:rsidR="006C014A" w:rsidRPr="00277A48" w:rsidRDefault="006C014A" w:rsidP="00BE7928">
            <w:pPr>
              <w:pStyle w:val="MaterialsandMethodsText"/>
              <w:spacing w:line="480" w:lineRule="auto"/>
            </w:pPr>
            <w:r w:rsidRPr="00277A48">
              <w:t>[</w:t>
            </w:r>
            <w:r w:rsidR="002A2F46">
              <w:t>7</w:t>
            </w:r>
            <w:r w:rsidRPr="00277A48">
              <w:t>]</w:t>
            </w:r>
          </w:p>
        </w:tc>
      </w:tr>
    </w:tbl>
    <w:p w14:paraId="5C4EAA3C" w14:textId="5778AC4F" w:rsidR="006C014A" w:rsidRDefault="006C014A" w:rsidP="00BE7928">
      <w:pPr>
        <w:spacing w:line="480" w:lineRule="auto"/>
        <w:jc w:val="both"/>
      </w:pPr>
      <w:r>
        <w:t>As evidenced by a comparison between equations (1) and (2) and equations (3) and (4), the computational complexity increases significantly if we want to accommodate air drag, while the gains in accuracy are margina</w:t>
      </w:r>
      <w:r w:rsidR="006B4496">
        <w:t>l (0.02 s in the condition with the most extreme differences)</w:t>
      </w:r>
      <w:r>
        <w:t>.</w:t>
      </w:r>
    </w:p>
    <w:p w14:paraId="28C89C81" w14:textId="77777777" w:rsidR="006C014A" w:rsidRDefault="006C014A" w:rsidP="00BE7928">
      <w:pPr>
        <w:spacing w:after="0" w:line="480" w:lineRule="auto"/>
        <w:rPr>
          <w:rStyle w:val="Heading2Char"/>
          <w:lang w:val="en-US"/>
        </w:rPr>
      </w:pPr>
    </w:p>
    <w:p w14:paraId="3FE28196" w14:textId="06874743" w:rsidR="006C014A" w:rsidRDefault="006C014A" w:rsidP="00BE7928">
      <w:pPr>
        <w:spacing w:after="0" w:line="480" w:lineRule="auto"/>
        <w:rPr>
          <w:rStyle w:val="Heading2Char"/>
          <w:lang w:val="en-US"/>
        </w:rPr>
      </w:pPr>
      <w:r>
        <w:rPr>
          <w:rStyle w:val="Heading2Char"/>
          <w:lang w:val="en-US"/>
        </w:rPr>
        <w:t>Mean of the Gravity Prior</w:t>
      </w:r>
    </w:p>
    <w:p w14:paraId="5EC83A41" w14:textId="45022F91" w:rsidR="00A54235" w:rsidRDefault="00316387" w:rsidP="00BE7928">
      <w:pPr>
        <w:spacing w:line="480" w:lineRule="auto"/>
        <w:jc w:val="both"/>
      </w:pPr>
      <w:r w:rsidRPr="00316387">
        <w:t>To characterize the</w:t>
      </w:r>
      <w:r>
        <w:t xml:space="preserve"> mean</w:t>
      </w:r>
      <w:r w:rsidRPr="00316387">
        <w:t xml:space="preserve"> Strong Gravity Prior, we </w:t>
      </w:r>
      <w:r>
        <w:t xml:space="preserve">build upon our model the mean timing errors presented in our previous data </w:t>
      </w:r>
      <w:r>
        <w:fldChar w:fldCharType="begin" w:fldLock="1"/>
      </w:r>
      <w:r w:rsidR="00D9735A">
        <w:instrText>ADDIN CSL_CITATION {"citationItems":[{"id":"ITEM-1","itemData":{"DOI":"10.1038/s41598-019-50512-6","ISBN":"4159801950512","ISSN":"20452322","abstract":"There is evidence that humans rely on an earth gravity (9.81 m/s²) prior for a series of tasks involving perception and action, the reason being that gravity helps predict future positions of moving objects. Eye-movements in turn are partially guided by predictions about observed motion. Thus, the question arises whether knowledge about gravity is also used to guide eye-movements: If humans rely on a representation of earth gravity for the control of eye movements, earth-gravity-congruent motion should elicit improved visual pursuit. In a pre-registered experiment, we presented participants (n = 10) with parabolic motion governed by six different gravities (−1/0.7/0.85/1/1.15/1.3 g), two initial vertical velocities and two initial horizontal velocities in a 3D environment. Participants were instructed to follow the target with their eyes. We tracked their gaze and computed the visual gain (velocity of the eyes divided by velocity of the target) as proxy for the quality of pursuit. An LMM analysis with gravity condition as fixed effect and intercepts varying per subject showed that the gain was lower for −1 g than for 1 g (by −0.13, SE = 0.005). This model was significantly better than a null model without gravity as fixed effect (p &lt; 0.001), supporting our hypothesis. A comparison of 1 g and the remaining gravity conditions revealed that 1.15 g (by 0.043, SE = 0.005) and 1.3 g (by 0.065, SE = 0.005) were associated with lower gains, while 0.7 g (by 0.054, SE = 0.005) and 0.85 g (by 0.029, SE = 0.005) were associated with higher gains. This model was again significantly better than a null model (p &lt; 0.001), contradicting our hypothesis. Post-hoc analyses reveal that confounds in the 0.7/0.85/1/1.15/1.3 g condition may be responsible for these contradicting results. Despite these discrepancies, our data thus provide some support for the hypothesis that internalized knowledge about earth gravity guides eye movements.","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Trajectories","type":"article-journal","volume":"9"},"uris":["http://www.mendeley.com/documents/?uuid=13f1b18b-223d-45e7-8b96-70e4d8cfc2b7"]}],"mendeley":{"formattedCitation":"(Björn Jörges &amp; López-Moliner, 2019)","manualFormatting":"(Jörges &amp; López-Moliner, 2019)","plainTextFormattedCitation":"(Björn Jörges &amp; López-Moliner, 2019)","previouslyFormattedCitation":"(Björn Jörges &amp; López-Moliner, 2019)"},"properties":{"noteIndex":0},"schema":"https://github.com/citation-style-language/schema/raw/master/csl-citation.json"}</w:instrText>
      </w:r>
      <w:r>
        <w:fldChar w:fldCharType="separate"/>
      </w:r>
      <w:r w:rsidR="004A436E" w:rsidRPr="004A436E">
        <w:rPr>
          <w:noProof/>
        </w:rPr>
        <w:t>(Jörges &amp; López-Moliner, 2019)</w:t>
      </w:r>
      <w:r>
        <w:fldChar w:fldCharType="end"/>
      </w:r>
      <w:r>
        <w:t xml:space="preserve">. Importantly, </w:t>
      </w:r>
      <w:r w:rsidR="009F7941">
        <w:t xml:space="preserve">the predictions of our model matched the observed data only for the Long Occlusion condition. In the Long Occlusion condition, subjects displayed a tendency to respond slightly too late, while their responses should be centered around zero. Our ad hoc explanation of this discrepancy was that subjects were often executing a saccade when the </w:t>
      </w:r>
      <w:r w:rsidR="009F7941">
        <w:lastRenderedPageBreak/>
        <w:t>ball returned to initial height</w:t>
      </w:r>
      <w:r w:rsidR="00DE7828">
        <w:t>,</w:t>
      </w:r>
      <w:ins w:id="201" w:author="Björn Jörges" w:date="2020-07-09T04:29:00Z">
        <w:r w:rsidR="00C7749A">
          <w:t xml:space="preserve"> </w:t>
        </w:r>
      </w:ins>
      <w:r w:rsidR="00DE7828">
        <w:t xml:space="preserve">which may </w:t>
      </w:r>
      <w:r w:rsidR="009F7941">
        <w:t>have interfered with the predictions</w:t>
      </w:r>
      <w:r w:rsidR="00DE7828">
        <w:t xml:space="preserve"> </w:t>
      </w:r>
      <w:r w:rsidR="00DE7828">
        <w:fldChar w:fldCharType="begin" w:fldLock="1"/>
      </w:r>
      <w:r w:rsidR="00DE7828">
        <w:instrText>ADDIN CSL_CITATION {"citationItems":[{"id":"ITEM-1","itemData":{"DOI":"10.1038/s41598-019-50512-6","ISSN":"20452322","abstract":"© 2019, The Author(s). There is evidence that humans rely on an earth gravity (9.81 m/s²) prior for a series of tasks involving perception and action, the reason being that gravity helps predict future positions of moving objects. Eye-movements in turn are partially guided by predictions about observed motion. Thus, the question arises whether knowledge about gravity is also used to guide eye-movements: If humans rely on a representation of earth gravity for the control of eye movements, earth-gravity-congruent motion should elicit improved visual pursuit. In a pre-registered experiment, we presented participants (n = 10) with parabolic motion governed by six different gravities (−1/0.7/0.85/1/1.15/1.3 g), two initial vertical velocities and two initial horizontal velocities in a 3D environment. Participants were instructed to follow the target with their eyes. We tracked their gaze and computed the visual gain (velocity of the eyes divided by velocity of the target) as proxy for the quality of pursuit. An LMM analysis with gravity condition as fixed effect and intercepts varying per subject showed that the gain was lower for −1 g than for 1 g (by −0.13, SE = 0.005). This model was significantly better than a null model without gravity as fixed effect (p &lt; 0.001), supporting our hypothesis. A comparison of 1 g and the remaining gravity conditions revealed that 1.15 g (by 0.043, SE = 0.005) and 1.3 g (by 0.065, SE = 0.005) were associated with lower gains, while 0.7 g (by 0.054, SE = 0.005) and 0.85 g (by 0.029, SE = 0.005) were associated with higher gains. This model was again significantly better than a null model (p &lt; 0.001), contradicting our hypothesis. Post-hoc analyses reveal that confounds in the 0.7/0.85/1/1.15/1.3 g condition may be responsible for these contradicting results. Despite these discrepancies, our data thus provide some support for the hypothesis that internalized knowledge about earth gravity guides eye movements.","author":[{"dropping-particle":"","family":"Jörges","given":"B.","non-dropping-particle":"","parse-names":false,"suffix":""},{"dropping-particle":"","family":"López-Moliner","given":"J.","non-dropping-particle":"","parse-names":false,"suffix":""}],"container-title":"Scientific Reports","id":"ITEM-1","issue":"1","issued":{"date-parts":[["2019"]]},"title":"Earth-Gravity Congruent Motion Facilitates Ocular Control for Pursuit of Parabolic Trajectories","type":"article-journal","volume":"9"},"uris":["http://www.mendeley.com/documents/?uuid=3bc1d469-53ef-3dc9-9851-2ba1ef402847"]}],"mendeley":{"formattedCitation":"(B. Jörges &amp; López-Moliner, 2019)","manualFormatting":"( Jörges &amp; López-Moliner, 2019)","plainTextFormattedCitation":"(B. Jörges &amp; López-Moliner, 2019)","previouslyFormattedCitation":"(B. Jörges &amp; López-Moliner, 2019)"},"properties":{"noteIndex":0},"schema":"https://github.com/citation-style-language/schema/raw/master/csl-citation.json"}</w:instrText>
      </w:r>
      <w:r w:rsidR="00DE7828">
        <w:fldChar w:fldCharType="separate"/>
      </w:r>
      <w:r w:rsidR="00DE7828" w:rsidRPr="00DE7828">
        <w:rPr>
          <w:noProof/>
        </w:rPr>
        <w:t>( Jörges &amp; López-Moliner, 2019)</w:t>
      </w:r>
      <w:r w:rsidR="00DE7828">
        <w:fldChar w:fldCharType="end"/>
      </w:r>
      <w:r w:rsidR="009F7941">
        <w:t>. An alternative explanation may be, however, that our subjects underestimated the target’s speed at disappearance due to the so called Aubert-Fleischl phenomenon: humans estimate the speed of a target that they pursue with their eyes at about 80</w:t>
      </w:r>
      <w:r w:rsidR="002B2E0C">
        <w:t>%</w:t>
      </w:r>
      <w:r w:rsidR="009F7941">
        <w:t xml:space="preserve"> of </w:t>
      </w:r>
      <w:r w:rsidR="001A57F8">
        <w:t>its</w:t>
      </w:r>
      <w:r w:rsidR="009F7941">
        <w:t xml:space="preserve"> actual speed</w:t>
      </w:r>
      <w:r w:rsidR="00006956">
        <w:rPr>
          <w:rFonts w:eastAsiaTheme="minorEastAsia"/>
        </w:rPr>
        <w:t xml:space="preserve"> </w:t>
      </w:r>
      <w:r w:rsidR="00006956">
        <w:rPr>
          <w:rFonts w:eastAsiaTheme="minorEastAsia"/>
        </w:rPr>
        <w:fldChar w:fldCharType="begin" w:fldLock="1"/>
      </w:r>
      <w:r w:rsidR="002502B8">
        <w:rPr>
          <w:rFonts w:eastAsiaTheme="minorEastAsia"/>
        </w:rPr>
        <w:instrText>ADDIN CSL_CITATION {"citationItems":[{"id":"ITEM-1","itemData":{"DOI":"10.1068/p190471","ISSN":"0301-0066","PMID":"2096365","abstract":"When the eyes pursue a fixation point that sweeps across a moving background pattern, and the fixation point is suddenly made to stop, the ongoing motion of the background pattern seems to accelerate to a higher velocity. Experiment I showed that this acceleration illusion is not caused by the sudden change in (i) the relative velocity between background and fixation point, (ii) the velocity of the retinal image of the background pattern, or (iii) the motion of the retinal image of the rims of the CRT screen on which the experiment was carried out. In experiment II the magnitude of the illusion was quantified. It is strongest when background and eyes move in the same direction. When they move in opposite directions it becomes less pronounced (and may disappear) with higher background velocities. The findings are explained in terms of a model proposed by the first author, in which the perception of object motion and velocity derives from the interaction between retinal slip velocity information and the brain's 'estimate' of eye velocity in space. They illustrate that the classic Aubert-Fleischl phenomenon (a stimulus seems to be moving slower when pursued with the eyes than when moving in front of stationary eyes) is a special case of a more general phenomenon: whenever we make a pursuit eye movement we underestimate the velocity of all stimuli in our visual field which happen to move in the same direction as our eyes, or which move slowly in the direction opposite to our eyes.","author":[{"dropping-particle":"","family":"Wertheim","given":"A H","non-dropping-particle":"","parse-names":false,"suffix":""},{"dropping-particle":"","family":"Gelder","given":"P","non-dropping-particle":"Van","parse-names":false,"suffix":""}],"container-title":"Perception","id":"ITEM-1","issue":"4","issued":{"date-parts":[["1990"]]},"page":"471-82","title":"An acceleration illusion caused by underestimation of stimulus velocity during pursuit eye movements: Aubert-Fleischl revisited.","type":"article-journal","volume":"19"},"uris":["http://www.mendeley.com/documents/?uuid=0f48ffa1-6cec-36d4-8c39-089d73c00d9b"]},{"id":"ITEM-2","itemData":{"DOI":"10.1016/0042-6989(91)90151-T","ISSN":"00426989","abstract":"An experiment was set up to investigate the possible influence of oculomotor activity on experienced speed of circular vection. With the standard lined inner wall of an optokinetic drum as stimulus, we found that subjects, sequentially exposed to periods with or without fixation point, experienced an increment in speed of circular vection when the eyes were kept stationary as compared to when optokinetic nystagmus occurred. In a control condition, however, where the influence of optokinetic nystagmus vs fixed gaze on the speed of circular vection was measured separately, the effect was not significant. These findings might explain a discrepancy found in the literature. © 1991.","author":[{"dropping-particle":"","family":"Graaf","given":"Bernd","non-dropping-particle":"de","parse-names":false,"suffix":""},{"dropping-particle":"","family":"Wertheim","given":"Alex H.","non-dropping-particle":"","parse-names":false,"suffix":""},{"dropping-particle":"","family":"Bles","given":"Willem","non-dropping-particle":"","parse-names":false,"suffix":""}],"container-title":"Vision Research","id":"ITEM-2","issue":"5","issued":{"date-parts":[["1991"]]},"page":"845-849","title":"The Aubert-Fleischl paradox does appear in visually induced self-motion","type":"article-journal","volume":"31"},"uris":["http://www.mendeley.com/documents/?uuid=75788f66-2a0c-3b4b-aa37-fdbb60fc3bf0"]},{"id":"ITEM-3","itemData":{"DOI":"10.1016/j.visres.2010.10.017","ISBN":"0042-6989","ISSN":"00426989","PMID":"20965208","abstract":"Many neurophysiological studies in monkeys have indicated that visual motion information for the guidance of perception and smooth pursuit eye movements is - at an early stage - processed in the same visual pathway in the brain, crucially involving the middle temporal area (MT). However, these studies left some questions unanswered: Are perception and pursuit driven by the same or independent neuronal signals within this pathway? Are the perceptual interpretation of visual motion information and the motor response to visual signals limited by the same source of neuronal noise? Here, we review psychophysical studies that were motivated by these questions and compared perception and pursuit behaviorally in healthy human observers. We further review studies that focused on the interaction between perception and pursuit. The majority of results point to similarities between perception and pursuit, but dissociations were also reported. We discuss recent developments in this research area and conclude with suggestions for common and separate principles for the guidance of perceptual and motor responses to visual motion information. © 2010 Elsevier Ltd.","author":[{"dropping-particle":"","family":"Spering","given":"Miriam","non-dropping-particle":"","parse-names":false,"suffix":""},{"dropping-particle":"","family":"Montagnini","given":"Anna","non-dropping-particle":"","parse-names":false,"suffix":""}],"container-title":"Vision Research","id":"ITEM-3","issue":"8","issued":{"date-parts":[["2011"]]},"page":"836-852","publisher":"Elsevier Ltd","title":"Do we track what we see? Common versus independent processing for motion perception and smooth pursuit eye movements: A review","type":"article-journal","volume":"51"},"uris":["http://www.mendeley.com/documents/?uuid=2e2be02f-56c9-4f7e-84fa-bcf92b4a96d4"]},{"id":"ITEM-4","itemData":{"DOI":"10.1007/BF01612710","ISSN":"00316768","author":[{"dropping-particle":"","family":"Aubert","given":"Hermann","non-dropping-particle":"","parse-names":false,"suffix":""}],"container-title":"Pflüger, Archiv für die Gesamm</w:instrText>
      </w:r>
      <w:r w:rsidR="002502B8" w:rsidRPr="002502B8">
        <w:rPr>
          <w:rFonts w:eastAsiaTheme="minorEastAsia"/>
          <w:lang w:val="de-DE"/>
        </w:rPr>
        <w:instrText>te Physiologie des Menschen und der Thiere","id":"ITEM-4","issue":"1","issued":{"date-parts":[["1887","12"]]},"page":"459-480","publisher":"Springer-Verlag","title":"Die Bewegungsempfindung","type":"article-journal","volume":"40"},"uris":["http://www.mendeley.com/documents/?uuid=8909db35-7e47-32e8-998c-20fd4f11db43"]},{"id":"ITEM-5","itemData":{"abstract":"von Fleischl, E. (1882). Physiologisch-optische Notizen. Sitzungsberichte der Akademie der Wissenschaften Wien, 3, 7–25.","author":[{"dropping-particle":"","family":"Fleischl","given":"Von","non-dropping-particle":"","parse-names":false,"suffix":""}],"container-title":"Sitzungsberichte der Akademie der Wissenschaften Wien","id":"ITEM-5","issue":"3","issued":{"date-parts":[["1882"]]},"page":"7-25","title":"Physiologisch-optische Notizen","type":"article-journal"},"uris":["http://www.mendeley.com/documents/?uuid=eaa07795-4081-46d6-994a-4e678a06c13c"]}],"mendeley":{"formattedCitation":"(Aubert, 1887; de Graaf, Wertheim, &amp; Bles, 1991; Fleischl, 1882; Spering &amp; Montagnini, 2011; Wertheim &amp; Van Gelder, 1990)","plainTextFormattedCitation":"(Aubert, 1887; de Graaf, Wertheim, &amp; Bles, 1991; Fleischl, 1882; Spering &amp; Montagnini, 2011; Wertheim &amp; Van Gelder, 1990)","previouslyFormattedCitation":"(Aubert, 1887; de Graaf, Wertheim, &amp; Bles, 1991; Fleischl, 1882; Spering &amp; Montagnini, 2011; Wertheim &amp; Van Gelder, 1990)"},"properties":{"noteIndex":0},"schema":"https://github.com/citation-style-language/schema/raw/master/csl-citation.json"}</w:instrText>
      </w:r>
      <w:r w:rsidR="00006956">
        <w:rPr>
          <w:rFonts w:eastAsiaTheme="minorEastAsia"/>
        </w:rPr>
        <w:fldChar w:fldCharType="separate"/>
      </w:r>
      <w:r w:rsidR="00006956" w:rsidRPr="00613131">
        <w:rPr>
          <w:rFonts w:eastAsiaTheme="minorEastAsia"/>
          <w:noProof/>
          <w:lang w:val="de-DE"/>
        </w:rPr>
        <w:t>(Aubert, 1887; de Graaf, Wertheim, &amp; Bles, 1991; Fleischl, 1882; Spering &amp; Montagnini, 2011; Wertheim &amp; Van Gelder, 1990)</w:t>
      </w:r>
      <w:r w:rsidR="00006956">
        <w:rPr>
          <w:rFonts w:eastAsiaTheme="minorEastAsia"/>
        </w:rPr>
        <w:fldChar w:fldCharType="end"/>
      </w:r>
      <w:r w:rsidR="009F7941" w:rsidRPr="00006956">
        <w:rPr>
          <w:lang w:val="de-DE"/>
        </w:rPr>
        <w:t xml:space="preserve">. </w:t>
      </w:r>
      <w:r w:rsidR="009F7941">
        <w:t>Our subjects were specifically instructed to follow the target with their eyes, and the eye-tracking data we collected that they generally did pursue the target</w:t>
      </w:r>
      <w:r w:rsidR="00DE7828">
        <w:t xml:space="preserve"> </w:t>
      </w:r>
      <w:r w:rsidR="00DE7828">
        <w:fldChar w:fldCharType="begin" w:fldLock="1"/>
      </w:r>
      <w:r w:rsidR="00036B8B">
        <w:instrText>ADDIN CSL_CITATION {"citationItems":[{"id":"ITEM-1","itemData":{"DOI":"10.1038/s41598-019-50512-6","ISSN":"20452322","abstract":"© 2019, The Author(s). There is evidence that humans rely on an earth gravity (9.81 m/s²) prior for a series of tasks involving perception and action, the reason being that gravity helps predict future positions of moving objects. Eye-movements in turn are partially guided by predictions about observed motion. Thus, the question arises whether knowledge about gravity is also used to guide eye-movements: If humans rely on a representation of earth gravity for the control of eye movements, earth-gravity-congruent motion should elicit improved visual pursuit. In a pre-registered experiment, we presented participants (n = 10) with parabolic motion governed by six different gravities (−1/0.7/0.85/1/1.15/1.3 g), two initial vertical velocities and two initial horizontal velocities in a 3D environment. Participants were instructed to follow the target with their eyes. We tracked their gaze and computed the visual gain (velocity of the eyes divided by velocity of the target) as proxy for the quality of pursuit. An LMM analysis with gravity condition as fixed effect and intercepts varying per subject showed that the gain was lower for −1 g than for 1 g (by −0.13, SE = 0.005). This model was significantly better than a null model without gravity as fixed effect (p &lt; 0.001), supporting our hypothesis. A comparison of 1 g and the remaining gravity conditions revealed that 1.15 g (by 0.043, SE = 0.005) and 1.3 g (by 0.065, SE = 0.005) were associated with lower gains, while 0.7 g (by 0.054, SE = 0.005) and 0.85 g (by 0.029, SE = 0.005) were associated with higher gains. This model was again significantly better than a null model (p &lt; 0.001), contradicting our hypothesis. Post-hoc analyses reveal that confounds in the 0.7/0.85/1/1.15/1.3 g condition may be responsible for these contradicting results. Despite these discrepancies, our data thus provide some support for the hypothesis that internalized knowledge about earth gravity guides eye movements.","author":[{"dropping-particle":"","family":"Jörges","given":"B.","non-dropping-particle":"","parse-names":false,"suffix":""},{"dropping-particle":"","family":"López-Moliner","given":"J.","non-dropping-particle":"","parse-names":false,"suffix":""}],"container-title":"Scientific Reports","id":"ITEM-1","issue":"1","issued":{"date-parts":[["2019"]]},"title":"Earth-Gravity Congruent Motion Facilitates Ocular Control for Pursuit of Parabolic Trajectories","type":"article-journal","volume":"9"},"uris":["http://www.mendeley.com/documents/?uuid=3bc1d469-53ef-3dc9-9851-2ba1ef402847"]}],"mendeley":{"formattedCitation":"(B. Jörges &amp; López-Moliner, 2019)","manualFormatting":"( Jörges &amp; López-Moliner, 2019)","plainTextFormattedCitation":"(B. Jörges &amp; López-Moliner, 2019)","previouslyFormattedCitation":"(B. Jörges &amp; López-Moliner, 2019)"},"properties":{"noteIndex":0},"schema":"https://github.com/citation-style-language/schema/raw/master/csl-citation.json"}</w:instrText>
      </w:r>
      <w:r w:rsidR="00DE7828">
        <w:fldChar w:fldCharType="separate"/>
      </w:r>
      <w:r w:rsidR="00DE7828" w:rsidRPr="00DE7828">
        <w:rPr>
          <w:noProof/>
        </w:rPr>
        <w:t>( Jörges &amp; López-Moliner, 2019)</w:t>
      </w:r>
      <w:r w:rsidR="00DE7828">
        <w:fldChar w:fldCharType="end"/>
      </w:r>
      <w:r w:rsidR="009F7941">
        <w:t>. An underestimation of the velocity at disappearance could explain the tendency of subjects to respond too late in the Short Occlusion condition. For the Long Occlusion condition, on the contrary, the vertical speed at disappearance is very low and has a nearly neglectable influence on the final prediction. Setting the perceived velocity at 80</w:t>
      </w:r>
      <w:r w:rsidR="002B2E0C">
        <w:t>%</w:t>
      </w:r>
      <w:r w:rsidR="009F7941">
        <w:t xml:space="preserve"> of the presented velocity </w:t>
      </w:r>
      <w:r w:rsidR="004A436E">
        <w:t>should</w:t>
      </w:r>
      <w:r w:rsidR="00A44908">
        <w:t xml:space="preserve"> thus yield more accurate predictions for the Short Occlusion condition, while the accuracy for the Long Occlusion condition would be largely maintained.</w:t>
      </w:r>
      <w:r w:rsidR="00A54235">
        <w:t xml:space="preserve"> </w:t>
      </w:r>
      <w:r w:rsidR="00A44908">
        <w:t>We thus employ the same procedure laid out in</w:t>
      </w:r>
      <w:r w:rsidR="004A436E">
        <w:t xml:space="preserve"> </w:t>
      </w:r>
      <w:r w:rsidR="004A436E">
        <w:fldChar w:fldCharType="begin" w:fldLock="1"/>
      </w:r>
      <w:r w:rsidR="004A436E">
        <w:instrText>ADDIN CSL_CITATION {"citationItems":[{"id":"ITEM-1","itemData":{"DOI":"10.1038/s41598-019-50512-6","ISSN":"20452322","abstract":"© 2019, The Author(s). There is evidence that humans rely on an earth gravity (9.81 m/s²) prior for a series of tasks involving perception and action, the reason being that gravity helps predict future positions of moving objects. Eye-movements in turn are partially guided by predictions about observed motion. Thus, the question arises whether knowledge about gravity is also used to guide eye-movements: If humans rely on a representation of earth gravity for the control of eye movements, earth-gravity-congruent motion should elicit improved visual pursuit. In a pre-registered experiment, we presented participants (n = 10) with parabolic motion governed by six different gravities (−1/0.7/0.85/1/1.15/1.3 g), two initial vertical velocities and two initial horizontal velocities in a 3D environment. Participants were instructed to follow the target with their eyes. We tracked their gaze and computed the visual gain (velocity of the eyes divided by velocity of the target) as proxy for the quality of pursuit. An LMM analysis with gravity condition as fixed effect and intercepts varying per subject showed that the gain was lower for −1 g than for 1 g (by −0.13, SE = 0.005). This model was significantly better than a null model without gravity as fixed effect (p &lt; 0.001), supporting our hypothesis. A comparison of 1 g and the remaining gravity conditions revealed that 1.15 g (by 0.043, SE = 0.005) and 1.3 g (by 0.065, SE = 0.005) were associated with lower gains, while 0.7 g (by 0.054, SE = 0.005) and 0.85 g (by 0.029, SE = 0.005) were associated with higher gains. This model was again significantly better than a null model (p &lt; 0.001), contradicting our hypothesis. Post-hoc analyses reveal that confounds in the 0.7/0.85/1/1.15/1.3 g condition may be responsible for these contradicting results. Despite these discrepancies, our data thus provide some support for the hypothesis that internalized knowledge about earth gravity guides eye movements.","author":[{"dropping-particle":"","family":"Jörges","given":"B.","non-dropping-particle":"","parse-names":false,"suffix":""},{"dropping-particle":"","family":"López-Moliner","given":"J.","non-dropping-particle":"","parse-names":false,"suffix":""}],"container-title":"Scientific Reports","id":"ITEM-1","issue":"1","issued":{"date-parts":[["2019"]]},"title":"Earth-Gravity Congruent Motion Facilitates Ocular Control for Pursuit of Parabolic Trajectories","type":"article-journal","volume":"9"},"uris":["http://www.mendeley.com/documents/?uuid=3bc1d469-53ef-3dc9-9851-2ba1ef402847"]}],"mendeley":{"formattedCitation":"(B. Jörges &amp; López-Moliner, 2019)","manualFormatting":"(Jörges &amp; López-Moliner, 2019)","plainTextFormattedCitation":"(B. Jörges &amp; López-Moliner, 2019)","previouslyFormattedCitation":"(B. Jörges &amp; López-Moliner, 2019)"},"properties":{"noteIndex":0},"schema":"https://github.com/citation-style-language/schema/raw/master/csl-citation.json"}</w:instrText>
      </w:r>
      <w:r w:rsidR="004A436E">
        <w:fldChar w:fldCharType="separate"/>
      </w:r>
      <w:r w:rsidR="004A436E" w:rsidRPr="004A436E">
        <w:rPr>
          <w:noProof/>
        </w:rPr>
        <w:t>(Jörges &amp; López-Moliner, 2019)</w:t>
      </w:r>
      <w:r w:rsidR="004A436E">
        <w:fldChar w:fldCharType="end"/>
      </w:r>
      <w:r w:rsidR="00A44908">
        <w:t>, but add a coefficient of 0.8 to the perceived velocity at disappearance</w:t>
      </w:r>
      <w:r w:rsidR="00A54235">
        <w:t xml:space="preserve"> to account for the </w:t>
      </w:r>
      <w:r w:rsidR="00A44908">
        <w:t>Aubert-Fleischl phenomenon.</w:t>
      </w:r>
      <w:r w:rsidR="00A54235">
        <w:t xml:space="preserve"> </w:t>
      </w:r>
    </w:p>
    <w:p w14:paraId="3D6B2CB7" w14:textId="677F4956" w:rsidR="00A54235" w:rsidRPr="00316387" w:rsidRDefault="00A54235" w:rsidP="00BE7928">
      <w:pPr>
        <w:spacing w:line="480" w:lineRule="auto"/>
        <w:jc w:val="both"/>
      </w:pPr>
      <w:r>
        <w:t xml:space="preserve">We will briefly summarize the procedure and then present how this tweak affects the results of our simulations. We used the physical formula for distance from accelerated motion (Equation 4, with </w:t>
      </w:r>
      <w:r w:rsidRPr="00A54235">
        <w:rPr>
          <w:i/>
        </w:rPr>
        <w:t>d</w:t>
      </w:r>
      <w:r>
        <w:t xml:space="preserve"> being the height as disappearance, </w:t>
      </w:r>
      <w:r w:rsidRPr="00A54235">
        <w:rPr>
          <w:i/>
        </w:rPr>
        <w:t>v</w:t>
      </w:r>
      <w:r w:rsidRPr="00A54235">
        <w:rPr>
          <w:i/>
          <w:vertAlign w:val="subscript"/>
        </w:rPr>
        <w:t>y</w:t>
      </w:r>
      <w:r>
        <w:t xml:space="preserve"> the vertical velocity at disappearance and </w:t>
      </w:r>
      <w:r w:rsidRPr="00A54235">
        <w:rPr>
          <w:i/>
        </w:rPr>
        <w:t>g</w:t>
      </w:r>
      <w:r>
        <w:t xml:space="preserve"> being gravity). For our simulations, we assume that humans use an earth gravity value of 9.81 m/s² independently of the presented gravity value, </w:t>
      </w:r>
      <w:proofErr w:type="gramStart"/>
      <w:r>
        <w:t>as long as</w:t>
      </w:r>
      <w:proofErr w:type="gramEnd"/>
      <w:r>
        <w:t xml:space="preserve"> the display is roughly in line with a real-world scenario. We furthermore assume that we perceive the vertical velocity a</w:t>
      </w:r>
      <w:r w:rsidR="004A436E">
        <w:t>t</w:t>
      </w:r>
      <w:r>
        <w:t xml:space="preserve"> disappearance at 80</w:t>
      </w:r>
      <w:r w:rsidR="002B2E0C">
        <w:t>%</w:t>
      </w:r>
      <w:r>
        <w:t xml:space="preserve"> of the presented velocity. </w:t>
      </w:r>
      <w:r w:rsidR="0024603B">
        <w:t xml:space="preserve">Equation </w:t>
      </w:r>
      <w:r w:rsidR="001E245D">
        <w:t>7</w:t>
      </w:r>
      <w:r w:rsidR="0024603B">
        <w:t xml:space="preserve"> thus becomes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24603B" w:rsidRPr="00277A48" w14:paraId="7F034FCD" w14:textId="77777777" w:rsidTr="001176A9">
        <w:trPr>
          <w:trHeight w:val="675"/>
        </w:trPr>
        <w:tc>
          <w:tcPr>
            <w:tcW w:w="8314" w:type="dxa"/>
            <w:shd w:val="clear" w:color="auto" w:fill="FFFFFF" w:themeFill="background1"/>
            <w:vAlign w:val="center"/>
          </w:tcPr>
          <w:p w14:paraId="69070792" w14:textId="36FDF37D" w:rsidR="0024603B" w:rsidRDefault="00BE5558" w:rsidP="00BE7928">
            <w:pPr>
              <w:pStyle w:val="MaterialsandMethodsText"/>
              <w:spacing w:line="480" w:lineRule="auto"/>
              <w:rPr>
                <w:rFonts w:ascii="Times New Roman" w:eastAsia="MS Mincho" w:hAnsi="Times New Roman"/>
                <w:szCs w:val="16"/>
              </w:rPr>
            </w:pPr>
            <m:oMathPara>
              <m:oMath>
                <m:sSub>
                  <m:sSubPr>
                    <m:ctrlPr>
                      <w:rPr>
                        <w:rFonts w:ascii="Cambria Math" w:hAnsi="Cambria Math" w:cstheme="minorHAnsi"/>
                        <w:i/>
                        <w:szCs w:val="16"/>
                      </w:rPr>
                    </m:ctrlPr>
                  </m:sSubPr>
                  <m:e>
                    <m:r>
                      <w:rPr>
                        <w:rFonts w:ascii="Cambria Math" w:hAnsi="Cambria Math" w:cstheme="minorHAnsi"/>
                        <w:szCs w:val="16"/>
                      </w:rPr>
                      <m:t>t</m:t>
                    </m:r>
                  </m:e>
                  <m:sub>
                    <m:r>
                      <w:rPr>
                        <w:rFonts w:ascii="Cambria Math" w:hAnsi="Cambria Math" w:cstheme="minorHAnsi"/>
                        <w:szCs w:val="16"/>
                      </w:rPr>
                      <m:t>1/2</m:t>
                    </m:r>
                  </m:sub>
                </m:sSub>
                <m:r>
                  <w:rPr>
                    <w:rFonts w:ascii="Cambria Math" w:eastAsia="MS Mincho" w:hAnsi="Cambria Math"/>
                    <w:szCs w:val="16"/>
                  </w:rPr>
                  <m:t xml:space="preserve">= </m:t>
                </m:r>
                <m:f>
                  <m:fPr>
                    <m:ctrlPr>
                      <w:rPr>
                        <w:rFonts w:ascii="Cambria Math" w:eastAsia="MS Mincho" w:hAnsi="Cambria Math"/>
                        <w:i/>
                        <w:szCs w:val="16"/>
                      </w:rPr>
                    </m:ctrlPr>
                  </m:fPr>
                  <m:num>
                    <m:r>
                      <w:rPr>
                        <w:rFonts w:ascii="Cambria Math" w:eastAsia="MS Mincho" w:hAnsi="Cambria Math"/>
                        <w:szCs w:val="16"/>
                      </w:rPr>
                      <m:t>-</m:t>
                    </m:r>
                    <m:sSub>
                      <m:sSubPr>
                        <m:ctrlPr>
                          <w:rPr>
                            <w:rFonts w:ascii="Cambria Math" w:hAnsi="Cambria Math"/>
                            <w:i/>
                          </w:rPr>
                        </m:ctrlPr>
                      </m:sSubPr>
                      <m:e>
                        <m:r>
                          <w:rPr>
                            <w:rFonts w:ascii="Cambria Math" w:hAnsi="Cambria Math"/>
                          </w:rPr>
                          <m:t>v</m:t>
                        </m:r>
                      </m:e>
                      <m:sub>
                        <m:r>
                          <w:rPr>
                            <w:rFonts w:ascii="Cambria Math" w:hAnsi="Cambria Math"/>
                          </w:rPr>
                          <m:t>y, perceived</m:t>
                        </m:r>
                      </m:sub>
                    </m:sSub>
                    <m:f>
                      <m:fPr>
                        <m:ctrlPr>
                          <w:rPr>
                            <w:rFonts w:ascii="Cambria Math" w:eastAsia="MS Mincho" w:hAnsi="Cambria Math"/>
                            <w:i/>
                            <w:szCs w:val="16"/>
                          </w:rPr>
                        </m:ctrlPr>
                      </m:fPr>
                      <m:num>
                        <m:r>
                          <w:rPr>
                            <w:rFonts w:ascii="Cambria Math" w:eastAsia="MS Mincho" w:hAnsi="Cambria Math"/>
                            <w:szCs w:val="16"/>
                          </w:rPr>
                          <m:t>+</m:t>
                        </m:r>
                      </m:num>
                      <m:den>
                        <m:r>
                          <w:rPr>
                            <w:rFonts w:ascii="Cambria Math" w:eastAsia="MS Mincho" w:hAnsi="Cambria Math"/>
                            <w:szCs w:val="16"/>
                          </w:rPr>
                          <m:t>-</m:t>
                        </m:r>
                      </m:den>
                    </m:f>
                    <m:sSup>
                      <m:sSupPr>
                        <m:ctrlPr>
                          <w:rPr>
                            <w:rFonts w:ascii="Cambria Math" w:eastAsia="MS Mincho" w:hAnsi="Cambria Math"/>
                            <w:i/>
                            <w:szCs w:val="16"/>
                          </w:rPr>
                        </m:ctrlPr>
                      </m:sSupPr>
                      <m:e>
                        <m:d>
                          <m:dPr>
                            <m:ctrlPr>
                              <w:rPr>
                                <w:rFonts w:ascii="Cambria Math" w:eastAsia="MS Mincho" w:hAnsi="Cambria Math"/>
                                <w:i/>
                                <w:szCs w:val="16"/>
                              </w:rPr>
                            </m:ctrlPr>
                          </m:dPr>
                          <m:e>
                            <m:sSup>
                              <m:sSupPr>
                                <m:ctrlPr>
                                  <w:rPr>
                                    <w:rFonts w:ascii="Cambria Math" w:eastAsia="MS Mincho" w:hAnsi="Cambria Math"/>
                                    <w:i/>
                                    <w:szCs w:val="16"/>
                                  </w:rPr>
                                </m:ctrlPr>
                              </m:sSupPr>
                              <m:e>
                                <m:sSub>
                                  <m:sSubPr>
                                    <m:ctrlPr>
                                      <w:rPr>
                                        <w:rFonts w:ascii="Cambria Math" w:hAnsi="Cambria Math"/>
                                        <w:i/>
                                      </w:rPr>
                                    </m:ctrlPr>
                                  </m:sSubPr>
                                  <m:e>
                                    <m:r>
                                      <w:rPr>
                                        <w:rFonts w:ascii="Cambria Math" w:hAnsi="Cambria Math"/>
                                      </w:rPr>
                                      <m:t>v</m:t>
                                    </m:r>
                                  </m:e>
                                  <m:sub>
                                    <m:r>
                                      <w:rPr>
                                        <w:rFonts w:ascii="Cambria Math" w:hAnsi="Cambria Math"/>
                                      </w:rPr>
                                      <m:t>y, perceived</m:t>
                                    </m:r>
                                  </m:sub>
                                </m:sSub>
                              </m:e>
                              <m:sup>
                                <m:r>
                                  <w:rPr>
                                    <w:rFonts w:ascii="Cambria Math" w:eastAsia="MS Mincho" w:hAnsi="Cambria Math"/>
                                    <w:szCs w:val="16"/>
                                  </w:rPr>
                                  <m:t>2</m:t>
                                </m:r>
                              </m:sup>
                            </m:sSup>
                            <m:r>
                              <w:rPr>
                                <w:rFonts w:ascii="Cambria Math" w:eastAsia="MS Mincho" w:hAnsi="Cambria Math"/>
                                <w:szCs w:val="16"/>
                              </w:rPr>
                              <m:t>-4*</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earth</m:t>
                                    </m:r>
                                  </m:sub>
                                </m:sSub>
                              </m:num>
                              <m:den>
                                <m:r>
                                  <w:rPr>
                                    <w:rFonts w:ascii="Cambria Math" w:hAnsi="Cambria Math"/>
                                  </w:rPr>
                                  <m:t>2</m:t>
                                </m:r>
                              </m:den>
                            </m:f>
                            <m:r>
                              <w:rPr>
                                <w:rFonts w:ascii="Cambria Math" w:eastAsia="MS Mincho" w:hAnsi="Cambria Math"/>
                                <w:szCs w:val="16"/>
                              </w:rPr>
                              <m:t>*</m:t>
                            </m:r>
                            <m:sSub>
                              <m:sSubPr>
                                <m:ctrlPr>
                                  <w:rPr>
                                    <w:rFonts w:ascii="Cambria Math" w:hAnsi="Cambria Math"/>
                                    <w:i/>
                                  </w:rPr>
                                </m:ctrlPr>
                              </m:sSubPr>
                              <m:e>
                                <m:r>
                                  <w:rPr>
                                    <w:rFonts w:ascii="Cambria Math" w:hAnsi="Cambria Math"/>
                                  </w:rPr>
                                  <m:t>d</m:t>
                                </m:r>
                              </m:e>
                              <m:sub>
                                <m:r>
                                  <w:rPr>
                                    <w:rFonts w:ascii="Cambria Math" w:hAnsi="Cambria Math"/>
                                  </w:rPr>
                                  <m:t>y</m:t>
                                </m:r>
                              </m:sub>
                            </m:sSub>
                          </m:e>
                        </m:d>
                      </m:e>
                      <m:sup>
                        <m:r>
                          <w:rPr>
                            <w:rFonts w:ascii="Cambria Math" w:eastAsia="MS Mincho" w:hAnsi="Cambria Math"/>
                            <w:szCs w:val="16"/>
                          </w:rPr>
                          <m:t>0.5</m:t>
                        </m:r>
                      </m:sup>
                    </m:sSup>
                  </m:num>
                  <m:den>
                    <m:r>
                      <w:rPr>
                        <w:rFonts w:ascii="Cambria Math" w:eastAsia="MS Mincho" w:hAnsi="Cambria Math"/>
                        <w:szCs w:val="16"/>
                      </w:rPr>
                      <m:t>2*</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earth</m:t>
                            </m:r>
                          </m:sub>
                        </m:sSub>
                      </m:num>
                      <m:den>
                        <m:r>
                          <w:rPr>
                            <w:rFonts w:ascii="Cambria Math" w:hAnsi="Cambria Math"/>
                          </w:rPr>
                          <m:t>2</m:t>
                        </m:r>
                      </m:den>
                    </m:f>
                  </m:den>
                </m:f>
              </m:oMath>
            </m:oMathPara>
          </w:p>
        </w:tc>
        <w:tc>
          <w:tcPr>
            <w:tcW w:w="783" w:type="dxa"/>
            <w:shd w:val="clear" w:color="auto" w:fill="FFFFFF" w:themeFill="background1"/>
            <w:vAlign w:val="center"/>
          </w:tcPr>
          <w:p w14:paraId="4DBA4C06" w14:textId="192D6872" w:rsidR="0024603B" w:rsidRPr="00277A48" w:rsidRDefault="0024603B" w:rsidP="00BE7928">
            <w:pPr>
              <w:pStyle w:val="MaterialsandMethodsText"/>
              <w:spacing w:line="480" w:lineRule="auto"/>
            </w:pPr>
            <w:r w:rsidRPr="00277A48">
              <w:t>[</w:t>
            </w:r>
            <w:r w:rsidR="002A2F46">
              <w:t>8</w:t>
            </w:r>
            <w:r w:rsidRPr="00277A48">
              <w:t>]</w:t>
            </w:r>
          </w:p>
        </w:tc>
      </w:tr>
    </w:tbl>
    <w:p w14:paraId="04141A8A" w14:textId="4E127E35" w:rsidR="0024603B" w:rsidRDefault="0024603B" w:rsidP="00BE7928">
      <w:pPr>
        <w:spacing w:line="480" w:lineRule="auto"/>
        <w:jc w:val="both"/>
        <w:rPr>
          <w:rFonts w:eastAsiaTheme="minorEastAsia"/>
        </w:rPr>
      </w:pPr>
      <w:r w:rsidRPr="0024603B">
        <w:t xml:space="preserve">With </w:t>
      </w:r>
      <m:oMath>
        <m:sSub>
          <m:sSubPr>
            <m:ctrlPr>
              <w:rPr>
                <w:rFonts w:ascii="Cambria Math" w:hAnsi="Cambria Math"/>
              </w:rPr>
            </m:ctrlPr>
          </m:sSubPr>
          <m:e>
            <m:r>
              <w:rPr>
                <w:rFonts w:ascii="Cambria Math" w:hAnsi="Cambria Math"/>
              </w:rPr>
              <m:t>v</m:t>
            </m:r>
          </m:e>
          <m:sub>
            <m:r>
              <w:rPr>
                <w:rFonts w:ascii="Cambria Math" w:hAnsi="Cambria Math"/>
              </w:rPr>
              <m:t>y</m:t>
            </m:r>
            <m:r>
              <m:rPr>
                <m:sty m:val="p"/>
              </m:rPr>
              <w:rPr>
                <w:rFonts w:ascii="Cambria Math" w:hAnsi="Cambria Math"/>
              </w:rPr>
              <m:t xml:space="preserve">, </m:t>
            </m:r>
            <m:r>
              <w:rPr>
                <w:rFonts w:ascii="Cambria Math" w:hAnsi="Cambria Math"/>
              </w:rPr>
              <m:t>perceived</m:t>
            </m:r>
          </m:sub>
        </m:sSub>
        <m:r>
          <m:rPr>
            <m:sty m:val="p"/>
          </m:rPr>
          <w:rPr>
            <w:rFonts w:ascii="Cambria Math" w:hAnsi="Cambria Math"/>
          </w:rPr>
          <m:t> = 0.8*</m:t>
        </m:r>
        <m:sSub>
          <m:sSubPr>
            <m:ctrlPr>
              <w:rPr>
                <w:rFonts w:ascii="Cambria Math" w:hAnsi="Cambria Math"/>
              </w:rPr>
            </m:ctrlPr>
          </m:sSubPr>
          <m:e>
            <m:r>
              <w:rPr>
                <w:rFonts w:ascii="Cambria Math" w:hAnsi="Cambria Math"/>
              </w:rPr>
              <m:t>v</m:t>
            </m:r>
          </m:e>
          <m:sub>
            <m:r>
              <w:rPr>
                <w:rFonts w:ascii="Cambria Math" w:hAnsi="Cambria Math"/>
              </w:rPr>
              <m:t>y</m:t>
            </m:r>
            <m:r>
              <m:rPr>
                <m:sty m:val="p"/>
              </m:rPr>
              <w:rPr>
                <w:rFonts w:ascii="Cambria Math" w:hAnsi="Cambria Math"/>
              </w:rPr>
              <m:t xml:space="preserve">, </m:t>
            </m:r>
            <m:r>
              <w:rPr>
                <w:rFonts w:ascii="Cambria Math" w:hAnsi="Cambria Math"/>
              </w:rPr>
              <m:t>presented</m:t>
            </m:r>
          </m:sub>
        </m:sSub>
      </m:oMath>
      <w:r>
        <w:rPr>
          <w:rFonts w:eastAsiaTheme="minorEastAsia"/>
        </w:rPr>
        <w:t xml:space="preserve"> and </w:t>
      </w:r>
      <m:oMath>
        <m:sSub>
          <m:sSubPr>
            <m:ctrlPr>
              <w:rPr>
                <w:rFonts w:ascii="Cambria Math" w:hAnsi="Cambria Math"/>
                <w:i/>
              </w:rPr>
            </m:ctrlPr>
          </m:sSubPr>
          <m:e>
            <m:r>
              <w:rPr>
                <w:rFonts w:ascii="Cambria Math" w:hAnsi="Cambria Math"/>
              </w:rPr>
              <m:t>g</m:t>
            </m:r>
          </m:e>
          <m:sub>
            <m:r>
              <w:rPr>
                <w:rFonts w:ascii="Cambria Math" w:hAnsi="Cambria Math"/>
              </w:rPr>
              <m:t>earth</m:t>
            </m:r>
          </m:sub>
        </m:sSub>
        <m:r>
          <w:rPr>
            <w:rFonts w:ascii="Cambria Math" w:hAnsi="Cambria Math"/>
          </w:rPr>
          <m:t> = </m:t>
        </m:r>
        <m:f>
          <m:fPr>
            <m:ctrlPr>
              <w:rPr>
                <w:rFonts w:ascii="Cambria Math" w:hAnsi="Cambria Math"/>
                <w:i/>
              </w:rPr>
            </m:ctrlPr>
          </m:fPr>
          <m:num>
            <m:r>
              <w:rPr>
                <w:rFonts w:ascii="Cambria Math" w:hAnsi="Cambria Math"/>
              </w:rPr>
              <m:t> 9.81 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r>
        <w:rPr>
          <w:rFonts w:eastAsiaTheme="minorEastAsia"/>
        </w:rPr>
        <w:t>.</w:t>
      </w:r>
    </w:p>
    <w:p w14:paraId="36809EBB" w14:textId="7204EB73" w:rsidR="0024603B" w:rsidRDefault="0024603B" w:rsidP="00BE7928">
      <w:pPr>
        <w:spacing w:line="480" w:lineRule="auto"/>
        <w:jc w:val="both"/>
        <w:rPr>
          <w:rFonts w:eastAsiaTheme="minorEastAsia"/>
        </w:rPr>
      </w:pPr>
      <w:r>
        <w:rPr>
          <w:rFonts w:eastAsiaTheme="minorEastAsia"/>
        </w:rPr>
        <w:t>We use this formula to simulate the timing error for each trial separately without adding noise. We furthermore also simulate the responses without accounting for the Aubert-Fleischl phenomenon</w:t>
      </w:r>
      <w:r w:rsidR="004A436E">
        <w:rPr>
          <w:rFonts w:eastAsiaTheme="minorEastAsia"/>
        </w:rPr>
        <w:t xml:space="preserve"> to compare performance for both models</w:t>
      </w:r>
      <w:r>
        <w:rPr>
          <w:rFonts w:eastAsiaTheme="minorEastAsia"/>
        </w:rPr>
        <w:t>.</w:t>
      </w:r>
      <w:r w:rsidR="00E7767D">
        <w:rPr>
          <w:rFonts w:eastAsiaTheme="minorEastAsia"/>
        </w:rPr>
        <w:t xml:space="preserve"> </w:t>
      </w:r>
      <w:r w:rsidR="005F517F">
        <w:rPr>
          <w:rFonts w:eastAsiaTheme="minorEastAsia"/>
        </w:rPr>
        <w:t xml:space="preserve">Figure 4 </w:t>
      </w:r>
      <w:r w:rsidR="00860977">
        <w:rPr>
          <w:rFonts w:eastAsiaTheme="minorEastAsia"/>
        </w:rPr>
        <w:t>shows</w:t>
      </w:r>
      <w:r w:rsidR="00E7767D">
        <w:rPr>
          <w:rFonts w:eastAsiaTheme="minorEastAsia"/>
        </w:rPr>
        <w:t xml:space="preserve"> the mean errors observed in our participants</w:t>
      </w:r>
      <w:r w:rsidR="004A436E">
        <w:rPr>
          <w:rFonts w:eastAsiaTheme="minorEastAsia"/>
        </w:rPr>
        <w:t xml:space="preserve"> (“Obs</w:t>
      </w:r>
      <w:r w:rsidR="001A57F8">
        <w:rPr>
          <w:rFonts w:eastAsiaTheme="minorEastAsia"/>
        </w:rPr>
        <w:t>.</w:t>
      </w:r>
      <w:r w:rsidR="004A436E">
        <w:rPr>
          <w:rFonts w:eastAsiaTheme="minorEastAsia"/>
        </w:rPr>
        <w:t xml:space="preserve"> Error”)</w:t>
      </w:r>
      <w:r w:rsidR="00E7767D">
        <w:rPr>
          <w:rFonts w:eastAsiaTheme="minorEastAsia"/>
        </w:rPr>
        <w:t>, the mean errors when accounting for the Aubert-Fleischl phenomenon</w:t>
      </w:r>
      <w:r w:rsidR="004A436E">
        <w:rPr>
          <w:rFonts w:eastAsiaTheme="minorEastAsia"/>
        </w:rPr>
        <w:t xml:space="preserve"> (“Sim. Error (AF)”)</w:t>
      </w:r>
      <w:r w:rsidR="00E7767D">
        <w:rPr>
          <w:rFonts w:eastAsiaTheme="minorEastAsia"/>
        </w:rPr>
        <w:t>, and the mean errors when not accounting for the Aubert-Fleischl phenomenon</w:t>
      </w:r>
      <w:r w:rsidR="004A436E">
        <w:rPr>
          <w:rFonts w:eastAsiaTheme="minorEastAsia"/>
        </w:rPr>
        <w:t xml:space="preserve"> (“Sim. Error (No AF)”)</w:t>
      </w:r>
      <w:r w:rsidR="00E7767D">
        <w:rPr>
          <w:rFonts w:eastAsiaTheme="minorEastAsia"/>
        </w:rPr>
        <w:t xml:space="preserve">. </w:t>
      </w:r>
    </w:p>
    <w:p w14:paraId="4378EE50" w14:textId="69B65B17" w:rsidR="0024603B" w:rsidRDefault="000C63D1" w:rsidP="00BE7928">
      <w:pPr>
        <w:spacing w:line="480" w:lineRule="auto"/>
        <w:jc w:val="both"/>
        <w:rPr>
          <w:rFonts w:eastAsiaTheme="minorEastAsia"/>
        </w:rPr>
      </w:pPr>
      <w:r w:rsidRPr="000C63D1">
        <w:rPr>
          <w:rFonts w:eastAsiaTheme="minorEastAsia"/>
        </w:rPr>
        <w:t>The</w:t>
      </w:r>
      <w:r w:rsidR="00BB40C9">
        <w:rPr>
          <w:rFonts w:eastAsiaTheme="minorEastAsia"/>
        </w:rPr>
        <w:t xml:space="preserve"> overall</w:t>
      </w:r>
      <w:r w:rsidRPr="000C63D1">
        <w:rPr>
          <w:rFonts w:eastAsiaTheme="minorEastAsia"/>
        </w:rPr>
        <w:t xml:space="preserve"> </w:t>
      </w:r>
      <w:r w:rsidR="00E333EA">
        <w:rPr>
          <w:rFonts w:eastAsiaTheme="minorEastAsia"/>
        </w:rPr>
        <w:t xml:space="preserve">Root Mean Squared Error </w:t>
      </w:r>
      <w:r w:rsidRPr="000C63D1">
        <w:rPr>
          <w:rFonts w:eastAsiaTheme="minorEastAsia"/>
        </w:rPr>
        <w:t xml:space="preserve">between AF model predictions and observed behavior is </w:t>
      </w:r>
      <w:r w:rsidR="00B23734">
        <w:rPr>
          <w:rFonts w:eastAsiaTheme="minorEastAsia"/>
        </w:rPr>
        <w:t>0.2</w:t>
      </w:r>
      <w:r>
        <w:rPr>
          <w:rFonts w:eastAsiaTheme="minorEastAsia"/>
        </w:rPr>
        <w:t xml:space="preserve">, and for the non-AF model predictions </w:t>
      </w:r>
      <w:r w:rsidR="00B23734">
        <w:rPr>
          <w:rFonts w:eastAsiaTheme="minorEastAsia"/>
        </w:rPr>
        <w:t xml:space="preserve">substantially </w:t>
      </w:r>
      <w:r w:rsidR="0067438C">
        <w:rPr>
          <w:rFonts w:eastAsiaTheme="minorEastAsia"/>
        </w:rPr>
        <w:t>high</w:t>
      </w:r>
      <w:r w:rsidR="00B23734">
        <w:rPr>
          <w:rFonts w:eastAsiaTheme="minorEastAsia"/>
        </w:rPr>
        <w:t>er</w:t>
      </w:r>
      <w:r w:rsidR="00BB40C9">
        <w:rPr>
          <w:rFonts w:eastAsiaTheme="minorEastAsia"/>
        </w:rPr>
        <w:t xml:space="preserve">, at </w:t>
      </w:r>
      <w:r w:rsidR="00B23734">
        <w:rPr>
          <w:rFonts w:eastAsiaTheme="minorEastAsia"/>
        </w:rPr>
        <w:t>0.265</w:t>
      </w:r>
      <w:r w:rsidR="00BB40C9">
        <w:rPr>
          <w:rFonts w:eastAsiaTheme="minorEastAsia"/>
        </w:rPr>
        <w:t xml:space="preserve">. </w:t>
      </w:r>
      <w:r w:rsidR="002A271A">
        <w:rPr>
          <w:rFonts w:eastAsiaTheme="minorEastAsia"/>
        </w:rPr>
        <w:t xml:space="preserve">Table 2 </w:t>
      </w:r>
      <w:r w:rsidR="00BB40C9">
        <w:rPr>
          <w:rFonts w:eastAsiaTheme="minorEastAsia"/>
        </w:rPr>
        <w:t>shows the error for each of the conditions.</w:t>
      </w:r>
      <w:r w:rsidR="0058768C">
        <w:rPr>
          <w:rFonts w:eastAsiaTheme="minorEastAsia"/>
        </w:rPr>
        <w:t xml:space="preserve"> Including the AF phenomenon thus vastly improves the model’s </w:t>
      </w:r>
      <w:proofErr w:type="gramStart"/>
      <w:r w:rsidR="0058768C">
        <w:rPr>
          <w:rFonts w:eastAsiaTheme="minorEastAsia"/>
        </w:rPr>
        <w:t>generalizability</w:t>
      </w:r>
      <w:r w:rsidR="00B23734">
        <w:rPr>
          <w:rFonts w:eastAsiaTheme="minorEastAsia"/>
        </w:rPr>
        <w:t>.</w:t>
      </w:r>
      <w:r w:rsidR="0058768C">
        <w:rPr>
          <w:rFonts w:eastAsiaTheme="minorEastAsia"/>
        </w:rPr>
        <w:t>.</w:t>
      </w:r>
      <w:proofErr w:type="gramEnd"/>
    </w:p>
    <w:tbl>
      <w:tblPr>
        <w:tblStyle w:val="TableGrid"/>
        <w:tblW w:w="0" w:type="auto"/>
        <w:tblLook w:val="04A0" w:firstRow="1" w:lastRow="0" w:firstColumn="1" w:lastColumn="0" w:noHBand="0" w:noVBand="1"/>
      </w:tblPr>
      <w:tblGrid>
        <w:gridCol w:w="1870"/>
        <w:gridCol w:w="1870"/>
        <w:gridCol w:w="1870"/>
        <w:gridCol w:w="1870"/>
        <w:gridCol w:w="1870"/>
      </w:tblGrid>
      <w:tr w:rsidR="00BB40C9" w14:paraId="7DA558E9" w14:textId="77777777" w:rsidTr="001176A9">
        <w:tc>
          <w:tcPr>
            <w:tcW w:w="1870" w:type="dxa"/>
          </w:tcPr>
          <w:p w14:paraId="0A65EBF8" w14:textId="77777777" w:rsidR="00BB40C9" w:rsidRDefault="00BB40C9" w:rsidP="00BE7928">
            <w:pPr>
              <w:spacing w:line="480" w:lineRule="auto"/>
              <w:jc w:val="both"/>
            </w:pPr>
          </w:p>
        </w:tc>
        <w:tc>
          <w:tcPr>
            <w:tcW w:w="3740" w:type="dxa"/>
            <w:gridSpan w:val="2"/>
          </w:tcPr>
          <w:p w14:paraId="1E481919" w14:textId="69FF5C67" w:rsidR="00BB40C9" w:rsidRPr="00BB40C9" w:rsidRDefault="00BB40C9" w:rsidP="00BE7928">
            <w:pPr>
              <w:spacing w:line="480" w:lineRule="auto"/>
              <w:jc w:val="center"/>
              <w:rPr>
                <w:b/>
              </w:rPr>
            </w:pPr>
            <w:r w:rsidRPr="00BB40C9">
              <w:rPr>
                <w:b/>
              </w:rPr>
              <w:t>Long Occlusion</w:t>
            </w:r>
          </w:p>
        </w:tc>
        <w:tc>
          <w:tcPr>
            <w:tcW w:w="3740" w:type="dxa"/>
            <w:gridSpan w:val="2"/>
          </w:tcPr>
          <w:p w14:paraId="0888A818" w14:textId="59F9C807" w:rsidR="00BB40C9" w:rsidRPr="00BB40C9" w:rsidRDefault="00BB40C9" w:rsidP="00BE7928">
            <w:pPr>
              <w:spacing w:line="480" w:lineRule="auto"/>
              <w:jc w:val="center"/>
              <w:rPr>
                <w:b/>
              </w:rPr>
            </w:pPr>
            <w:r w:rsidRPr="00BB40C9">
              <w:rPr>
                <w:b/>
              </w:rPr>
              <w:t>Short Occlusion</w:t>
            </w:r>
          </w:p>
        </w:tc>
      </w:tr>
      <w:tr w:rsidR="00BB40C9" w14:paraId="2C170DBB" w14:textId="77777777" w:rsidTr="00BB40C9">
        <w:tc>
          <w:tcPr>
            <w:tcW w:w="1870" w:type="dxa"/>
          </w:tcPr>
          <w:p w14:paraId="4B50EBB0" w14:textId="254AF59B" w:rsidR="00BB40C9" w:rsidRPr="00AB56E9" w:rsidRDefault="00BE5558" w:rsidP="00BE7928">
            <w:pPr>
              <w:spacing w:line="480" w:lineRule="auto"/>
              <w:jc w:val="center"/>
            </w:pPr>
            <m:oMathPara>
              <m:oMath>
                <m:sSub>
                  <m:sSubPr>
                    <m:ctrlPr>
                      <w:rPr>
                        <w:rFonts w:ascii="Cambria Math" w:hAnsi="Cambria Math"/>
                        <w:b/>
                        <w:bCs/>
                      </w:rPr>
                    </m:ctrlPr>
                  </m:sSubPr>
                  <m:e>
                    <m:r>
                      <m:rPr>
                        <m:sty m:val="b"/>
                      </m:rPr>
                      <w:rPr>
                        <w:rFonts w:ascii="Cambria Math" w:hAnsi="Cambria Math"/>
                      </w:rPr>
                      <m:t>v</m:t>
                    </m:r>
                  </m:e>
                  <m:sub>
                    <m:r>
                      <m:rPr>
                        <m:sty m:val="b"/>
                      </m:rPr>
                      <w:rPr>
                        <w:rFonts w:ascii="Cambria Math" w:hAnsi="Cambria Math"/>
                      </w:rPr>
                      <m:t>yi</m:t>
                    </m:r>
                  </m:sub>
                </m:sSub>
              </m:oMath>
            </m:oMathPara>
          </w:p>
        </w:tc>
        <w:tc>
          <w:tcPr>
            <w:tcW w:w="1870" w:type="dxa"/>
          </w:tcPr>
          <w:p w14:paraId="7A6EA151" w14:textId="457C727D" w:rsidR="00BB40C9" w:rsidRPr="00BB40C9" w:rsidRDefault="00BB40C9" w:rsidP="00BE7928">
            <w:pPr>
              <w:spacing w:line="480" w:lineRule="auto"/>
              <w:jc w:val="center"/>
              <w:rPr>
                <w:i/>
              </w:rPr>
            </w:pPr>
            <w:r w:rsidRPr="00BB40C9">
              <w:rPr>
                <w:i/>
              </w:rPr>
              <w:t>AF</w:t>
            </w:r>
          </w:p>
        </w:tc>
        <w:tc>
          <w:tcPr>
            <w:tcW w:w="1870" w:type="dxa"/>
          </w:tcPr>
          <w:p w14:paraId="012F8D3A" w14:textId="247D5588" w:rsidR="00BB40C9" w:rsidRPr="00BB40C9" w:rsidRDefault="00BB40C9" w:rsidP="00BE7928">
            <w:pPr>
              <w:spacing w:line="480" w:lineRule="auto"/>
              <w:jc w:val="center"/>
              <w:rPr>
                <w:i/>
              </w:rPr>
            </w:pPr>
            <w:r w:rsidRPr="00BB40C9">
              <w:rPr>
                <w:i/>
              </w:rPr>
              <w:t>No AF</w:t>
            </w:r>
          </w:p>
        </w:tc>
        <w:tc>
          <w:tcPr>
            <w:tcW w:w="1870" w:type="dxa"/>
          </w:tcPr>
          <w:p w14:paraId="184993A9" w14:textId="7D613693" w:rsidR="00BB40C9" w:rsidRPr="00BB40C9" w:rsidRDefault="00BB40C9" w:rsidP="00BE7928">
            <w:pPr>
              <w:spacing w:line="480" w:lineRule="auto"/>
              <w:jc w:val="center"/>
              <w:rPr>
                <w:i/>
              </w:rPr>
            </w:pPr>
            <w:r w:rsidRPr="00BB40C9">
              <w:rPr>
                <w:i/>
              </w:rPr>
              <w:t>AF</w:t>
            </w:r>
          </w:p>
        </w:tc>
        <w:tc>
          <w:tcPr>
            <w:tcW w:w="1870" w:type="dxa"/>
          </w:tcPr>
          <w:p w14:paraId="59B2669A" w14:textId="46664B7D" w:rsidR="00BB40C9" w:rsidRPr="00BB40C9" w:rsidRDefault="00BB40C9" w:rsidP="00BE7928">
            <w:pPr>
              <w:spacing w:line="480" w:lineRule="auto"/>
              <w:jc w:val="center"/>
              <w:rPr>
                <w:i/>
              </w:rPr>
            </w:pPr>
            <w:r w:rsidRPr="00BB40C9">
              <w:rPr>
                <w:i/>
              </w:rPr>
              <w:t>No AF</w:t>
            </w:r>
          </w:p>
        </w:tc>
      </w:tr>
      <w:tr w:rsidR="00BB40C9" w14:paraId="6C2ED551" w14:textId="77777777" w:rsidTr="00BB40C9">
        <w:tc>
          <w:tcPr>
            <w:tcW w:w="1870" w:type="dxa"/>
          </w:tcPr>
          <w:p w14:paraId="0B7690C2" w14:textId="3682CA78" w:rsidR="00BB40C9" w:rsidRPr="00BB40C9" w:rsidRDefault="00BB40C9" w:rsidP="00BE7928">
            <w:pPr>
              <w:spacing w:line="480" w:lineRule="auto"/>
              <w:jc w:val="center"/>
              <w:rPr>
                <w:i/>
              </w:rPr>
            </w:pPr>
            <w:r w:rsidRPr="00BB40C9">
              <w:rPr>
                <w:i/>
              </w:rPr>
              <w:t>4.5 m/s</w:t>
            </w:r>
          </w:p>
        </w:tc>
        <w:tc>
          <w:tcPr>
            <w:tcW w:w="1870" w:type="dxa"/>
          </w:tcPr>
          <w:p w14:paraId="5E9C2370" w14:textId="0B33FBEE" w:rsidR="00BB40C9" w:rsidRDefault="00BB40C9" w:rsidP="00BE7928">
            <w:pPr>
              <w:spacing w:line="480" w:lineRule="auto"/>
              <w:jc w:val="center"/>
            </w:pPr>
            <w:r>
              <w:t>0.</w:t>
            </w:r>
            <w:r w:rsidR="00A36250">
              <w:t>150</w:t>
            </w:r>
          </w:p>
        </w:tc>
        <w:tc>
          <w:tcPr>
            <w:tcW w:w="1870" w:type="dxa"/>
          </w:tcPr>
          <w:p w14:paraId="27086C09" w14:textId="1CD78C08" w:rsidR="00BB40C9" w:rsidRDefault="001063C4" w:rsidP="00BE7928">
            <w:pPr>
              <w:spacing w:line="480" w:lineRule="auto"/>
              <w:jc w:val="center"/>
            </w:pPr>
            <w:r>
              <w:t>0.</w:t>
            </w:r>
            <w:r w:rsidR="00A36250">
              <w:t>160</w:t>
            </w:r>
          </w:p>
        </w:tc>
        <w:tc>
          <w:tcPr>
            <w:tcW w:w="1870" w:type="dxa"/>
          </w:tcPr>
          <w:p w14:paraId="092561C6" w14:textId="3CFBA338" w:rsidR="00BB40C9" w:rsidRDefault="00A36250" w:rsidP="00BE7928">
            <w:pPr>
              <w:spacing w:line="480" w:lineRule="auto"/>
              <w:jc w:val="center"/>
            </w:pPr>
            <w:r>
              <w:t>0.236</w:t>
            </w:r>
          </w:p>
        </w:tc>
        <w:tc>
          <w:tcPr>
            <w:tcW w:w="1870" w:type="dxa"/>
          </w:tcPr>
          <w:p w14:paraId="7A24ADDC" w14:textId="5EF4DD3A" w:rsidR="00BB40C9" w:rsidRDefault="001063C4" w:rsidP="00BE7928">
            <w:pPr>
              <w:spacing w:line="480" w:lineRule="auto"/>
              <w:jc w:val="center"/>
            </w:pPr>
            <w:r>
              <w:t>0.</w:t>
            </w:r>
            <w:r w:rsidR="00A36250">
              <w:t>333</w:t>
            </w:r>
          </w:p>
        </w:tc>
      </w:tr>
      <w:tr w:rsidR="00BB40C9" w14:paraId="2780974C" w14:textId="77777777" w:rsidTr="00BB40C9">
        <w:tc>
          <w:tcPr>
            <w:tcW w:w="1870" w:type="dxa"/>
          </w:tcPr>
          <w:p w14:paraId="5BBA8321" w14:textId="370784EA" w:rsidR="00BB40C9" w:rsidRPr="00BB40C9" w:rsidRDefault="00BB40C9" w:rsidP="00BE7928">
            <w:pPr>
              <w:spacing w:line="480" w:lineRule="auto"/>
              <w:jc w:val="center"/>
              <w:rPr>
                <w:i/>
              </w:rPr>
            </w:pPr>
            <w:r w:rsidRPr="00BB40C9">
              <w:rPr>
                <w:i/>
              </w:rPr>
              <w:t>6 m/s</w:t>
            </w:r>
          </w:p>
        </w:tc>
        <w:tc>
          <w:tcPr>
            <w:tcW w:w="1870" w:type="dxa"/>
          </w:tcPr>
          <w:p w14:paraId="1D4568D3" w14:textId="601F7E54" w:rsidR="00BB40C9" w:rsidRDefault="00A36250" w:rsidP="00BE7928">
            <w:pPr>
              <w:spacing w:line="480" w:lineRule="auto"/>
              <w:jc w:val="center"/>
            </w:pPr>
            <w:r>
              <w:t>0.148</w:t>
            </w:r>
          </w:p>
        </w:tc>
        <w:tc>
          <w:tcPr>
            <w:tcW w:w="1870" w:type="dxa"/>
          </w:tcPr>
          <w:p w14:paraId="0AD32658" w14:textId="763F0124" w:rsidR="00BB40C9" w:rsidRDefault="00A36250" w:rsidP="00BE7928">
            <w:pPr>
              <w:spacing w:line="480" w:lineRule="auto"/>
              <w:jc w:val="center"/>
            </w:pPr>
            <w:r>
              <w:t>0.158</w:t>
            </w:r>
          </w:p>
        </w:tc>
        <w:tc>
          <w:tcPr>
            <w:tcW w:w="1870" w:type="dxa"/>
          </w:tcPr>
          <w:p w14:paraId="6172C094" w14:textId="4266FF07" w:rsidR="00BB40C9" w:rsidRDefault="00A36250" w:rsidP="00BE7928">
            <w:pPr>
              <w:spacing w:line="480" w:lineRule="auto"/>
              <w:jc w:val="center"/>
            </w:pPr>
            <w:r>
              <w:t>246</w:t>
            </w:r>
          </w:p>
        </w:tc>
        <w:tc>
          <w:tcPr>
            <w:tcW w:w="1870" w:type="dxa"/>
          </w:tcPr>
          <w:p w14:paraId="0A52D9F7" w14:textId="01D3AA36" w:rsidR="00BB40C9" w:rsidRDefault="00A36250" w:rsidP="00BE7928">
            <w:pPr>
              <w:keepNext/>
              <w:spacing w:line="480" w:lineRule="auto"/>
              <w:jc w:val="center"/>
            </w:pPr>
            <w:r>
              <w:t>0.344</w:t>
            </w:r>
          </w:p>
        </w:tc>
      </w:tr>
    </w:tbl>
    <w:p w14:paraId="0FF7AB0A" w14:textId="5F701C6B" w:rsidR="00BB40C9" w:rsidRDefault="00F01E10" w:rsidP="00BE7928">
      <w:pPr>
        <w:pStyle w:val="Caption"/>
        <w:spacing w:line="480" w:lineRule="auto"/>
        <w:rPr>
          <w:lang w:val="en-US"/>
        </w:rPr>
      </w:pPr>
      <w:bookmarkStart w:id="202" w:name="_Ref27937618"/>
      <w:r w:rsidRPr="00AB56E9">
        <w:rPr>
          <w:lang w:val="en-US"/>
        </w:rPr>
        <w:t xml:space="preserve">Table </w:t>
      </w:r>
      <w:r w:rsidR="00096C14">
        <w:rPr>
          <w:lang w:val="en-US"/>
        </w:rPr>
        <w:fldChar w:fldCharType="begin"/>
      </w:r>
      <w:r w:rsidR="00096C14">
        <w:rPr>
          <w:lang w:val="en-US"/>
        </w:rPr>
        <w:instrText xml:space="preserve"> SEQ Table \* ARABIC </w:instrText>
      </w:r>
      <w:r w:rsidR="00096C14">
        <w:rPr>
          <w:lang w:val="en-US"/>
        </w:rPr>
        <w:fldChar w:fldCharType="separate"/>
      </w:r>
      <w:r w:rsidR="00594DEF">
        <w:rPr>
          <w:noProof/>
          <w:lang w:val="en-US"/>
        </w:rPr>
        <w:t>2</w:t>
      </w:r>
      <w:r w:rsidR="00096C14">
        <w:rPr>
          <w:lang w:val="en-US"/>
        </w:rPr>
        <w:fldChar w:fldCharType="end"/>
      </w:r>
      <w:bookmarkEnd w:id="202"/>
      <w:r w:rsidRPr="00AB56E9">
        <w:rPr>
          <w:lang w:val="en-US"/>
        </w:rPr>
        <w:t xml:space="preserve">: </w:t>
      </w:r>
      <w:r w:rsidR="001063C4">
        <w:rPr>
          <w:lang w:val="en-US"/>
        </w:rPr>
        <w:t>Root Mean Squared Errors (RMSEs) between simulated</w:t>
      </w:r>
      <w:r w:rsidR="00AB56E9">
        <w:rPr>
          <w:lang w:val="en-US"/>
        </w:rPr>
        <w:t xml:space="preserve"> and observed mean errors for simulations including the Aubert-Fleischl phenomenon (AF) and simulations that don’t (No AF). </w:t>
      </w:r>
      <w:r w:rsidR="0058768C">
        <w:rPr>
          <w:lang w:val="en-US"/>
        </w:rPr>
        <w:t>Lower values signify a better fit.</w:t>
      </w:r>
    </w:p>
    <w:p w14:paraId="33CD367A" w14:textId="62AFB777" w:rsidR="0058768C" w:rsidRPr="0058768C" w:rsidRDefault="0058768C" w:rsidP="00BE7928">
      <w:pPr>
        <w:spacing w:line="480" w:lineRule="auto"/>
      </w:pPr>
      <w:r>
        <w:t>This improvement upon our previous model lends further support to the idea that the mean of a strong gravity prior is at or very close to 9.81 /s².</w:t>
      </w:r>
    </w:p>
    <w:p w14:paraId="75D01815" w14:textId="77777777" w:rsidR="000C63D1" w:rsidRPr="004A0054" w:rsidRDefault="000C63D1" w:rsidP="00BE7928">
      <w:pPr>
        <w:spacing w:line="480" w:lineRule="auto"/>
        <w:jc w:val="both"/>
        <w:rPr>
          <w:rStyle w:val="Heading2Char"/>
          <w:lang w:val="en-US"/>
        </w:rPr>
      </w:pPr>
    </w:p>
    <w:p w14:paraId="1A321467" w14:textId="0A1E4592" w:rsidR="004A0054" w:rsidRPr="004A0054" w:rsidRDefault="0058768C" w:rsidP="00BE7928">
      <w:pPr>
        <w:spacing w:after="0" w:line="480" w:lineRule="auto"/>
        <w:rPr>
          <w:rStyle w:val="Heading2Char"/>
          <w:lang w:val="en-US"/>
        </w:rPr>
      </w:pPr>
      <w:r>
        <w:rPr>
          <w:rStyle w:val="Heading2Char"/>
          <w:lang w:val="en-US"/>
        </w:rPr>
        <w:t>Standard Deviation of the Gravity Prior</w:t>
      </w:r>
    </w:p>
    <w:p w14:paraId="14266157" w14:textId="0A03C5A2" w:rsidR="008734D9" w:rsidRDefault="0058768C" w:rsidP="00BE7928">
      <w:pPr>
        <w:spacing w:line="480" w:lineRule="auto"/>
        <w:jc w:val="both"/>
        <w:rPr>
          <w:rFonts w:eastAsiaTheme="minorEastAsia"/>
        </w:rPr>
      </w:pPr>
      <w:r>
        <w:lastRenderedPageBreak/>
        <w:t xml:space="preserve">The second value needed to characterize a normal distribution, which we assume the strong gravity prior to be represented as, is its standard deviation. </w:t>
      </w:r>
      <w:r w:rsidR="00FD302A">
        <w:t>There are two different ways to approach this problem</w:t>
      </w:r>
      <w:r>
        <w:t>:</w:t>
      </w:r>
      <w:r w:rsidR="00FD302A">
        <w:t xml:space="preserve"> First, we can </w:t>
      </w:r>
      <w:r w:rsidR="0068122F">
        <w:t>simulate</w:t>
      </w:r>
      <w:r w:rsidR="00FD302A">
        <w:t xml:space="preserve"> the temporal responses of our subjects assuming different standard deviations for the gravity prior and minimize the difference between the standard deviations of the responses we observed in our subjects and the model standard deviations.</w:t>
      </w:r>
      <w:r w:rsidR="0038698B">
        <w:t xml:space="preserve"> In this case, we would draw the values for </w:t>
      </w:r>
      <m:oMath>
        <m:sSub>
          <m:sSubPr>
            <m:ctrlPr>
              <w:rPr>
                <w:rFonts w:ascii="Cambria Math" w:hAnsi="Cambria Math"/>
                <w:i/>
              </w:rPr>
            </m:ctrlPr>
          </m:sSubPr>
          <m:e>
            <m:r>
              <w:rPr>
                <w:rFonts w:ascii="Cambria Math" w:hAnsi="Cambria Math"/>
              </w:rPr>
              <m:t>v</m:t>
            </m:r>
          </m:e>
          <m:sub>
            <m:r>
              <w:rPr>
                <w:rFonts w:ascii="Cambria Math" w:hAnsi="Cambria Math"/>
              </w:rPr>
              <m:t>y</m:t>
            </m:r>
          </m:sub>
        </m:sSub>
      </m:oMath>
      <w:r w:rsidR="0038698B">
        <w:rPr>
          <w:rFonts w:eastAsiaTheme="minorEastAsia"/>
        </w:rPr>
        <w:t xml:space="preserve">, </w:t>
      </w:r>
      <m:oMath>
        <m:sSub>
          <m:sSubPr>
            <m:ctrlPr>
              <w:rPr>
                <w:rFonts w:ascii="Cambria Math" w:hAnsi="Cambria Math"/>
                <w:i/>
              </w:rPr>
            </m:ctrlPr>
          </m:sSubPr>
          <m:e>
            <m:r>
              <w:rPr>
                <w:rFonts w:ascii="Cambria Math" w:hAnsi="Cambria Math"/>
              </w:rPr>
              <m:t>d</m:t>
            </m:r>
          </m:e>
          <m:sub>
            <m:r>
              <w:rPr>
                <w:rFonts w:ascii="Cambria Math" w:hAnsi="Cambria Math"/>
              </w:rPr>
              <m:t>y</m:t>
            </m:r>
          </m:sub>
        </m:sSub>
      </m:oMath>
      <w:r w:rsidR="0038698B">
        <w:rPr>
          <w:rFonts w:eastAsiaTheme="minorEastAsia"/>
        </w:rPr>
        <w:t xml:space="preserve"> and </w:t>
      </w:r>
      <m:oMath>
        <m:sSub>
          <m:sSubPr>
            <m:ctrlPr>
              <w:rPr>
                <w:rFonts w:ascii="Cambria Math" w:hAnsi="Cambria Math"/>
                <w:i/>
              </w:rPr>
            </m:ctrlPr>
          </m:sSubPr>
          <m:e>
            <m:r>
              <w:rPr>
                <w:rFonts w:ascii="Cambria Math" w:hAnsi="Cambria Math"/>
              </w:rPr>
              <m:t>g</m:t>
            </m:r>
          </m:e>
          <m:sub>
            <m:r>
              <w:rPr>
                <w:rFonts w:ascii="Cambria Math" w:hAnsi="Cambria Math"/>
              </w:rPr>
              <m:t>earth</m:t>
            </m:r>
          </m:sub>
        </m:sSub>
      </m:oMath>
      <w:r w:rsidR="0038698B">
        <w:rPr>
          <w:rFonts w:eastAsiaTheme="minorEastAsia"/>
        </w:rPr>
        <w:t xml:space="preserve"> from distributions with given means and standard deviations, and compute a simulated temporal response from these values. The mean for </w:t>
      </w:r>
      <m:oMath>
        <m:sSub>
          <m:sSubPr>
            <m:ctrlPr>
              <w:rPr>
                <w:rFonts w:ascii="Cambria Math" w:hAnsi="Cambria Math"/>
                <w:i/>
              </w:rPr>
            </m:ctrlPr>
          </m:sSubPr>
          <m:e>
            <m:r>
              <w:rPr>
                <w:rFonts w:ascii="Cambria Math" w:hAnsi="Cambria Math"/>
              </w:rPr>
              <m:t>v</m:t>
            </m:r>
          </m:e>
          <m:sub>
            <m:r>
              <w:rPr>
                <w:rFonts w:ascii="Cambria Math" w:hAnsi="Cambria Math"/>
              </w:rPr>
              <m:t>y</m:t>
            </m:r>
          </m:sub>
        </m:sSub>
      </m:oMath>
      <w:r w:rsidR="0038698B">
        <w:rPr>
          <w:rFonts w:eastAsiaTheme="minorEastAsia"/>
        </w:rPr>
        <w:t xml:space="preserve"> would be the last observed velocity in y direction</w:t>
      </w:r>
      <w:r w:rsidR="00006956">
        <w:rPr>
          <w:rFonts w:eastAsiaTheme="minorEastAsia"/>
        </w:rPr>
        <w:t>, corrected by a factor of 0.8 for the Aubert-Fleischl phenomenon,</w:t>
      </w:r>
      <w:r w:rsidR="0038698B">
        <w:rPr>
          <w:rFonts w:eastAsiaTheme="minorEastAsia"/>
        </w:rPr>
        <w:t xml:space="preserve"> and the standard deviation can be computed based on Weber fractions for velocity discrimination from the literature. </w:t>
      </w:r>
      <w:r w:rsidR="000A198D">
        <w:rPr>
          <w:rFonts w:eastAsiaTheme="minorEastAsia"/>
        </w:rPr>
        <w:t xml:space="preserve">The mean for </w:t>
      </w:r>
      <m:oMath>
        <m:sSub>
          <m:sSubPr>
            <m:ctrlPr>
              <w:rPr>
                <w:rFonts w:ascii="Cambria Math" w:hAnsi="Cambria Math"/>
                <w:i/>
              </w:rPr>
            </m:ctrlPr>
          </m:sSubPr>
          <m:e>
            <m:r>
              <w:rPr>
                <w:rFonts w:ascii="Cambria Math" w:hAnsi="Cambria Math"/>
              </w:rPr>
              <m:t>d</m:t>
            </m:r>
          </m:e>
          <m:sub>
            <m:r>
              <w:rPr>
                <w:rFonts w:ascii="Cambria Math" w:hAnsi="Cambria Math"/>
              </w:rPr>
              <m:t>y</m:t>
            </m:r>
          </m:sub>
        </m:sSub>
      </m:oMath>
      <w:r w:rsidR="000A198D">
        <w:rPr>
          <w:rFonts w:eastAsiaTheme="minorEastAsia"/>
        </w:rPr>
        <w:t xml:space="preserve"> is the distance in y direction between the point of disappearance and the reference height. The mean for </w:t>
      </w:r>
      <m:oMath>
        <m:sSub>
          <m:sSubPr>
            <m:ctrlPr>
              <w:rPr>
                <w:rFonts w:ascii="Cambria Math" w:hAnsi="Cambria Math"/>
                <w:i/>
              </w:rPr>
            </m:ctrlPr>
          </m:sSubPr>
          <m:e>
            <m:r>
              <w:rPr>
                <w:rFonts w:ascii="Cambria Math" w:hAnsi="Cambria Math"/>
              </w:rPr>
              <m:t>g</m:t>
            </m:r>
          </m:e>
          <m:sub>
            <m:r>
              <w:rPr>
                <w:rFonts w:ascii="Cambria Math" w:hAnsi="Cambria Math"/>
              </w:rPr>
              <m:t>earth</m:t>
            </m:r>
          </m:sub>
        </m:sSub>
      </m:oMath>
      <w:r w:rsidR="000A198D">
        <w:rPr>
          <w:rFonts w:eastAsiaTheme="minorEastAsia"/>
        </w:rPr>
        <w:t xml:space="preserve"> is 9.81 m/s², and we optimize over its standard deviation to match the standard deviation observed in the </w:t>
      </w:r>
      <w:r w:rsidR="009C1994">
        <w:rPr>
          <w:rFonts w:eastAsiaTheme="minorEastAsia"/>
        </w:rPr>
        <w:t>subjects’</w:t>
      </w:r>
      <w:r w:rsidR="000A198D">
        <w:rPr>
          <w:rFonts w:eastAsiaTheme="minorEastAsia"/>
        </w:rPr>
        <w:t xml:space="preserve"> temporal responses. </w:t>
      </w:r>
    </w:p>
    <w:p w14:paraId="654BF540" w14:textId="674977BA" w:rsidR="00FD302A" w:rsidRDefault="000A198D" w:rsidP="00BE7928">
      <w:pPr>
        <w:spacing w:line="480" w:lineRule="auto"/>
        <w:jc w:val="both"/>
        <w:rPr>
          <w:rFonts w:eastAsiaTheme="minorEastAsia"/>
        </w:rPr>
      </w:pPr>
      <w:r>
        <w:rPr>
          <w:rFonts w:eastAsiaTheme="minorEastAsia"/>
        </w:rPr>
        <w:t xml:space="preserve">A second approach would be to solve equation (3) for </w:t>
      </w:r>
      <m:oMath>
        <m:sSub>
          <m:sSubPr>
            <m:ctrlPr>
              <w:rPr>
                <w:rFonts w:ascii="Cambria Math" w:hAnsi="Cambria Math"/>
                <w:i/>
              </w:rPr>
            </m:ctrlPr>
          </m:sSubPr>
          <m:e>
            <m:r>
              <w:rPr>
                <w:rFonts w:ascii="Cambria Math" w:hAnsi="Cambria Math"/>
              </w:rPr>
              <m:t>g</m:t>
            </m:r>
          </m:e>
          <m:sub>
            <m:r>
              <w:rPr>
                <w:rFonts w:ascii="Cambria Math" w:hAnsi="Cambria Math"/>
              </w:rPr>
              <m:t>earth</m:t>
            </m:r>
          </m:sub>
        </m:sSub>
      </m:oMath>
      <w:r>
        <w:rPr>
          <w:rFonts w:eastAsiaTheme="minorEastAsia"/>
        </w:rPr>
        <w:t xml:space="preserve">, and then compute its mean and standard deviation analytically based on the means and standard deviations of </w:t>
      </w:r>
      <m:oMath>
        <m:r>
          <w:rPr>
            <w:rFonts w:ascii="Cambria Math" w:eastAsiaTheme="minorEastAsia" w:hAnsi="Cambria Math"/>
          </w:rPr>
          <m:t>t</m:t>
        </m:r>
      </m:oMath>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y</m:t>
            </m:r>
          </m:sub>
        </m:sSub>
      </m:oMath>
      <w:r>
        <w:rPr>
          <w:rFonts w:eastAsiaTheme="minorEastAsia"/>
        </w:rPr>
        <w:t xml:space="preserve"> and </w:t>
      </w:r>
      <m:oMath>
        <m:sSub>
          <m:sSubPr>
            <m:ctrlPr>
              <w:rPr>
                <w:rFonts w:ascii="Cambria Math" w:hAnsi="Cambria Math"/>
                <w:i/>
              </w:rPr>
            </m:ctrlPr>
          </m:sSubPr>
          <m:e>
            <m:r>
              <w:rPr>
                <w:rFonts w:ascii="Cambria Math" w:hAnsi="Cambria Math"/>
              </w:rPr>
              <m:t>d</m:t>
            </m:r>
          </m:e>
          <m:sub>
            <m:r>
              <w:rPr>
                <w:rFonts w:ascii="Cambria Math" w:hAnsi="Cambria Math"/>
              </w:rPr>
              <m:t>y</m:t>
            </m:r>
          </m:sub>
        </m:sSub>
      </m:oMath>
      <w:r>
        <w:rPr>
          <w:rFonts w:eastAsiaTheme="minorEastAsia"/>
        </w:rPr>
        <w:t>.</w:t>
      </w:r>
      <w:r w:rsidR="00BA72A8">
        <w:rPr>
          <w:rFonts w:eastAsiaTheme="minorEastAsia"/>
        </w:rPr>
        <w:t xml:space="preserve"> For the addition, </w:t>
      </w:r>
      <w:proofErr w:type="gramStart"/>
      <w:r w:rsidR="00BA72A8">
        <w:rPr>
          <w:rFonts w:eastAsiaTheme="minorEastAsia"/>
        </w:rPr>
        <w:t>subtraction</w:t>
      </w:r>
      <w:proofErr w:type="gramEnd"/>
      <w:r w:rsidR="00BA72A8">
        <w:rPr>
          <w:rFonts w:eastAsiaTheme="minorEastAsia"/>
        </w:rPr>
        <w:t xml:space="preserve"> and multiplication of two normal distributions, there are analytic solutions to compute mean and standard deviation of the resulting distribution.</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EE6444" w:rsidRPr="00277A48" w14:paraId="0BC125B0" w14:textId="77777777" w:rsidTr="00334100">
        <w:trPr>
          <w:trHeight w:val="376"/>
        </w:trPr>
        <w:tc>
          <w:tcPr>
            <w:tcW w:w="8314" w:type="dxa"/>
            <w:shd w:val="clear" w:color="auto" w:fill="FFFFFF" w:themeFill="background1"/>
            <w:vAlign w:val="center"/>
          </w:tcPr>
          <w:p w14:paraId="16FF0281" w14:textId="241993C1" w:rsidR="00EE6444" w:rsidRPr="00277A48" w:rsidRDefault="00BE5558" w:rsidP="00BE7928">
            <w:pPr>
              <w:pStyle w:val="MaterialsandMethodsText"/>
              <w:spacing w:line="480" w:lineRule="auto"/>
            </w:pPr>
            <m:oMathPara>
              <m:oMath>
                <m:sSub>
                  <m:sSubPr>
                    <m:ctrlPr>
                      <w:rPr>
                        <w:rFonts w:ascii="Cambria Math" w:hAnsi="Cambria Math"/>
                        <w:i/>
                      </w:rPr>
                    </m:ctrlPr>
                  </m:sSubPr>
                  <m:e>
                    <m:r>
                      <w:rPr>
                        <w:rFonts w:ascii="Cambria Math" w:hAnsi="Cambria Math"/>
                      </w:rPr>
                      <m:t>g</m:t>
                    </m:r>
                  </m:e>
                  <m:sub>
                    <m:r>
                      <w:rPr>
                        <w:rFonts w:ascii="Cambria Math" w:hAnsi="Cambria Math"/>
                      </w:rPr>
                      <m:t>earth</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tc>
        <w:tc>
          <w:tcPr>
            <w:tcW w:w="783" w:type="dxa"/>
            <w:shd w:val="clear" w:color="auto" w:fill="FFFFFF" w:themeFill="background1"/>
            <w:vAlign w:val="center"/>
          </w:tcPr>
          <w:p w14:paraId="500FDDE9" w14:textId="0B34CD68" w:rsidR="00EE6444" w:rsidRPr="00277A48" w:rsidRDefault="00EE6444" w:rsidP="00BE7928">
            <w:pPr>
              <w:pStyle w:val="MaterialsandMethodsText"/>
              <w:spacing w:line="480" w:lineRule="auto"/>
            </w:pPr>
            <w:r w:rsidRPr="00277A48">
              <w:t>[</w:t>
            </w:r>
            <w:r w:rsidR="002A2F46">
              <w:t>8</w:t>
            </w:r>
            <w:r w:rsidRPr="00277A48">
              <w:t>]</w:t>
            </w:r>
          </w:p>
        </w:tc>
      </w:tr>
    </w:tbl>
    <w:p w14:paraId="2E0C898B" w14:textId="1ECB9131" w:rsidR="003405B4" w:rsidRPr="00EE6444" w:rsidRDefault="00EE6444" w:rsidP="00BE7928">
      <w:pPr>
        <w:spacing w:line="480" w:lineRule="auto"/>
        <w:jc w:val="both"/>
        <w:rPr>
          <w:rFonts w:eastAsiaTheme="minorEastAsia"/>
        </w:rPr>
      </w:pPr>
      <w:r>
        <w:rPr>
          <w:rFonts w:eastAsiaTheme="minorEastAsia"/>
        </w:rPr>
        <w:t xml:space="preserve">However, as evident from Equation 5, this </w:t>
      </w:r>
      <w:r w:rsidR="00BA72A8">
        <w:rPr>
          <w:rFonts w:eastAsiaTheme="minorEastAsia"/>
        </w:rPr>
        <w:t xml:space="preserve">method requires </w:t>
      </w:r>
      <w:r>
        <w:rPr>
          <w:rFonts w:eastAsiaTheme="minorEastAsia"/>
        </w:rPr>
        <w:t xml:space="preserve">computing the standard deviation of the quotient of two distributions. </w:t>
      </w:r>
      <w:r w:rsidR="00FA5BF0">
        <w:rPr>
          <w:rFonts w:eastAsiaTheme="minorEastAsia"/>
        </w:rPr>
        <w:t xml:space="preserve">To our knowledge, this is not </w:t>
      </w:r>
      <w:r>
        <w:rPr>
          <w:rFonts w:eastAsiaTheme="minorEastAsia"/>
        </w:rPr>
        <w:t xml:space="preserve">possible </w:t>
      </w:r>
      <w:r w:rsidR="00FA5BF0">
        <w:rPr>
          <w:rFonts w:eastAsiaTheme="minorEastAsia"/>
        </w:rPr>
        <w:t>in an analytical fashion and would entail simulations by itself</w:t>
      </w:r>
      <w:r w:rsidR="00BA72A8">
        <w:rPr>
          <w:rFonts w:eastAsiaTheme="minorEastAsia"/>
        </w:rPr>
        <w:t>. W</w:t>
      </w:r>
      <w:r>
        <w:rPr>
          <w:rFonts w:eastAsiaTheme="minorEastAsia"/>
        </w:rPr>
        <w:t xml:space="preserve">e will </w:t>
      </w:r>
      <w:r w:rsidR="00BA72A8">
        <w:rPr>
          <w:rFonts w:eastAsiaTheme="minorEastAsia"/>
        </w:rPr>
        <w:t xml:space="preserve">thus </w:t>
      </w:r>
      <w:r>
        <w:rPr>
          <w:rFonts w:eastAsiaTheme="minorEastAsia"/>
        </w:rPr>
        <w:t xml:space="preserve">focus on </w:t>
      </w:r>
      <w:r w:rsidR="00FA5BF0">
        <w:rPr>
          <w:rFonts w:eastAsiaTheme="minorEastAsia"/>
        </w:rPr>
        <w:t xml:space="preserve">the </w:t>
      </w:r>
      <w:r w:rsidR="00BA72A8">
        <w:rPr>
          <w:rFonts w:eastAsiaTheme="minorEastAsia"/>
        </w:rPr>
        <w:t xml:space="preserve">simulation </w:t>
      </w:r>
      <w:r w:rsidR="00FA5BF0">
        <w:rPr>
          <w:rFonts w:eastAsiaTheme="minorEastAsia"/>
        </w:rPr>
        <w:t>approach</w:t>
      </w:r>
      <w:r>
        <w:rPr>
          <w:rFonts w:eastAsiaTheme="minorEastAsia"/>
        </w:rPr>
        <w:t>.</w:t>
      </w:r>
    </w:p>
    <w:p w14:paraId="1B101AF6" w14:textId="77777777" w:rsidR="00EE6444" w:rsidRPr="00EE6444" w:rsidRDefault="00EE6444" w:rsidP="00BE7928">
      <w:pPr>
        <w:spacing w:line="480" w:lineRule="auto"/>
      </w:pPr>
    </w:p>
    <w:p w14:paraId="3205658D" w14:textId="1B086556" w:rsidR="00FD302A" w:rsidRPr="00604840" w:rsidRDefault="00FD302A" w:rsidP="00BE7928">
      <w:pPr>
        <w:pStyle w:val="Heading3"/>
        <w:spacing w:line="480" w:lineRule="auto"/>
      </w:pPr>
      <w:r w:rsidRPr="00FD302A">
        <w:lastRenderedPageBreak/>
        <w:t>Assumptions</w:t>
      </w:r>
    </w:p>
    <w:p w14:paraId="141593B7" w14:textId="05FED195" w:rsidR="00FD302A" w:rsidRDefault="00006956" w:rsidP="007B13FD">
      <w:pPr>
        <w:spacing w:line="480" w:lineRule="auto"/>
        <w:jc w:val="both"/>
      </w:pPr>
      <w:r>
        <w:t xml:space="preserve">For this approach, we need to make several </w:t>
      </w:r>
      <w:r w:rsidR="00F1488E">
        <w:t>assumptions</w:t>
      </w:r>
      <w:r>
        <w:t xml:space="preserve">. In the following, we will outline each </w:t>
      </w:r>
      <w:r w:rsidR="00F1488E">
        <w:t>and provide the rationale</w:t>
      </w:r>
      <w:r>
        <w:t xml:space="preserve"> for the chosen values</w:t>
      </w:r>
      <w:r w:rsidR="00F1488E">
        <w:t>.</w:t>
      </w:r>
      <w:r w:rsidR="005005C0">
        <w:t xml:space="preserve"> Please note that we conduct these simulations in absolute terms (i.e., absolute errors) to mimic the processes more closely, but convert quality metrics (such as model fits) and results into relative terms (i.</w:t>
      </w:r>
      <w:del w:id="203" w:author="Björn Jörges" w:date="2020-07-09T04:29:00Z">
        <w:r w:rsidR="005005C0" w:rsidDel="00C7749A">
          <w:delText xml:space="preserve"> </w:delText>
        </w:r>
      </w:del>
      <w:r w:rsidR="005005C0">
        <w:t>e., error ratios).</w:t>
      </w:r>
    </w:p>
    <w:p w14:paraId="1AD07D85" w14:textId="442D1F53" w:rsidR="00F1488E" w:rsidRPr="00F2167B" w:rsidRDefault="00F1488E" w:rsidP="00BE7928">
      <w:pPr>
        <w:spacing w:line="480" w:lineRule="auto"/>
        <w:jc w:val="both"/>
        <w:rPr>
          <w:rFonts w:eastAsiaTheme="minorEastAsia"/>
        </w:rPr>
      </w:pPr>
      <w:r w:rsidRPr="00F2167B">
        <w:rPr>
          <w:rFonts w:eastAsiaTheme="minorEastAsia"/>
          <w:b/>
        </w:rPr>
        <w:t>Use of Equation (3)</w:t>
      </w:r>
      <w:r w:rsidR="003405B4" w:rsidRPr="00F2167B">
        <w:rPr>
          <w:rFonts w:eastAsiaTheme="minorEastAsia"/>
        </w:rPr>
        <w:t> </w:t>
      </w:r>
      <w:r w:rsidRPr="00F2167B">
        <w:rPr>
          <w:rFonts w:eastAsiaTheme="minorEastAsia"/>
        </w:rPr>
        <w:t>–</w:t>
      </w:r>
      <w:r w:rsidR="003405B4" w:rsidRPr="00F2167B">
        <w:rPr>
          <w:rFonts w:eastAsiaTheme="minorEastAsia"/>
        </w:rPr>
        <w:t> </w:t>
      </w:r>
      <w:r w:rsidRPr="00F2167B">
        <w:rPr>
          <w:rFonts w:eastAsiaTheme="minorEastAsia"/>
        </w:rPr>
        <w:t xml:space="preserve">In our previous paper, we have shown that predictions based on Equation 3 fit observed temporal errors </w:t>
      </w:r>
      <w:r w:rsidR="002C490B">
        <w:rPr>
          <w:rFonts w:eastAsiaTheme="minorEastAsia"/>
        </w:rPr>
        <w:t>reasonably well</w:t>
      </w:r>
      <w:r w:rsidR="008A7B56">
        <w:rPr>
          <w:rFonts w:eastAsiaTheme="minorEastAsia"/>
        </w:rPr>
        <w:t xml:space="preserve"> </w:t>
      </w:r>
      <w:r w:rsidR="008A7B56">
        <w:rPr>
          <w:rFonts w:eastAsiaTheme="minorEastAsia"/>
        </w:rPr>
        <w:fldChar w:fldCharType="begin" w:fldLock="1"/>
      </w:r>
      <w:r w:rsidR="00D9735A">
        <w:rPr>
          <w:rFonts w:eastAsiaTheme="minorEastAsia"/>
        </w:rPr>
        <w:instrText>ADDIN CSL_CITATION {"citationItems":[{"id":"ITEM-1","itemData":{"DOI":"10.1038/s41598-019-50512-6","ISBN":"4159801950512","ISSN":"20452322","abstract":"There is evidence that humans rely on an earth gravity (9.81 m/s²) prior for a series of tasks involving perception and action, the reason being that gravity helps predict future positions of moving objects. Eye-movements in turn are partially guided by predictions about observed motion. Thus, the question arises whether knowledge about gravity is also used to guide eye-movements: If humans rely on a representation of earth gravity for the control of eye movements, earth-gravity-congruent motion should elicit improved visual pursuit. In a pre-registered experiment, we presented participants (n = 10) with parabolic motion governed by six different gravities (−1/0.7/0.85/1/1.15/1.3 g), two initial vertical velocities and two initial horizontal velocities in a 3D environment. Participants were instructed to follow the target with their eyes. We tracked their gaze and computed the visual gain (velocity of the eyes divided by velocity of the target) as proxy for the quality of pursuit. An LMM analysis with gravity condition as fixed effect and intercepts varying per subject showed that the gain was lower for −1 g than for 1 g (by −0.13, SE = 0.005). This model was significantly better than a null model without gravity as fixed effect (p &lt; 0.001), supporting our hypothesis. A comparison of 1 g and the remaining gravity conditions revealed that 1.15 g (by 0.043, SE = 0.005) and 1.3 g (by 0.065, SE = 0.005) were associated with lower gains, while 0.7 g (by 0.054, SE = 0.005) and 0.85 g (by 0.029, SE = 0.005) were associated with higher gains. This model was again significantly better than a null model (p &lt; 0.001), contradicting our hypothesis. Post-hoc analyses reveal that confounds in the 0.7/0.85/1/1.15/1.3 g condition may be responsible for these contradicting results. Despite these discrepancies, our data thus provide some support for the hypothesis that internalized knowledge about earth gravity guides eye movements.","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Trajectories","type":"article-journal","volume":"9"},"uris":["http://www.mendeley.com/documents/?uuid=13f1b18b-223d-45e7-8b96-70e4d8cfc2b7"]}],"mendeley":{"formattedCitation":"(Björn Jörges &amp; López-Moliner, 2019)","manualFormatting":"(Jörges &amp; López-Moliner, 2019)","plainTextFormattedCitation":"(Björn Jörges &amp; López-Moliner, 2019)","previouslyFormattedCitation":"(Björn Jörges &amp; López-Moliner, 2019)"},"properties":{"noteIndex":0},"schema":"https://github.com/citation-style-language/schema/raw/master/csl-citation.json"}</w:instrText>
      </w:r>
      <w:r w:rsidR="008A7B56">
        <w:rPr>
          <w:rFonts w:eastAsiaTheme="minorEastAsia"/>
        </w:rPr>
        <w:fldChar w:fldCharType="separate"/>
      </w:r>
      <w:r w:rsidR="004A436E" w:rsidRPr="004A436E">
        <w:rPr>
          <w:rFonts w:eastAsiaTheme="minorEastAsia"/>
          <w:noProof/>
        </w:rPr>
        <w:t>(Jörges &amp; López-Moliner, 2019)</w:t>
      </w:r>
      <w:r w:rsidR="008A7B56">
        <w:rPr>
          <w:rFonts w:eastAsiaTheme="minorEastAsia"/>
        </w:rPr>
        <w:fldChar w:fldCharType="end"/>
      </w:r>
      <w:r w:rsidRPr="00F2167B">
        <w:rPr>
          <w:rFonts w:eastAsiaTheme="minorEastAsia"/>
        </w:rPr>
        <w:t>. This is particularly the case when subjects extrapolated motion for larger time frames in the Long Occlusion condition.</w:t>
      </w:r>
      <w:r w:rsidR="003405B4" w:rsidRPr="00F2167B">
        <w:rPr>
          <w:rFonts w:eastAsiaTheme="minorEastAsia"/>
        </w:rPr>
        <w:t xml:space="preserve"> The difference in predictions for this equation with regards to Equation (2) is</w:t>
      </w:r>
      <w:r w:rsidR="00FA5BF0">
        <w:rPr>
          <w:rFonts w:eastAsiaTheme="minorEastAsia"/>
        </w:rPr>
        <w:t xml:space="preserve"> at most</w:t>
      </w:r>
      <w:r w:rsidR="003405B4" w:rsidRPr="00F2167B">
        <w:rPr>
          <w:rFonts w:eastAsiaTheme="minorEastAsia"/>
        </w:rPr>
        <w:t xml:space="preserve"> 3 ms, and the added computational complexity does not justify the added accuracy</w:t>
      </w:r>
      <w:r w:rsidR="00FA5BF0">
        <w:rPr>
          <w:rFonts w:eastAsiaTheme="minorEastAsia"/>
        </w:rPr>
        <w:t>, especially since our main concern is precision.</w:t>
      </w:r>
    </w:p>
    <w:p w14:paraId="72EE1853" w14:textId="38863404" w:rsidR="00A643B3" w:rsidRDefault="00BE5558" w:rsidP="00BE7928">
      <w:pPr>
        <w:spacing w:line="480" w:lineRule="auto"/>
        <w:jc w:val="both"/>
        <w:rPr>
          <w:rFonts w:eastAsiaTheme="minorEastAsia"/>
        </w:rPr>
      </w:pPr>
      <m:oMath>
        <m:sSub>
          <m:sSubPr>
            <m:ctrlPr>
              <w:rPr>
                <w:rFonts w:ascii="Cambria Math" w:eastAsiaTheme="minorEastAsia" w:hAnsi="Cambria Math"/>
                <w:b/>
              </w:rPr>
            </m:ctrlPr>
          </m:sSubPr>
          <m:e>
            <m:r>
              <m:rPr>
                <m:sty m:val="bi"/>
              </m:rPr>
              <w:rPr>
                <w:rFonts w:ascii="Cambria Math" w:eastAsiaTheme="minorEastAsia" w:hAnsi="Cambria Math"/>
              </w:rPr>
              <m:t>v</m:t>
            </m:r>
          </m:e>
          <m:sub>
            <m:r>
              <m:rPr>
                <m:sty m:val="bi"/>
              </m:rPr>
              <w:rPr>
                <w:rFonts w:ascii="Cambria Math" w:eastAsiaTheme="minorEastAsia" w:hAnsi="Cambria Math"/>
              </w:rPr>
              <m:t>y</m:t>
            </m:r>
          </m:sub>
        </m:sSub>
      </m:oMath>
      <w:r w:rsidR="003405B4">
        <w:rPr>
          <w:rFonts w:eastAsiaTheme="minorEastAsia"/>
        </w:rPr>
        <w:t xml:space="preserve"> – The velocity term in </w:t>
      </w:r>
      <w:r w:rsidR="00FA5BF0">
        <w:rPr>
          <w:rFonts w:eastAsiaTheme="minorEastAsia"/>
        </w:rPr>
        <w:t xml:space="preserve">Equation 4 </w:t>
      </w:r>
      <w:r w:rsidR="003405B4">
        <w:rPr>
          <w:rFonts w:eastAsiaTheme="minorEastAsia"/>
        </w:rPr>
        <w:t>(</w:t>
      </w:r>
      <m:oMath>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y</m:t>
            </m:r>
          </m:sub>
        </m:sSub>
        <m:r>
          <m:rPr>
            <m:sty m:val="p"/>
          </m:rPr>
          <w:rPr>
            <w:rFonts w:ascii="Cambria Math" w:eastAsiaTheme="minorEastAsia" w:hAnsi="Cambria Math"/>
          </w:rPr>
          <m:t>*</m:t>
        </m:r>
        <m:r>
          <w:rPr>
            <w:rFonts w:ascii="Cambria Math" w:eastAsiaTheme="minorEastAsia" w:hAnsi="Cambria Math"/>
          </w:rPr>
          <m:t>t</m:t>
        </m:r>
      </m:oMath>
      <w:r w:rsidR="003405B4">
        <w:rPr>
          <w:rFonts w:eastAsiaTheme="minorEastAsia"/>
        </w:rPr>
        <w:t xml:space="preserve">) refers to the part of the full distance the target moved because of its initial velocity. Our targets disappeared right after </w:t>
      </w:r>
      <w:proofErr w:type="gramStart"/>
      <w:r w:rsidR="003405B4">
        <w:rPr>
          <w:rFonts w:eastAsiaTheme="minorEastAsia"/>
        </w:rPr>
        <w:t>peak,</w:t>
      </w:r>
      <w:proofErr w:type="gramEnd"/>
      <w:r w:rsidR="003405B4">
        <w:rPr>
          <w:rFonts w:eastAsiaTheme="minorEastAsia"/>
        </w:rPr>
        <w:t xml:space="preserve"> therefore their initial velocity was very low. The velocity term thus contributes less to the full estimate than the gravity term</w:t>
      </w:r>
      <w:r w:rsidR="00006956">
        <w:rPr>
          <w:rFonts w:eastAsiaTheme="minorEastAsia"/>
        </w:rPr>
        <w:t>, especially in the Long Occlusion condition</w:t>
      </w:r>
      <w:r w:rsidR="00A643B3">
        <w:rPr>
          <w:rFonts w:eastAsiaTheme="minorEastAsia"/>
        </w:rPr>
        <w:t xml:space="preserve"> (see also</w:t>
      </w:r>
      <w:r w:rsidR="005F517F">
        <w:rPr>
          <w:rFonts w:eastAsiaTheme="minorEastAsia"/>
        </w:rPr>
        <w:t xml:space="preserve"> Figure 5</w:t>
      </w:r>
      <w:r w:rsidR="00A643B3">
        <w:rPr>
          <w:rFonts w:eastAsiaTheme="minorEastAsia"/>
        </w:rPr>
        <w:t>C)</w:t>
      </w:r>
      <w:r w:rsidR="00006956">
        <w:rPr>
          <w:rFonts w:eastAsiaTheme="minorEastAsia"/>
        </w:rPr>
        <w:t>.</w:t>
      </w:r>
      <w:r w:rsidR="003405B4">
        <w:rPr>
          <w:rFonts w:eastAsiaTheme="minorEastAsia"/>
        </w:rPr>
        <w:t xml:space="preserve"> </w:t>
      </w:r>
      <w:r w:rsidR="00A643B3">
        <w:rPr>
          <w:rFonts w:eastAsiaTheme="minorEastAsia"/>
        </w:rPr>
        <w:t>Importantly, the vertical velocity component is not perceived directly. Rather, it has to be recovered from the tangential speed</w:t>
      </w:r>
      <w:r w:rsidR="00EE4C58">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tan,perceived</m:t>
            </m:r>
          </m:sub>
        </m:sSub>
        <m:r>
          <w:rPr>
            <w:rFonts w:ascii="Cambria Math" w:hAnsi="Cambria Math"/>
          </w:rPr>
          <m:t>)</m:t>
        </m:r>
      </m:oMath>
      <w:r w:rsidR="00A643B3">
        <w:rPr>
          <w:rFonts w:eastAsiaTheme="minorEastAsia"/>
        </w:rPr>
        <w:t xml:space="preserve"> and the angle between the tangential speed vector and the vertical speed vector </w:t>
      </w:r>
      <w:r w:rsidR="00EE4C58">
        <w:rPr>
          <w:rFonts w:eastAsiaTheme="minorEastAsia"/>
        </w:rPr>
        <w:t>(</w:t>
      </w:r>
      <m:oMath>
        <m:sSub>
          <m:sSubPr>
            <m:ctrlPr>
              <w:rPr>
                <w:rFonts w:ascii="Cambria Math" w:hAnsi="Cambria Math"/>
                <w:i/>
              </w:rPr>
            </m:ctrlPr>
          </m:sSubPr>
          <m:e>
            <m:r>
              <w:rPr>
                <w:rFonts w:ascii="Cambria Math" w:hAnsi="Cambria Math"/>
              </w:rPr>
              <m:t>α</m:t>
            </m:r>
          </m:e>
          <m:sub>
            <m:r>
              <w:rPr>
                <w:rFonts w:ascii="Cambria Math" w:hAnsi="Cambria Math"/>
              </w:rPr>
              <m:t>perceived</m:t>
            </m:r>
          </m:sub>
        </m:sSub>
        <m:r>
          <w:rPr>
            <w:rFonts w:ascii="Cambria Math" w:hAnsi="Cambria Math"/>
          </w:rPr>
          <m:t xml:space="preserve">) </m:t>
        </m:r>
      </m:oMath>
      <w:r w:rsidR="00A643B3">
        <w:rPr>
          <w:rFonts w:eastAsiaTheme="minorEastAsia"/>
        </w:rPr>
        <w:t>by means of the equation:</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7801C8" w:rsidRPr="00277A48" w14:paraId="1E5C7A16" w14:textId="77777777" w:rsidTr="004610E3">
        <w:trPr>
          <w:trHeight w:val="376"/>
        </w:trPr>
        <w:tc>
          <w:tcPr>
            <w:tcW w:w="8314" w:type="dxa"/>
            <w:shd w:val="clear" w:color="auto" w:fill="FFFFFF" w:themeFill="background1"/>
            <w:vAlign w:val="center"/>
          </w:tcPr>
          <w:p w14:paraId="63229FBD" w14:textId="5239A09A" w:rsidR="007801C8" w:rsidRPr="00293D21" w:rsidRDefault="00BE5558" w:rsidP="004610E3">
            <w:pPr>
              <w:pStyle w:val="MaterialsandMethodsText"/>
              <w:spacing w:line="480" w:lineRule="auto"/>
              <w:rPr>
                <w:sz w:val="22"/>
                <w:szCs w:val="22"/>
              </w:rPr>
            </w:pPr>
            <m:oMathPara>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y,perceived</m:t>
                    </m:r>
                  </m:sub>
                </m:sSub>
                <m:r>
                  <w:rPr>
                    <w:rFonts w:ascii="Cambria Math" w:hAnsi="Cambria Math"/>
                    <w:sz w:val="22"/>
                    <w:szCs w:val="22"/>
                  </w:rPr>
                  <m:t>=</m:t>
                </m:r>
                <m:r>
                  <m:rPr>
                    <m:sty m:val="p"/>
                  </m:rPr>
                  <w:rPr>
                    <w:rFonts w:ascii="Cambria Math" w:hAnsi="Cambria Math"/>
                    <w:sz w:val="22"/>
                    <w:szCs w:val="22"/>
                  </w:rPr>
                  <m:t>cos⁡</m:t>
                </m: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perceived</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tan,perceived</m:t>
                    </m:r>
                  </m:sub>
                </m:sSub>
              </m:oMath>
            </m:oMathPara>
          </w:p>
        </w:tc>
        <w:tc>
          <w:tcPr>
            <w:tcW w:w="783" w:type="dxa"/>
            <w:shd w:val="clear" w:color="auto" w:fill="FFFFFF" w:themeFill="background1"/>
            <w:vAlign w:val="center"/>
          </w:tcPr>
          <w:p w14:paraId="4256FE09" w14:textId="2853385B" w:rsidR="007801C8" w:rsidRPr="00277A48" w:rsidRDefault="007801C8" w:rsidP="004610E3">
            <w:pPr>
              <w:pStyle w:val="MaterialsandMethodsText"/>
              <w:spacing w:line="480" w:lineRule="auto"/>
            </w:pPr>
            <w:r w:rsidRPr="00277A48">
              <w:t>[</w:t>
            </w:r>
            <w:r>
              <w:t>9</w:t>
            </w:r>
            <w:r w:rsidRPr="00277A48">
              <w:t>]</w:t>
            </w:r>
          </w:p>
        </w:tc>
      </w:tr>
    </w:tbl>
    <w:p w14:paraId="4CD13B5A" w14:textId="7717F1A1" w:rsidR="00FE5C97" w:rsidRDefault="00A340F9" w:rsidP="00BE7928">
      <w:pPr>
        <w:spacing w:line="480" w:lineRule="auto"/>
        <w:jc w:val="both"/>
        <w:rPr>
          <w:rFonts w:eastAsiaTheme="minorEastAsia"/>
        </w:rPr>
      </w:pPr>
      <w:r>
        <w:rPr>
          <w:rFonts w:eastAsiaTheme="minorEastAsia"/>
        </w:rPr>
        <w:t xml:space="preserve">Weber fractions for </w:t>
      </w:r>
      <w:r w:rsidR="000F7858">
        <w:rPr>
          <w:rFonts w:eastAsiaTheme="minorEastAsia"/>
        </w:rPr>
        <w:t xml:space="preserve">the </w:t>
      </w:r>
      <w:r>
        <w:rPr>
          <w:rFonts w:eastAsiaTheme="minorEastAsia"/>
        </w:rPr>
        <w:t xml:space="preserve">discrimination </w:t>
      </w:r>
      <w:r w:rsidR="000F7858">
        <w:rPr>
          <w:rFonts w:eastAsiaTheme="minorEastAsia"/>
        </w:rPr>
        <w:t xml:space="preserve">of angular velocities </w:t>
      </w:r>
      <w:r>
        <w:rPr>
          <w:rFonts w:eastAsiaTheme="minorEastAsia"/>
        </w:rPr>
        <w:t xml:space="preserve">reported in the literature are about </w:t>
      </w:r>
      <w:r w:rsidR="000F7858">
        <w:rPr>
          <w:rFonts w:eastAsiaTheme="minorEastAsia"/>
        </w:rPr>
        <w:t>10</w:t>
      </w:r>
      <w:r w:rsidR="002B2E0C">
        <w:rPr>
          <w:rFonts w:eastAsiaTheme="minorEastAsia"/>
        </w:rPr>
        <w:t>%</w:t>
      </w:r>
      <w:r w:rsidR="000F7858">
        <w:rPr>
          <w:rFonts w:eastAsiaTheme="minorEastAsia"/>
        </w:rPr>
        <w:t xml:space="preserve"> </w:t>
      </w:r>
      <w:r w:rsidR="000F7858">
        <w:rPr>
          <w:rFonts w:eastAsiaTheme="minorEastAsia"/>
        </w:rPr>
        <w:fldChar w:fldCharType="begin" w:fldLock="1"/>
      </w:r>
      <w:r w:rsidR="0036389C">
        <w:rPr>
          <w:rFonts w:eastAsiaTheme="minorEastAsia"/>
        </w:rPr>
        <w:instrText>ADDIN CSL_CITATION {"citationItems":[{"id":"ITEM-1","itemData":{"DOI":"10.3758/BF03205979","ISSN":"00315117","abstract":"Three experiments were designed to investigate naive observers' abilities at discriminating the rotational velocities of two simultaneously viewed objects. In Experiment 1, rotations could occur about parallel or orthogonal axes, with initial orientations in phase or out of phase, and (for parallel rotational axes) in the same or opposite direction. Differential thresholds were approximately 10%. In Experiment 2, stimulus objects differed in the number of faces revealed in rotation (three vs. four). Observers' response curves had no greater spread, but their PSEs (points of subjective equality) were shifted such that there was a partial compensation. for faces revealed per unit time. In both Experiment 1 and Experiment 2, performance was consistent across rotational axis and directional conditions. In Experiment 3, the effect of object size was examined, in order to determine the extent to which angular velocity judgments are influenced by the tangential velocity of the faces. When the comparison cube's edges were half the length of the standard's, PSEs were elevated 18.5%. Taken together, these data suggest that observers are able to discriminate angular velocities with a competence near that for linear velocities. However, perceived angular rate is influenced by structural aspects of the stimuli. © 1990 Psychonomic Society, Inc.","author":[{"dropping-particle":"","family":"Kaiser","given":"Mary K.","non-dropping-particle":"","parse-names":false,"suffix":""}],"container-title":"Perception &amp; Psychophysics","id":"ITEM-1","issue":"2","issued":{"date-parts":[["1990"]]},"page":"149-156","title":"Angular velocity discrimination","type":"article-journal","volume":"47"},"uris":["http://www.mendeley.com/documents/?uuid=d5a898f5-37ef-495c-914c-e542be6c1115"]}],"mendeley":{"formattedCitation":"(Kaiser, 1990)","plainTextFormattedCitation":"(Kaiser, 1990)","previouslyFormattedCitation":"(Kaiser, 1990)"},"properties":{"noteIndex":0},"schema":"https://github.com/citation-style-language/schema/raw/master/csl-citation.json"}</w:instrText>
      </w:r>
      <w:r w:rsidR="000F7858">
        <w:rPr>
          <w:rFonts w:eastAsiaTheme="minorEastAsia"/>
        </w:rPr>
        <w:fldChar w:fldCharType="separate"/>
      </w:r>
      <w:r w:rsidR="000F7858" w:rsidRPr="000F7858">
        <w:rPr>
          <w:rFonts w:eastAsiaTheme="minorEastAsia"/>
          <w:noProof/>
        </w:rPr>
        <w:t>(Kaiser, 1990)</w:t>
      </w:r>
      <w:r w:rsidR="000F7858">
        <w:rPr>
          <w:rFonts w:eastAsiaTheme="minorEastAsia"/>
        </w:rPr>
        <w:fldChar w:fldCharType="end"/>
      </w:r>
      <w:r w:rsidR="000F7858">
        <w:rPr>
          <w:rFonts w:eastAsiaTheme="minorEastAsia"/>
        </w:rPr>
        <w:t>.</w:t>
      </w:r>
      <w:r w:rsidR="00B27F0E">
        <w:rPr>
          <w:rFonts w:eastAsiaTheme="minorEastAsia"/>
        </w:rPr>
        <w:t xml:space="preserve"> </w:t>
      </w:r>
      <w:r w:rsidR="00F2167B">
        <w:rPr>
          <w:rFonts w:eastAsiaTheme="minorEastAsia"/>
        </w:rPr>
        <w:t xml:space="preserve">To calculate the standard deviation of the distribution of perceived velocities from the Weber fraction, we </w:t>
      </w:r>
      <w:proofErr w:type="gramStart"/>
      <w:r w:rsidR="00F2167B">
        <w:rPr>
          <w:rFonts w:eastAsiaTheme="minorEastAsia"/>
        </w:rPr>
        <w:t>have to</w:t>
      </w:r>
      <w:proofErr w:type="gramEnd"/>
      <w:r w:rsidR="00F2167B">
        <w:rPr>
          <w:rFonts w:eastAsiaTheme="minorEastAsia"/>
        </w:rPr>
        <w:t xml:space="preserve"> find that normal distribution where a difference of </w:t>
      </w:r>
      <w:r w:rsidR="000F7858">
        <w:rPr>
          <w:rFonts w:eastAsiaTheme="minorEastAsia"/>
        </w:rPr>
        <w:t>10</w:t>
      </w:r>
      <w:r w:rsidR="002B2E0C">
        <w:rPr>
          <w:rFonts w:eastAsiaTheme="minorEastAsia"/>
        </w:rPr>
        <w:t>%</w:t>
      </w:r>
      <w:r w:rsidR="00F2167B">
        <w:rPr>
          <w:rFonts w:eastAsiaTheme="minorEastAsia"/>
        </w:rPr>
        <w:t xml:space="preserve"> from its </w:t>
      </w:r>
      <w:r w:rsidR="002A7435">
        <w:rPr>
          <w:rFonts w:eastAsiaTheme="minorEastAsia"/>
        </w:rPr>
        <w:t>mean</w:t>
      </w:r>
      <w:r w:rsidR="00F2167B">
        <w:rPr>
          <w:rFonts w:eastAsiaTheme="minorEastAsia"/>
        </w:rPr>
        <w:t xml:space="preserve"> leads to a proportion of responses of 25/75</w:t>
      </w:r>
      <w:r w:rsidR="002B2E0C">
        <w:rPr>
          <w:rFonts w:eastAsiaTheme="minorEastAsia"/>
        </w:rPr>
        <w:t>%</w:t>
      </w:r>
      <w:r w:rsidR="00F2167B">
        <w:rPr>
          <w:rFonts w:eastAsiaTheme="minorEastAsia"/>
        </w:rPr>
        <w:t xml:space="preserve">. For a </w:t>
      </w:r>
      <w:r w:rsidR="00282356">
        <w:rPr>
          <w:rFonts w:eastAsiaTheme="minorEastAsia"/>
        </w:rPr>
        <w:t xml:space="preserve">standardized </w:t>
      </w:r>
      <w:r w:rsidR="00F2167B">
        <w:rPr>
          <w:rFonts w:eastAsiaTheme="minorEastAsia"/>
        </w:rPr>
        <w:t xml:space="preserve">normal distribution with a mean of 1, </w:t>
      </w:r>
      <w:r w:rsidR="008A7B56">
        <w:rPr>
          <w:rFonts w:eastAsiaTheme="minorEastAsia"/>
        </w:rPr>
        <w:t>this is</w:t>
      </w:r>
      <w:r w:rsidR="00F2167B">
        <w:rPr>
          <w:rFonts w:eastAsiaTheme="minorEastAsia"/>
        </w:rPr>
        <w:t xml:space="preserve"> a standard deviation of 0.1</w:t>
      </w:r>
      <w:r w:rsidR="000F7858">
        <w:rPr>
          <w:rFonts w:eastAsiaTheme="minorEastAsia"/>
        </w:rPr>
        <w:t>48</w:t>
      </w:r>
      <w:r w:rsidR="00F2167B">
        <w:rPr>
          <w:rFonts w:eastAsiaTheme="minorEastAsia"/>
        </w:rPr>
        <w:t>.</w:t>
      </w:r>
      <w:r w:rsidR="008A7B56">
        <w:rPr>
          <w:rFonts w:eastAsiaTheme="minorEastAsia"/>
        </w:rPr>
        <w:t xml:space="preserve"> Note that, by using a standardized normal distribution, we assume that Weber fractions are constant across the relevant range of stimulus strengths.</w:t>
      </w:r>
      <w:r w:rsidR="000F7858">
        <w:rPr>
          <w:rFonts w:eastAsiaTheme="minorEastAsia"/>
        </w:rPr>
        <w:t xml:space="preserve"> </w:t>
      </w:r>
      <w:r w:rsidR="005F517F">
        <w:rPr>
          <w:rFonts w:eastAsiaTheme="minorEastAsia"/>
        </w:rPr>
        <w:t>Figure 5</w:t>
      </w:r>
      <w:r w:rsidR="000F7858" w:rsidRPr="000F7858">
        <w:rPr>
          <w:rFonts w:eastAsiaTheme="minorEastAsia"/>
        </w:rPr>
        <w:t xml:space="preserve">C shows how </w:t>
      </w:r>
      <w:r w:rsidR="000F7858" w:rsidRPr="000F7858">
        <w:rPr>
          <w:rFonts w:eastAsiaTheme="minorEastAsia"/>
        </w:rPr>
        <w:lastRenderedPageBreak/>
        <w:t>predictions vary with varying variability in perceived vertical velocity: The effect is negligible for the Long Occlusion condition, while it increases response variability uniformly across gravities.</w:t>
      </w:r>
      <w:r w:rsidR="008A7B56">
        <w:rPr>
          <w:rFonts w:eastAsiaTheme="minorEastAsia"/>
        </w:rPr>
        <w:t xml:space="preserve"> </w:t>
      </w:r>
      <w:r w:rsidR="00010AD7">
        <w:rPr>
          <w:rFonts w:eastAsiaTheme="minorEastAsia"/>
        </w:rPr>
        <w:t xml:space="preserve">Further variability is incurred in estimating </w:t>
      </w:r>
      <m:oMath>
        <m:sSub>
          <m:sSubPr>
            <m:ctrlPr>
              <w:rPr>
                <w:rFonts w:ascii="Cambria Math" w:hAnsi="Cambria Math"/>
                <w:i/>
              </w:rPr>
            </m:ctrlPr>
          </m:sSubPr>
          <m:e>
            <m:r>
              <w:rPr>
                <w:rFonts w:ascii="Cambria Math" w:hAnsi="Cambria Math"/>
              </w:rPr>
              <m:t>α</m:t>
            </m:r>
          </m:e>
          <m:sub>
            <m:r>
              <w:rPr>
                <w:rFonts w:ascii="Cambria Math" w:hAnsi="Cambria Math"/>
              </w:rPr>
              <m:t>perceived</m:t>
            </m:r>
          </m:sub>
        </m:sSub>
      </m:oMath>
      <w:r w:rsidR="00010AD7">
        <w:rPr>
          <w:rFonts w:eastAsiaTheme="minorEastAsia"/>
        </w:rPr>
        <w:t>.</w:t>
      </w:r>
      <w:r w:rsidR="008E0A14">
        <w:rPr>
          <w:rFonts w:eastAsiaTheme="minorEastAsia"/>
        </w:rPr>
        <w:t xml:space="preserve"> Following</w:t>
      </w:r>
      <w:r w:rsidR="00010AD7">
        <w:rPr>
          <w:rFonts w:eastAsiaTheme="minorEastAsia"/>
        </w:rPr>
        <w:t xml:space="preserve"> </w:t>
      </w:r>
      <w:r w:rsidR="008E0A14">
        <w:rPr>
          <w:rFonts w:eastAsiaTheme="minorEastAsia"/>
        </w:rPr>
        <w:fldChar w:fldCharType="begin" w:fldLock="1"/>
      </w:r>
      <w:r w:rsidR="00905A4B">
        <w:rPr>
          <w:rFonts w:eastAsiaTheme="minorEastAsia"/>
        </w:rPr>
        <w:instrText>ADDIN CSL_CITATION {"citationItems":[{"id":"ITEM-1","itemData":{"DOI":"10.1113/jphysiol.1995.sp020623","ISSN":"14697793","PMID":"7776259","abstract":"1. Human perceptual learning in discrimination of the oblique orientation was studied using psychophysical methods. Subjects were trained daily to improve their ability to identify the orientation of a circular 2.5 deg diameter unidimensional noise field. Dramatic improvements in sensitivity to contour orientation occurred over a period of 15‐20 days. The improved performance persisted for several months. Improvement was more evident between daily sessions than within sessions. This was partly due to fatigue interfering with the learning effect. Moreover, a consolidation period seemed to be required. 2. Improvement was restricted to the position of the stimulus being trained. This position dependency of the learning effect proved very precise. After training at a specific stimulus position, merely displacing the stimulus to an adjacent position caused a marked increase in thresholds. 3. No transfer of the training effect was observed between orientations. Following a shift of 90 deg away from the trained orientation, performance fell, even below the initial level. 4. We observed complete to almost complete transfer between the two eyes. 5. Our results suggest plastic changes at a level of the visual processing stream where input from both eyes has come together, but where generalization for spatial localization and orientation has not yet occurred. © 1995 The Physiological Society","author":[{"dropping-particle":"","family":"Schoups","given":"A. A.","non-dropping-particle":"","parse-names":false,"suffix":""},{"dropping-particle":"","family":"Vogels","given":"R.","non-dropping-particle":"","parse-names":false,"suffix":""},{"dropping-particle":"","family":"Orban","given":"G. A.","non-dropping-particle":"","parse-names":false,"suffix":""}],"container-title":"The Journal of Physiology","id":"ITEM-1","issue":"3","issued":{"date-parts":[["1995"]]},"page":"797-810","title":"Human perceptual learning in identifying the oblique orientation: retinotopy, orientation specificity and monocularity.","type":"article-journal","volume":"483"},"uris":["http://www.mendeley.com/documents/?uuid=39c93a4a-6f04-4158-aebf-7b8e5f372570"]}],"mendeley":{"formattedCitation":"(Schoups, Vogels, &amp; Orban, 1995)","plainTextFormattedCitation":"(Schoups, Vogels, &amp; Orban, 1995)","previouslyFormattedCitation":"(Schoups, Vogels, &amp; Orban, 1995)"},"properties":{"noteIndex":0},"schema":"https://github.com/citation-style-language/schema/raw/master/csl-citation.json"}</w:instrText>
      </w:r>
      <w:r w:rsidR="008E0A14">
        <w:rPr>
          <w:rFonts w:eastAsiaTheme="minorEastAsia"/>
        </w:rPr>
        <w:fldChar w:fldCharType="separate"/>
      </w:r>
      <w:r w:rsidR="008E0A14" w:rsidRPr="008E0A14">
        <w:rPr>
          <w:rFonts w:eastAsiaTheme="minorEastAsia"/>
          <w:noProof/>
        </w:rPr>
        <w:t>(Schoups, Vogels, &amp; Orban, 1995)</w:t>
      </w:r>
      <w:r w:rsidR="008E0A14">
        <w:rPr>
          <w:rFonts w:eastAsiaTheme="minorEastAsia"/>
        </w:rPr>
        <w:fldChar w:fldCharType="end"/>
      </w:r>
      <w:r w:rsidR="008E0A14">
        <w:rPr>
          <w:rFonts w:eastAsiaTheme="minorEastAsia"/>
        </w:rPr>
        <w:t>, the JND for orientation discrimination in untrained subjects is around 6° for oblique orientations. This corresponds to a standard deviation of</w:t>
      </w:r>
      <w:r w:rsidR="000F7858">
        <w:rPr>
          <w:rFonts w:eastAsiaTheme="minorEastAsia"/>
        </w:rPr>
        <w:t xml:space="preserve"> 0.089.</w:t>
      </w:r>
    </w:p>
    <w:p w14:paraId="4B6C06F8" w14:textId="42113A0A" w:rsidR="003405B4" w:rsidRPr="00751D13" w:rsidRDefault="007F3FAE" w:rsidP="00BE7928">
      <w:pPr>
        <w:spacing w:line="480" w:lineRule="auto"/>
        <w:jc w:val="both"/>
        <w:rPr>
          <w:rFonts w:eastAsiaTheme="minorEastAsia"/>
        </w:rPr>
      </w:pPr>
      <w:r>
        <w:rPr>
          <w:rFonts w:eastAsiaTheme="minorEastAsia"/>
        </w:rPr>
        <w:t xml:space="preserve">Furthermore, we </w:t>
      </w:r>
      <w:r w:rsidR="001C3968">
        <w:rPr>
          <w:rFonts w:eastAsiaTheme="minorEastAsia"/>
        </w:rPr>
        <w:t xml:space="preserve">need to </w:t>
      </w:r>
      <w:r w:rsidR="001176A9">
        <w:rPr>
          <w:rFonts w:eastAsiaTheme="minorEastAsia"/>
        </w:rPr>
        <w:t xml:space="preserve">account </w:t>
      </w:r>
      <w:r w:rsidR="00514798">
        <w:rPr>
          <w:rFonts w:eastAsiaTheme="minorEastAsia"/>
        </w:rPr>
        <w:t xml:space="preserve">for </w:t>
      </w:r>
      <w:r>
        <w:rPr>
          <w:rFonts w:eastAsiaTheme="minorEastAsia"/>
        </w:rPr>
        <w:t xml:space="preserve">the Aubert-Fleischl phenomenon, which </w:t>
      </w:r>
      <w:r w:rsidR="001C3968">
        <w:rPr>
          <w:rFonts w:eastAsiaTheme="minorEastAsia"/>
        </w:rPr>
        <w:t xml:space="preserve">consists in an underestimation of the velocity of a moving target </w:t>
      </w:r>
      <w:r w:rsidR="00751D13">
        <w:rPr>
          <w:rFonts w:eastAsiaTheme="minorEastAsia"/>
        </w:rPr>
        <w:t>during smooth pursuit</w:t>
      </w:r>
      <w:r w:rsidR="00F91E84">
        <w:rPr>
          <w:rFonts w:eastAsiaTheme="minorEastAsia"/>
        </w:rPr>
        <w:t xml:space="preserve"> </w:t>
      </w:r>
      <w:r w:rsidR="00F91E84">
        <w:rPr>
          <w:rFonts w:eastAsiaTheme="minorEastAsia"/>
        </w:rPr>
        <w:fldChar w:fldCharType="begin" w:fldLock="1"/>
      </w:r>
      <w:r w:rsidR="002502B8">
        <w:rPr>
          <w:rFonts w:eastAsiaTheme="minorEastAsia"/>
        </w:rPr>
        <w:instrText>ADDIN CSL_CITATION {"citationItems":[{"id":"ITEM-1","itemData":{"DOI":"10.1068/p190471","ISSN":"0301-0066","PMID":"2096365","abstract":"When the eyes pursue a fixation point that sweeps across a moving background pattern, and the fixation point is suddenly made to stop, the ongoing motion of the background pattern seems to accelerate to a higher velocity. Experiment I showed that this acceleration illusion is not caused by the sudden change in (i) the relative velocity between background and fixation point, (ii) the velocity of the retinal image of the background pattern, or (iii) the motion of the retinal image of the rims of the CRT screen on which the experiment was carried out. In experiment II the magnitude of the illusion was quantified. It is strongest when background and eyes move in the same direction. When they move in opposite directions it becomes less pronounced (and may disappear) with higher background velocities. The findings are explained in terms of a model proposed by the first author, in which the perception of object motion and velocity derives from the interaction between retinal slip velocity information and the brain's 'estimate' of eye velocity in space. They illustrate that the classic Aubert-Fleischl phenomenon (a stimulus seems to be moving slower when pursued with the eyes than when moving in front of stationary eyes) is a special case of a more general phenomenon: whenever we make a pursuit eye movement we underestimate the velocity of all stimuli in our visual field which happen to move in the same direction as our eyes, or which move slowly in the direction opposite to our eyes.","author":[{"dropping-particle":"","family":"Wertheim","given":"A H","non-dropping-particle":"","parse-names":false,"suffix":""},{"dropping-particle":"","family":"Gelder","given":"P","non-dropping-particle":"Van","parse-names":false,"suffix":""}],"container-title":"Perception","id":"ITEM-1","issue":"4","issued":{"date-parts":[["1990"]]},"page":"471-82","title":"An acceleration illusion caused by underestimation of stimulus velocity during pursuit eye movements: Aubert-Fleischl revisited.","type":"article-journal","volume":"19"},"uris":["http://www.mendeley.com/documents/?uuid=0f48ffa1-6cec-36d4-8c39-089d73c00d9b"]},{"id":"ITEM-2","itemData":{"DOI":"10.1016/0042-6989(91)90151-T","ISSN":"00426989","abstract":"An experiment was set up to investigate the possible influence of oculomotor activity on experienced speed of circular vection. With the standard lined inner wall of an optokinetic drum as stimulus, we found that subjects, sequentially exposed to periods with or without fixation point, experienced an increment in speed of circular vection when the eyes were kept stationary as compared to when optokinetic nystagmus occurred. In a control condition, however, where the influence of optokinetic nystagmus vs fixed gaze on the speed of circular vection was measured separately, the effect was not significant. These findings might explain a discrepancy found in the literature. © 1991.","author":[{"dropping-particle":"","family":"Graaf","given":"Bernd","non-dropping-particle":"de","parse-names":false,"suffix":""},{"dropping-particle":"","family":"Wertheim","given":"Alex H.","non-dropping-particle":"","parse-names":false,"suffix":""},{"dropping-particle":"","family":"Bles","given":"Willem","non-dropping-particle":"","parse-names":false,"suffix":""}],"container-title":"Vision Research","id":"ITEM-2","issue":"5","issued":{"date-parts":[["1991"]]},"page":"845-849","title":"The Aubert-Fleischl paradox does appear in visually induced self-motion","type":"article-journal","volume":"31"},"uris":["http://www.mendeley.com/documents/?uuid=75788f66-2a0c-3b4b-aa37-fdbb60fc3bf0"]},{"id":"ITEM-3","itemData":{"DOI":"10.1016/j.visres.2010.10.017","ISBN":"0042-6989","ISSN":"00426989","PMID":"20965208","abstract":"Many neurophysiological studies in monkeys have indicated that visual motion information for the guidance of perception and smooth pursuit eye movements is - at an early stage - processed in the same visual pathway in the brain, crucially involving the middle temporal area (MT). However, these studies left some questions unanswered: Are perception and pursuit driven by the same or independent neuronal signals within this pathway? Are the perceptual interpretation of visual motion information and the motor response to visual signals limited by the same source of neuronal noise? Here, we review psychophysical studies that were motivated by these questions and compared perception and pursuit behaviorally in healthy human observers. We further review studies that focused on the interaction between perception and pursuit. The majority of results point to similarities between perception and pursuit, but dissociations were also reported. We discuss recent developments in this research area and conclude with suggestions for common and separate principles for the guidance of perceptual and motor responses to visual motion information. © 2010 Elsevier Ltd.","author":[{"dropping-particle":"","family":"Spering","given":"Miriam","non-dropping-particle":"","parse-names":false,"suffix":""},{"dropping-particle":"","family":"Montagnini","given":"Anna","non-dropping-particle":"","parse-names":false,"suffix":""}],"container-title":"Vision Research","id":"ITEM-3","issue":"8","issued":{"date-parts":[["2011"]]},"page":"836-852","publisher":"Elsevier Ltd","title":"Do we track what we see? Common versus independent processing for motion perception and smooth pursuit eye movements: A review","type":"article-journal","volume":"51"},"uris":["http://www.mendeley.com/documents/?uuid=2e2be02f-56c9-4f7e-84fa-bcf92b4a96d4"]},{"id":"ITEM-4","itemData":{"DOI":"10.1007/BF01612710","ISSN":"00316768","author":[{"dropping-particle":"","family":"Aubert","given":"Hermann","non-dropping-particle":"","parse-names":false,"suffix":""}],"container-title</w:instrText>
      </w:r>
      <w:r w:rsidR="002502B8" w:rsidRPr="003A0E22">
        <w:rPr>
          <w:rFonts w:eastAsiaTheme="minorEastAsia"/>
          <w:lang w:val="de-DE"/>
        </w:rPr>
        <w:instrText>":"Pflüger, Archiv für die Gesammte Physiologie des Menschen und der Thiere","id":"ITEM-4","issue":"1","issued":{"date-parts":[["1887","12"]]},"page":"459-480","publisher":"Springer-Verlag","title":"Die Bewegungsempfindung","type":"article-journal","volume":"40"},"uris":["http://www.mendeley.com/documents/?uuid=8909db35-7e47-32e8-998c-20fd4f11db43"]},{"id":"ITEM-5","itemData":{"abstract":"von Fleischl, E. (1882). Physiologisch-optische Notizen. Sitzungsberichte der Akademie der Wissenschaften Wien, 3, 7–25.","author":[{"dropping-particle":"","family":"Fleischl","given":"Von","non-dropping-particle":"","parse-names":false,"suffix":""}],"container-title":"Sitzungsberichte der Akademie der Wissenschaften Wien","id":"ITEM-5","issue":"3","issued":{"date-parts":[["1882"]]},"page":"7-25","title":"Physiologisch-optische Notizen","type":"article-journal"},"uris":["http://www.mendeley.com/documents/?uuid=eaa07795-4081-46d6-994a-4e678a06c13c"]}],"mendeley":{"formattedCitation":"(Aubert, 1887; de Graaf et al., 1991; Fleischl, 1882; Spering &amp; Montagnini, 2011; Wertheim &amp; Van Gelder, 1990)","plainTextFormattedCitation":"(Aubert, 1887; de Graaf et al., 1991; Fleischl, 1882; Spering &amp; Montagnini, 2011; Wertheim &amp; Van Gelder, 1990)","previouslyFormattedCitation":"(Aubert, 1887; de Graaf et al., 1991; Fleischl, 1882; Spering &amp; Montagnini, 2011; Wertheim &amp; Van Gelder, 1990)"},"properties":{"noteIndex":0},"schema":"https://github.com/citation-style-language/schema/raw/master/csl-citation.json"}</w:instrText>
      </w:r>
      <w:r w:rsidR="00F91E84">
        <w:rPr>
          <w:rFonts w:eastAsiaTheme="minorEastAsia"/>
        </w:rPr>
        <w:fldChar w:fldCharType="separate"/>
      </w:r>
      <w:r w:rsidR="00997DC0" w:rsidRPr="00997DC0">
        <w:rPr>
          <w:rFonts w:eastAsiaTheme="minorEastAsia"/>
          <w:noProof/>
          <w:lang w:val="de-DE"/>
        </w:rPr>
        <w:t>(Aubert, 1887; de Graaf et al., 1991; Fleischl, 1882; Spering &amp; Montagnini, 2011; Wertheim &amp; Van Gelder, 1990)</w:t>
      </w:r>
      <w:r w:rsidR="00F91E84">
        <w:rPr>
          <w:rFonts w:eastAsiaTheme="minorEastAsia"/>
        </w:rPr>
        <w:fldChar w:fldCharType="end"/>
      </w:r>
      <w:r w:rsidR="00F91E84" w:rsidRPr="00F91E84">
        <w:rPr>
          <w:rFonts w:eastAsiaTheme="minorEastAsia"/>
          <w:lang w:val="de-DE"/>
        </w:rPr>
        <w:t>.</w:t>
      </w:r>
      <w:r w:rsidR="00613131" w:rsidRPr="00F91E84">
        <w:rPr>
          <w:rFonts w:eastAsiaTheme="minorEastAsia"/>
          <w:lang w:val="de-DE"/>
        </w:rPr>
        <w:t xml:space="preserve"> </w:t>
      </w:r>
      <w:r w:rsidR="00F91E84">
        <w:rPr>
          <w:rFonts w:eastAsiaTheme="minorEastAsia"/>
        </w:rPr>
        <w:t>While this effect should in principle be partially offset by improved predictions for motion coherent with earth gravity – an empirical question that has, to our knowledge, not been addressed so far –, our simulations show that a Aubert-Fleischl correction factor of 0.8 yields an excellent fit for the observed</w:t>
      </w:r>
      <w:r w:rsidR="00EE4C58">
        <w:rPr>
          <w:rFonts w:eastAsiaTheme="minorEastAsia"/>
        </w:rPr>
        <w:t xml:space="preserve"> mean</w:t>
      </w:r>
      <w:r w:rsidR="00F91E84">
        <w:rPr>
          <w:rFonts w:eastAsiaTheme="minorEastAsia"/>
        </w:rPr>
        <w:t xml:space="preserve"> errors</w:t>
      </w:r>
      <w:r w:rsidR="00751D13">
        <w:rPr>
          <w:rFonts w:eastAsiaTheme="minorEastAsia"/>
        </w:rPr>
        <w:t>.</w:t>
      </w:r>
      <w:r w:rsidR="00F91E84">
        <w:rPr>
          <w:rFonts w:eastAsiaTheme="minorEastAsia"/>
        </w:rPr>
        <w:t xml:space="preserve"> We thus proceed with a value of 0.8 also for the simulations concerning the standard deviation. </w:t>
      </w:r>
    </w:p>
    <w:p w14:paraId="0A544604" w14:textId="2DDD08EA" w:rsidR="00F2167B" w:rsidRDefault="00BE5558" w:rsidP="00BE7928">
      <w:pPr>
        <w:spacing w:line="480" w:lineRule="auto"/>
        <w:jc w:val="both"/>
        <w:rPr>
          <w:rFonts w:eastAsiaTheme="minorEastAsia"/>
        </w:rPr>
      </w:pP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y</m:t>
            </m:r>
          </m:sub>
        </m:sSub>
      </m:oMath>
      <w:r w:rsidR="00F2167B">
        <w:rPr>
          <w:rFonts w:eastAsiaTheme="minorEastAsia"/>
        </w:rPr>
        <w:t xml:space="preserve"> – </w:t>
      </w:r>
      <w:r w:rsidR="00314718">
        <w:rPr>
          <w:rFonts w:eastAsiaTheme="minorEastAsia"/>
        </w:rPr>
        <w:t>For t</w:t>
      </w:r>
      <w:r w:rsidR="00FA5BF0">
        <w:rPr>
          <w:rFonts w:eastAsiaTheme="minorEastAsia"/>
        </w:rPr>
        <w:t>he distance term (</w:t>
      </w:r>
      <m:oMath>
        <m:sSub>
          <m:sSubPr>
            <m:ctrlPr>
              <w:rPr>
                <w:rFonts w:ascii="Cambria Math" w:hAnsi="Cambria Math"/>
                <w:i/>
              </w:rPr>
            </m:ctrlPr>
          </m:sSubPr>
          <m:e>
            <m:r>
              <w:rPr>
                <w:rFonts w:ascii="Cambria Math" w:hAnsi="Cambria Math"/>
              </w:rPr>
              <m:t>d</m:t>
            </m:r>
          </m:e>
          <m:sub>
            <m:r>
              <w:rPr>
                <w:rFonts w:ascii="Cambria Math" w:hAnsi="Cambria Math"/>
              </w:rPr>
              <m:t>y</m:t>
            </m:r>
          </m:sub>
        </m:sSub>
        <m:r>
          <w:rPr>
            <w:rFonts w:ascii="Cambria Math" w:hAnsi="Cambria Math"/>
          </w:rPr>
          <m:t>)</m:t>
        </m:r>
      </m:oMath>
      <w:r w:rsidR="00314718">
        <w:rPr>
          <w:rFonts w:eastAsiaTheme="minorEastAsia"/>
        </w:rPr>
        <w:t>, w</w:t>
      </w:r>
      <w:r w:rsidR="009D5CCF">
        <w:rPr>
          <w:rFonts w:eastAsiaTheme="minorEastAsia"/>
        </w:rPr>
        <w:t xml:space="preserve">e choose the stimulus value as mean distance, as we </w:t>
      </w:r>
      <w:proofErr w:type="gramStart"/>
      <w:r w:rsidR="009D5CCF">
        <w:rPr>
          <w:rFonts w:eastAsiaTheme="minorEastAsia"/>
        </w:rPr>
        <w:t>don’t</w:t>
      </w:r>
      <w:proofErr w:type="gramEnd"/>
      <w:r w:rsidR="009D5CCF">
        <w:rPr>
          <w:rFonts w:eastAsiaTheme="minorEastAsia"/>
        </w:rPr>
        <w:t xml:space="preserve"> expect any biases.</w:t>
      </w:r>
      <w:r w:rsidR="00FA5BF0">
        <w:rPr>
          <w:rFonts w:eastAsiaTheme="minorEastAsia"/>
        </w:rPr>
        <w:t xml:space="preserve"> </w:t>
      </w:r>
      <w:r w:rsidR="009D5CCF">
        <w:rPr>
          <w:rFonts w:eastAsiaTheme="minorEastAsia"/>
        </w:rPr>
        <w:t xml:space="preserve">In terms of precision, </w:t>
      </w:r>
      <w:r w:rsidR="00595505">
        <w:rPr>
          <w:rFonts w:eastAsiaTheme="minorEastAsia"/>
        </w:rPr>
        <w:t>Weber fractions of 3</w:t>
      </w:r>
      <w:r w:rsidR="002B2E0C">
        <w:rPr>
          <w:rFonts w:eastAsiaTheme="minorEastAsia"/>
        </w:rPr>
        <w:t>%</w:t>
      </w:r>
      <w:r w:rsidR="00595505">
        <w:rPr>
          <w:rFonts w:eastAsiaTheme="minorEastAsia"/>
        </w:rPr>
        <w:t xml:space="preserve"> to 5</w:t>
      </w:r>
      <w:r w:rsidR="002B2E0C">
        <w:rPr>
          <w:rFonts w:eastAsiaTheme="minorEastAsia"/>
        </w:rPr>
        <w:t>%</w:t>
      </w:r>
      <w:r w:rsidR="00595505">
        <w:rPr>
          <w:rFonts w:eastAsiaTheme="minorEastAsia"/>
        </w:rPr>
        <w:t xml:space="preserve"> are observed for distance estimate</w:t>
      </w:r>
      <w:r w:rsidR="00FA5BF0">
        <w:rPr>
          <w:rFonts w:eastAsiaTheme="minorEastAsia"/>
        </w:rPr>
        <w:t>s</w:t>
      </w:r>
      <w:r w:rsidR="00595505">
        <w:rPr>
          <w:rFonts w:eastAsiaTheme="minorEastAsia"/>
        </w:rPr>
        <w:t xml:space="preserve"> in the front parallel plane </w:t>
      </w:r>
      <w:r w:rsidR="00595505">
        <w:rPr>
          <w:rFonts w:eastAsiaTheme="minorEastAsia"/>
        </w:rPr>
        <w:fldChar w:fldCharType="begin" w:fldLock="1"/>
      </w:r>
      <w:r w:rsidR="007614EE">
        <w:rPr>
          <w:rFonts w:eastAsiaTheme="minorEastAsia"/>
        </w:rPr>
        <w:instrText>ADDIN CSL_CITATION {"citationItems":[{"id":"ITEM-1","itemData":{"DOI":"10.1037/0096-1523.22.1.173","ISSN":"00961523","abstract":"A set of 4 experiments evaluated observers' sensitivity to three-dimensional (3-D) length, using both discrimination and adjustment paradigms with computer-generated optical patterns and real objects viewed directly in a natural environment. Although observers were highly sensitive to small differences in two-dimensional length for line segments presented in the frontoparallel plane, their discrimination thresholds increased by an order of magnitude when the line segments were presented at random orientations in 3-D space. There were also large failures of constancy, such that the perception of 3-D length varied systematically with viewing distance, even under full-cue conditions.","author":[{"dropping-particle":"","family":"Norman","given":"J. Farley","non-dropping-particle":"","parse-names":false,"suffix":""},{"dropping-particle":"","family":"Todd","given":"James T.","non-dropping-particle":"","parse-names":false,"suffix":""},{"dropping-particle":"","family":"Perotti","given":"Victor J.","non-dropping-particle":"","parse-names":false,"suffix":""},{"dropping-particle":"","family":"Tittle","given":"James S.","non-dropping-particle":"","parse-names":false,"suffix":""}],"container-title":"Journal of Experimental Psychology: Human Perception and Performance","id":"ITEM-1","issue":"1","issued":{"date-parts":[["1996"]]},"page":"173-186","title":"The Visual Perception of Three-Dimensional Length","type":"article-journal","volume":"22"},"uris":["http://www.mendeley.com/documents/?uuid=ddcca986-0d8e-4ba8-98d8-01700f1bbc07"]}],"mendeley":{"formattedCitation":"(Norman, Todd, Perotti, &amp; Tittle, 1996)","plainTextFormattedCitation":"(Norman, Todd, Perotti, &amp; Tittle, 1996)","previouslyFormattedCitation":"(Norman, Todd, Perotti, &amp; Tittle, 1996)"},"properties":{"noteIndex":0},"schema":"https://github.com/citation-style-language/schema/raw/master/csl-citation.json"}</w:instrText>
      </w:r>
      <w:r w:rsidR="00595505">
        <w:rPr>
          <w:rFonts w:eastAsiaTheme="minorEastAsia"/>
        </w:rPr>
        <w:fldChar w:fldCharType="separate"/>
      </w:r>
      <w:r w:rsidR="00595505" w:rsidRPr="00595505">
        <w:rPr>
          <w:rFonts w:eastAsiaTheme="minorEastAsia"/>
          <w:noProof/>
        </w:rPr>
        <w:t>(Norman, Todd, Perotti, &amp; Tittle, 1996)</w:t>
      </w:r>
      <w:r w:rsidR="00595505">
        <w:rPr>
          <w:rFonts w:eastAsiaTheme="minorEastAsia"/>
        </w:rPr>
        <w:fldChar w:fldCharType="end"/>
      </w:r>
      <w:r w:rsidR="00595505">
        <w:rPr>
          <w:rFonts w:eastAsiaTheme="minorEastAsia"/>
        </w:rPr>
        <w:t>.</w:t>
      </w:r>
      <w:r w:rsidR="00FA5BF0">
        <w:rPr>
          <w:rFonts w:eastAsiaTheme="minorEastAsia"/>
        </w:rPr>
        <w:t xml:space="preserve"> However,</w:t>
      </w:r>
      <w:r w:rsidR="00236BC9">
        <w:rPr>
          <w:rFonts w:eastAsiaTheme="minorEastAsia"/>
        </w:rPr>
        <w:t xml:space="preserve"> since subjects </w:t>
      </w:r>
      <w:proofErr w:type="gramStart"/>
      <w:r w:rsidR="00236BC9">
        <w:rPr>
          <w:rFonts w:eastAsiaTheme="minorEastAsia"/>
        </w:rPr>
        <w:t>have to</w:t>
      </w:r>
      <w:proofErr w:type="gramEnd"/>
      <w:r w:rsidR="00236BC9">
        <w:rPr>
          <w:rFonts w:eastAsiaTheme="minorEastAsia"/>
        </w:rPr>
        <w:t xml:space="preserve"> estimate the distance not between two well defined points, but rather the </w:t>
      </w:r>
      <w:r w:rsidR="0075723D">
        <w:rPr>
          <w:rFonts w:eastAsiaTheme="minorEastAsia"/>
        </w:rPr>
        <w:t>height above the simulated table</w:t>
      </w:r>
      <w:r w:rsidR="00236BC9">
        <w:rPr>
          <w:rFonts w:eastAsiaTheme="minorEastAsia"/>
        </w:rPr>
        <w:t>, the precision of these estimates is likely lower than reported for the above task. We thus work with a Weber fraction of twice the reported value (10</w:t>
      </w:r>
      <w:r w:rsidR="002B2E0C">
        <w:rPr>
          <w:rFonts w:eastAsiaTheme="minorEastAsia"/>
        </w:rPr>
        <w:t>%</w:t>
      </w:r>
      <w:r w:rsidR="00236BC9">
        <w:rPr>
          <w:rFonts w:eastAsiaTheme="minorEastAsia"/>
        </w:rPr>
        <w:t>)</w:t>
      </w:r>
      <w:r w:rsidR="00517EE5">
        <w:rPr>
          <w:rFonts w:eastAsiaTheme="minorEastAsia"/>
        </w:rPr>
        <w:t>.</w:t>
      </w:r>
      <w:r w:rsidR="00236BC9">
        <w:rPr>
          <w:rFonts w:eastAsiaTheme="minorEastAsia"/>
        </w:rPr>
        <w:t xml:space="preserve"> </w:t>
      </w:r>
      <w:r w:rsidR="00517EE5">
        <w:rPr>
          <w:rFonts w:eastAsiaTheme="minorEastAsia"/>
        </w:rPr>
        <w:t>Using the above method, we determine that the standard deviation for this value is</w:t>
      </w:r>
      <w:r w:rsidR="00282356">
        <w:rPr>
          <w:rFonts w:eastAsiaTheme="minorEastAsia"/>
        </w:rPr>
        <w:t xml:space="preserve"> 0.</w:t>
      </w:r>
      <w:r w:rsidR="00236BC9">
        <w:rPr>
          <w:rFonts w:eastAsiaTheme="minorEastAsia"/>
        </w:rPr>
        <w:t>148</w:t>
      </w:r>
      <w:r w:rsidR="00282356">
        <w:rPr>
          <w:rFonts w:eastAsiaTheme="minorEastAsia"/>
        </w:rPr>
        <w:t>.</w:t>
      </w:r>
      <w:r w:rsidR="00E817C4">
        <w:rPr>
          <w:rFonts w:eastAsiaTheme="minorEastAsia"/>
        </w:rPr>
        <w:t xml:space="preserve"> </w:t>
      </w:r>
      <w:r w:rsidR="005F517F">
        <w:rPr>
          <w:rFonts w:eastAsiaTheme="minorEastAsia"/>
        </w:rPr>
        <w:t>Figure 5</w:t>
      </w:r>
      <w:r w:rsidR="00E817C4">
        <w:rPr>
          <w:rFonts w:eastAsiaTheme="minorEastAsia"/>
        </w:rPr>
        <w:t>A shows how predictions vary with variability in perceived distance: There is a slight logarithmic pattern, where response variability added by higher variability in perceived distance increases with decreas</w:t>
      </w:r>
      <w:r w:rsidR="00517EE5">
        <w:rPr>
          <w:rFonts w:eastAsiaTheme="minorEastAsia"/>
        </w:rPr>
        <w:t>ing</w:t>
      </w:r>
      <w:r w:rsidR="00E817C4">
        <w:rPr>
          <w:rFonts w:eastAsiaTheme="minorEastAsia"/>
        </w:rPr>
        <w:t xml:space="preserve"> gravity.</w:t>
      </w:r>
    </w:p>
    <w:p w14:paraId="60B316A8" w14:textId="7645A61F" w:rsidR="008734D9" w:rsidRDefault="00282356" w:rsidP="00BE7928">
      <w:pPr>
        <w:spacing w:line="480" w:lineRule="auto"/>
        <w:jc w:val="both"/>
        <w:rPr>
          <w:rFonts w:eastAsiaTheme="minorEastAsia"/>
        </w:rPr>
      </w:pPr>
      <w:r w:rsidRPr="004D128E">
        <w:rPr>
          <w:rFonts w:eastAsiaTheme="minorEastAsia"/>
          <w:b/>
        </w:rPr>
        <w:t>t</w:t>
      </w:r>
      <w:r>
        <w:rPr>
          <w:rFonts w:eastAsiaTheme="minorEastAsia"/>
        </w:rPr>
        <w:t> </w:t>
      </w:r>
      <w:r w:rsidR="001A57F8">
        <w:rPr>
          <w:rFonts w:eastAsiaTheme="minorEastAsia"/>
        </w:rPr>
        <w:t>– The</w:t>
      </w:r>
      <w:r w:rsidR="004D128E">
        <w:rPr>
          <w:rFonts w:eastAsiaTheme="minorEastAsia"/>
        </w:rPr>
        <w:t xml:space="preserve"> response time t is measured directly in our task, both in mean and variability.</w:t>
      </w:r>
    </w:p>
    <w:p w14:paraId="7F529505" w14:textId="7CDDF615" w:rsidR="006D769B" w:rsidRDefault="008734D9" w:rsidP="00BE7928">
      <w:pPr>
        <w:spacing w:line="480" w:lineRule="auto"/>
        <w:jc w:val="both"/>
        <w:rPr>
          <w:rFonts w:eastAsiaTheme="minorEastAsia"/>
        </w:rPr>
      </w:pPr>
      <w:r w:rsidRPr="001906EB">
        <w:rPr>
          <w:rFonts w:eastAsiaTheme="minorEastAsia"/>
          <w:b/>
        </w:rPr>
        <w:lastRenderedPageBreak/>
        <w:t xml:space="preserve">Remaining </w:t>
      </w:r>
      <w:r w:rsidR="00EB5FB9" w:rsidRPr="001906EB">
        <w:rPr>
          <w:rFonts w:eastAsiaTheme="minorEastAsia"/>
          <w:b/>
        </w:rPr>
        <w:t>Variabilit</w:t>
      </w:r>
      <w:r w:rsidR="001906EB" w:rsidRPr="001906EB">
        <w:rPr>
          <w:rFonts w:eastAsiaTheme="minorEastAsia"/>
          <w:b/>
        </w:rPr>
        <w:t>y</w:t>
      </w:r>
      <w:r w:rsidR="001906EB" w:rsidRPr="001906EB">
        <w:rPr>
          <w:rFonts w:eastAsiaTheme="minorEastAsia"/>
        </w:rPr>
        <w:t xml:space="preserve"> – </w:t>
      </w:r>
      <w:r w:rsidRPr="007614EE">
        <w:rPr>
          <w:rFonts w:eastAsiaTheme="minorEastAsia"/>
        </w:rPr>
        <w:t xml:space="preserve">For our simulations, we rely on accounting for every source of variability in the responses. </w:t>
      </w:r>
      <w:r w:rsidR="00E817C4">
        <w:rPr>
          <w:rFonts w:eastAsiaTheme="minorEastAsia"/>
        </w:rPr>
        <w:t xml:space="preserve">One source of error </w:t>
      </w:r>
      <w:r w:rsidRPr="007614EE">
        <w:rPr>
          <w:rFonts w:eastAsiaTheme="minorEastAsia"/>
        </w:rPr>
        <w:t>beyond</w:t>
      </w:r>
      <w:r w:rsidR="00880A31">
        <w:rPr>
          <w:rFonts w:eastAsiaTheme="minorEastAsia"/>
        </w:rPr>
        <w:t xml:space="preserve"> perceiving and representing</w:t>
      </w:r>
      <w:r w:rsidRPr="007614EE">
        <w:rPr>
          <w:rFonts w:eastAsiaTheme="minorEastAsia"/>
        </w:rPr>
        <w:t xml:space="preserve"> </w:t>
      </w:r>
      <w:r w:rsidRPr="00E817C4">
        <w:rPr>
          <w:rFonts w:eastAsiaTheme="minorEastAsia"/>
          <w:b/>
        </w:rPr>
        <w:t>g</w:t>
      </w:r>
      <w:r w:rsidRPr="007614EE">
        <w:rPr>
          <w:rFonts w:eastAsiaTheme="minorEastAsia"/>
        </w:rPr>
        <w:t xml:space="preserve">, </w:t>
      </w:r>
      <m:oMath>
        <m:sSub>
          <m:sSubPr>
            <m:ctrlPr>
              <w:rPr>
                <w:rFonts w:ascii="Cambria Math" w:eastAsiaTheme="minorEastAsia" w:hAnsi="Cambria Math"/>
              </w:rPr>
            </m:ctrlPr>
          </m:sSubPr>
          <m:e>
            <m:r>
              <m:rPr>
                <m:sty m:val="bi"/>
              </m:rPr>
              <w:rPr>
                <w:rFonts w:ascii="Cambria Math" w:eastAsiaTheme="minorEastAsia" w:hAnsi="Cambria Math"/>
              </w:rPr>
              <m:t>v</m:t>
            </m:r>
          </m:e>
          <m:sub>
            <m:r>
              <m:rPr>
                <m:sty m:val="bi"/>
              </m:rPr>
              <w:rPr>
                <w:rFonts w:ascii="Cambria Math" w:eastAsiaTheme="minorEastAsia" w:hAnsi="Cambria Math"/>
              </w:rPr>
              <m:t>y</m:t>
            </m:r>
          </m:sub>
        </m:sSub>
      </m:oMath>
      <w:r>
        <w:rPr>
          <w:rFonts w:eastAsiaTheme="minorEastAsia"/>
        </w:rPr>
        <w:t xml:space="preserve"> and </w:t>
      </w:r>
      <m:oMath>
        <m:sSub>
          <m:sSubPr>
            <m:ctrlPr>
              <w:rPr>
                <w:rFonts w:ascii="Cambria Math" w:eastAsiaTheme="minorEastAsia" w:hAnsi="Cambria Math"/>
              </w:rPr>
            </m:ctrlPr>
          </m:sSubPr>
          <m:e>
            <m:r>
              <m:rPr>
                <m:sty m:val="bi"/>
              </m:rPr>
              <w:rPr>
                <w:rFonts w:ascii="Cambria Math" w:eastAsiaTheme="minorEastAsia" w:hAnsi="Cambria Math"/>
              </w:rPr>
              <m:t>d</m:t>
            </m:r>
          </m:e>
          <m:sub>
            <m:r>
              <m:rPr>
                <m:sty m:val="bi"/>
              </m:rPr>
              <w:rPr>
                <w:rFonts w:ascii="Cambria Math" w:eastAsiaTheme="minorEastAsia" w:hAnsi="Cambria Math"/>
              </w:rPr>
              <m:t>y</m:t>
            </m:r>
          </m:sub>
        </m:sSub>
      </m:oMath>
      <w:r w:rsidR="00E817C4">
        <w:rPr>
          <w:rFonts w:eastAsiaTheme="minorEastAsia"/>
        </w:rPr>
        <w:t xml:space="preserve"> is</w:t>
      </w:r>
      <w:r w:rsidRPr="007614EE">
        <w:rPr>
          <w:rFonts w:eastAsiaTheme="minorEastAsia"/>
        </w:rPr>
        <w:t xml:space="preserve"> the motor response</w:t>
      </w:r>
      <w:r w:rsidR="00EB5FB9" w:rsidRPr="007614EE">
        <w:rPr>
          <w:rFonts w:eastAsiaTheme="minorEastAsia"/>
        </w:rPr>
        <w:t>.</w:t>
      </w:r>
      <w:r w:rsidR="00580FFB">
        <w:rPr>
          <w:rFonts w:eastAsiaTheme="minorEastAsia"/>
        </w:rPr>
        <w:t xml:space="preserve"> </w:t>
      </w:r>
      <w:r w:rsidR="00E817C4">
        <w:rPr>
          <w:rFonts w:eastAsiaTheme="minorEastAsia"/>
        </w:rPr>
        <w:t xml:space="preserve">Motor responses are </w:t>
      </w:r>
      <w:r w:rsidR="00580FFB">
        <w:rPr>
          <w:rFonts w:eastAsiaTheme="minorEastAsia"/>
        </w:rPr>
        <w:t>likely to vary strongly between tasks</w:t>
      </w:r>
      <w:r w:rsidR="00F168DD">
        <w:rPr>
          <w:rFonts w:eastAsiaTheme="minorEastAsia"/>
        </w:rPr>
        <w:t xml:space="preserve">, </w:t>
      </w:r>
      <w:r w:rsidR="00580FFB">
        <w:rPr>
          <w:rFonts w:eastAsiaTheme="minorEastAsia"/>
        </w:rPr>
        <w:t>for which reason variability reported in the literature is of limited use.</w:t>
      </w:r>
      <w:r w:rsidR="00EB5FB9" w:rsidRPr="007614EE">
        <w:rPr>
          <w:rFonts w:eastAsiaTheme="minorEastAsia"/>
        </w:rPr>
        <w:t xml:space="preserve"> To estimate the error introduced by these further factors, we </w:t>
      </w:r>
      <w:r w:rsidR="00580FFB">
        <w:rPr>
          <w:rFonts w:eastAsiaTheme="minorEastAsia"/>
        </w:rPr>
        <w:t xml:space="preserve">thus </w:t>
      </w:r>
      <w:r w:rsidR="007614EE" w:rsidRPr="007614EE">
        <w:rPr>
          <w:rFonts w:eastAsiaTheme="minorEastAsia"/>
        </w:rPr>
        <w:t xml:space="preserve">take advantage of previous results indicating that the gravity model is not activated for upside-down motion </w:t>
      </w:r>
      <w:r w:rsidR="007614EE" w:rsidRPr="007614EE">
        <w:rPr>
          <w:rFonts w:eastAsiaTheme="minorEastAsia"/>
        </w:rPr>
        <w:fldChar w:fldCharType="begin" w:fldLock="1"/>
      </w:r>
      <w:r w:rsidR="0016268C">
        <w:rPr>
          <w:rFonts w:eastAsiaTheme="minorEastAsia"/>
        </w:rPr>
        <w:instrText>ADDIN CSL_CITATION {"citationItems":[{"id":"ITEM-1","itemData":{"DOI":"10.1126/science.1107961","ISBN":"1095-9203 (Electronic)\\r0036-8075 (Linking)","ISSN":"0036-8075","PMID":"15831760","abstract":"How do we perceive the visual motion of objects that are accelerated by gravity? We propose that, because vision is poorly sensitive to accelerations, an internal model that calculates the effects of gravity is derived from graviceptive information, is stored in the vestibular cortex, and is activated by visual motion that appears to be coherent with natural gravity. The acceleration of visual targets was manipulated while brain activity was measured using functional magnetic resonance imaging. In agreement with the internal model hypothesis, we found that the vestibular network was selectively engaged when acceleration was consistent with natural gravity. These findings demonstrate that predictive mechanisms of physical laws of motion are represented in the human brain.","author":[{"dropping-particle":"","family":"Indovina","given":"Iole","non-dropping-particle":"","parse-names":false,"suffix":""},{"dropping-particle":"","family":"Maffei","given":"Vincenzo","non-dropping-particle":"","parse-names":false,"suffix":""},{"dropping-particle":"","family":"Bosco","given":"Gianfranco","non-dropping-particle":"","parse-names":false,"suffix":""},{"dropping-particle":"","family":"Zago","given":"Myrka","non-dropping-particle":"","parse-names":false,"suffix":""},{"dropping-particle":"","family":"Macaluso","given":"Emiliano","non-dropping-particle":"","parse-names":false,"suffix":""},{"dropping-particle":"","family":"Lacquaniti","given":"Francesco","non-dropping-particle":"","parse-names":false,"suffix":""}],"container-title":"Science (New York, N.Y.)","id":"ITEM-1","issue":"April","issued":{"date-parts":[["2005"]]},"page":"416-419","title":"Representation of visual gravitational motion in the human vestibular cortex.","type":"article-journal","volume":"308"},"uris":["http://www.mendeley.com/documents/?uuid=137ce183-0a5a-4509-bc95-f48dcd5e22b6"]}],"mendeley":{"formattedCitation":"(Indovina et al., 2005)","plainTextFormattedCitation":"(Indovina et al., 2005)","previouslyFormattedCitation":"(Indovina et al., 2005)"},"properties":{"noteIndex":0},"schema":"https://github.com/citation-style-language/schema/raw/master/csl-citation.json"}</w:instrText>
      </w:r>
      <w:r w:rsidR="007614EE" w:rsidRPr="007614EE">
        <w:rPr>
          <w:rFonts w:eastAsiaTheme="minorEastAsia"/>
        </w:rPr>
        <w:fldChar w:fldCharType="separate"/>
      </w:r>
      <w:r w:rsidR="007614EE" w:rsidRPr="007614EE">
        <w:rPr>
          <w:rFonts w:eastAsiaTheme="minorEastAsia"/>
          <w:noProof/>
        </w:rPr>
        <w:t>(Indovina et al., 2005)</w:t>
      </w:r>
      <w:r w:rsidR="007614EE" w:rsidRPr="007614EE">
        <w:rPr>
          <w:rFonts w:eastAsiaTheme="minorEastAsia"/>
        </w:rPr>
        <w:fldChar w:fldCharType="end"/>
      </w:r>
      <w:r w:rsidR="00880A31">
        <w:rPr>
          <w:rFonts w:eastAsiaTheme="minorEastAsia"/>
        </w:rPr>
        <w:t>, a hypothesis which is also supported by our data.</w:t>
      </w:r>
    </w:p>
    <w:p w14:paraId="258C2615" w14:textId="63FEB35B" w:rsidR="00E72229" w:rsidRDefault="00E72229" w:rsidP="00BE7928">
      <w:pPr>
        <w:keepNext/>
        <w:spacing w:line="480" w:lineRule="auto"/>
        <w:jc w:val="both"/>
      </w:pPr>
    </w:p>
    <w:p w14:paraId="5EF0C83C" w14:textId="3CFB62F1" w:rsidR="00314718" w:rsidRDefault="00580FFB" w:rsidP="00BE7928">
      <w:pPr>
        <w:spacing w:line="480" w:lineRule="auto"/>
        <w:jc w:val="both"/>
        <w:rPr>
          <w:rFonts w:eastAsiaTheme="minorEastAsia"/>
        </w:rPr>
      </w:pPr>
      <w:r>
        <w:rPr>
          <w:rFonts w:eastAsiaTheme="minorEastAsia"/>
        </w:rPr>
        <w:t xml:space="preserve">Under this assumption, we can use the responses for the inverted gravity condition to estimate the errors introduced </w:t>
      </w:r>
      <w:r w:rsidR="00314718">
        <w:rPr>
          <w:rFonts w:eastAsiaTheme="minorEastAsia"/>
        </w:rPr>
        <w:t>by motor variability</w:t>
      </w:r>
      <w:r>
        <w:rPr>
          <w:rFonts w:eastAsiaTheme="minorEastAsia"/>
        </w:rPr>
        <w:t>.</w:t>
      </w:r>
      <w:r w:rsidR="007614EE" w:rsidRPr="007614EE">
        <w:rPr>
          <w:rFonts w:eastAsiaTheme="minorEastAsia"/>
        </w:rPr>
        <w:t xml:space="preserve"> </w:t>
      </w:r>
      <w:r w:rsidR="00DC2DE7">
        <w:rPr>
          <w:rFonts w:eastAsiaTheme="minorEastAsia"/>
        </w:rPr>
        <w:t>An inactivation of the gravity prior</w:t>
      </w:r>
      <w:r w:rsidR="007614EE">
        <w:rPr>
          <w:rFonts w:eastAsiaTheme="minorEastAsia"/>
        </w:rPr>
        <w:t xml:space="preserve"> </w:t>
      </w:r>
      <w:r w:rsidR="00DC2DE7">
        <w:rPr>
          <w:rFonts w:eastAsiaTheme="minorEastAsia"/>
        </w:rPr>
        <w:t xml:space="preserve">would mean that </w:t>
      </w:r>
      <w:r w:rsidR="00DC2DE7" w:rsidRPr="00DC2DE7">
        <w:t>t</w:t>
      </w:r>
      <w:r w:rsidR="007614EE" w:rsidRPr="00DC2DE7">
        <w:t>he</w:t>
      </w:r>
      <w:r w:rsidR="007614EE">
        <w:rPr>
          <w:rFonts w:eastAsiaTheme="minorEastAsia"/>
        </w:rPr>
        <w:t xml:space="preserve"> gravity acting upon the object </w:t>
      </w:r>
      <w:r w:rsidR="00880A31">
        <w:rPr>
          <w:rFonts w:eastAsiaTheme="minorEastAsia"/>
        </w:rPr>
        <w:t>should be</w:t>
      </w:r>
      <w:r w:rsidR="00DC2DE7">
        <w:rPr>
          <w:rFonts w:eastAsiaTheme="minorEastAsia"/>
        </w:rPr>
        <w:t xml:space="preserve"> represented </w:t>
      </w:r>
      <w:r w:rsidR="007614EE">
        <w:rPr>
          <w:rFonts w:eastAsiaTheme="minorEastAsia"/>
        </w:rPr>
        <w:t xml:space="preserve">with </w:t>
      </w:r>
      <w:r w:rsidR="00880A31">
        <w:rPr>
          <w:rFonts w:eastAsiaTheme="minorEastAsia"/>
        </w:rPr>
        <w:t xml:space="preserve">the </w:t>
      </w:r>
      <w:r w:rsidR="0016268C">
        <w:rPr>
          <w:rFonts w:eastAsiaTheme="minorEastAsia"/>
        </w:rPr>
        <w:t>same</w:t>
      </w:r>
      <w:r w:rsidR="007614EE">
        <w:rPr>
          <w:rFonts w:eastAsiaTheme="minorEastAsia"/>
        </w:rPr>
        <w:t xml:space="preserve"> precision </w:t>
      </w:r>
      <w:r w:rsidR="003A000F">
        <w:rPr>
          <w:rFonts w:eastAsiaTheme="minorEastAsia"/>
        </w:rPr>
        <w:t>as</w:t>
      </w:r>
      <w:r w:rsidR="007614EE">
        <w:rPr>
          <w:rFonts w:eastAsiaTheme="minorEastAsia"/>
        </w:rPr>
        <w:t xml:space="preserve"> arbitrary </w:t>
      </w:r>
      <w:r w:rsidR="001906EB">
        <w:rPr>
          <w:rFonts w:eastAsiaTheme="minorEastAsia"/>
        </w:rPr>
        <w:t>gravities</w:t>
      </w:r>
      <w:r w:rsidR="007614EE">
        <w:rPr>
          <w:rFonts w:eastAsiaTheme="minorEastAsia"/>
        </w:rPr>
        <w:t>.</w:t>
      </w:r>
      <w:r w:rsidR="0029217A">
        <w:rPr>
          <w:rFonts w:eastAsiaTheme="minorEastAsia"/>
        </w:rPr>
        <w:t xml:space="preserve"> </w:t>
      </w:r>
      <w:r w:rsidR="0016268C">
        <w:rPr>
          <w:rFonts w:eastAsiaTheme="minorEastAsia"/>
        </w:rPr>
        <w:t>We previously found Weber fractions of between 13</w:t>
      </w:r>
      <w:r w:rsidR="002B2E0C">
        <w:rPr>
          <w:rFonts w:eastAsiaTheme="minorEastAsia"/>
        </w:rPr>
        <w:t>%</w:t>
      </w:r>
      <w:r w:rsidR="0016268C">
        <w:rPr>
          <w:rFonts w:eastAsiaTheme="minorEastAsia"/>
        </w:rPr>
        <w:t xml:space="preserve"> and beyond 30% for arbitrary gravit</w:t>
      </w:r>
      <w:r w:rsidR="00880A31">
        <w:rPr>
          <w:rFonts w:eastAsiaTheme="minorEastAsia"/>
        </w:rPr>
        <w:t>ies</w:t>
      </w:r>
      <w:r w:rsidR="00E642AA">
        <w:rPr>
          <w:rFonts w:eastAsiaTheme="minorEastAsia"/>
        </w:rPr>
        <w:t xml:space="preserve"> </w:t>
      </w:r>
      <w:r w:rsidR="00E642AA">
        <w:rPr>
          <w:rFonts w:eastAsiaTheme="minorEastAsia"/>
        </w:rPr>
        <w:fldChar w:fldCharType="begin" w:fldLock="1"/>
      </w:r>
      <w:r w:rsidR="001D4CE3">
        <w:rPr>
          <w:rFonts w:eastAsiaTheme="minorEastAsia"/>
        </w:rPr>
        <w:instrText>ADDIN CSL_CITATION {"citationItems":[{"id":"ITEM-1","itemData":{"DOI":"10.1016/J.VISRES.2018.06.002","ISSN":"0042-6989","abstract":"Evidence suggests that humans rely on an earth gravity prior for sensory-motor tasks like catching or reaching. Even under earth-discrepant conditions, this prior biases perception and action towards assuming a gravitational downwards acceleration of 9.81 m/s2. This can be particularly detrimental in interactions with virtual environments employing earth-discrepant gravity conditions for their visual presentation. The present study thus investigates how well humans discriminate visually presented gravities and which cues they use to extract gravity from the visual scene. To this end, we employed a Two-Interval Forced-Choice Design. In Experiment 1, participants had to judge which of two presented parabolas had the higher underlying gravity. We used two initial vertical velocities, two horizontal velocities and a constant target size. Experiment 2 added a manipulation of the reliability of the target size. Experiment 1 shows that participants have generally high discrimination thresholds for visually presented gravities, with weber fractions of 13 to beyond 30%. We identified the rate of change of the elevation angle (ẏ) and the visual angle (θ) as major cues. Experiment 2 suggests furthermore that size variability has a small influence on discrimination thresholds, while at the same time larger size variability increases reliance on ẏ and decreases reliance on θ. All in all, even though we use all available information, humans display low precision when extracting the governing gravity from a visual scene, which might further impact our capabilities of adapting to earth-discrepant gravity conditions with visual information alone.","author":[{"dropping-particle":"","family":"Jörges","given":"Björn","non-dropping-particle":"","parse-names":false,"suffix":""},{"dropping-particle":"","family":"Hagenfeld","given":"Lena","non-dropping-particle":"","parse-names":false,"suffix":""},{"dropping-particle":"","family":"López-Moliner","given":"Joan","non-dropping-particle":"","parse-names":false,"suffix":""}],"container-title":"Vision Research","id":"ITEM-1","issued":{"date-parts":[["2018","8","1"]]},"page":"47-58","publisher":"Pergamon","title":"The use of visual cues in gravity judgements on parabolic motion","type":"article-journal","volume":"149"},"uris":["http://www.mendeley.com/documents/?uuid=d74f8cd8-109e-3543-819f-045d7c72115b"]}],"mendeley":{"formattedCitation":"(Björn Jörges, Hagenfeld, &amp; López-Moliner, 2018)","manualFormatting":"(Jörges, Hagenfeld, &amp; López-Moliner, 2018)","plainTextFormattedCitation":"(Björn Jörges, Hagenfeld, &amp; López-Moliner, 2018)","previouslyFormattedCitation":"(Björn Jörges, Hagenfeld, &amp; López-Moliner, 2018)"},"properties":{"noteIndex":0},"schema":"https://github.com/citation-style-language/schema/raw/master/csl-citation.json"}</w:instrText>
      </w:r>
      <w:r w:rsidR="00E642AA">
        <w:rPr>
          <w:rFonts w:eastAsiaTheme="minorEastAsia"/>
        </w:rPr>
        <w:fldChar w:fldCharType="separate"/>
      </w:r>
      <w:r w:rsidR="004A436E" w:rsidRPr="004A436E">
        <w:rPr>
          <w:rFonts w:eastAsiaTheme="minorEastAsia"/>
          <w:noProof/>
        </w:rPr>
        <w:t>(Jörges, Hagenfeld, &amp; López-Moliner, 2018)</w:t>
      </w:r>
      <w:r w:rsidR="00E642AA">
        <w:rPr>
          <w:rFonts w:eastAsiaTheme="minorEastAsia"/>
        </w:rPr>
        <w:fldChar w:fldCharType="end"/>
      </w:r>
      <w:r w:rsidR="0016268C">
        <w:rPr>
          <w:rFonts w:eastAsiaTheme="minorEastAsia"/>
        </w:rPr>
        <w:t xml:space="preserve">, which is in line with those found for </w:t>
      </w:r>
      <w:r w:rsidR="00DC2DE7">
        <w:rPr>
          <w:rFonts w:eastAsiaTheme="minorEastAsia"/>
        </w:rPr>
        <w:t xml:space="preserve">linear </w:t>
      </w:r>
      <w:r w:rsidR="0016268C">
        <w:rPr>
          <w:rFonts w:eastAsiaTheme="minorEastAsia"/>
        </w:rPr>
        <w:t>accelerations</w:t>
      </w:r>
      <w:r w:rsidR="00E642AA">
        <w:rPr>
          <w:rFonts w:eastAsiaTheme="minorEastAsia"/>
        </w:rPr>
        <w:t xml:space="preserve"> </w:t>
      </w:r>
      <w:r w:rsidR="00E642AA">
        <w:rPr>
          <w:rFonts w:eastAsiaTheme="minorEastAsia"/>
        </w:rPr>
        <w:fldChar w:fldCharType="begin" w:fldLock="1"/>
      </w:r>
      <w:r w:rsidR="008A7B56">
        <w:rPr>
          <w:rFonts w:eastAsiaTheme="minorEastAsia"/>
        </w:rPr>
        <w:instrText>ADDIN CSL_CITATION {"citationItems":[{"id":"ITEM-1","itemData":{"DOI":"10.1016/0042-6989(92)90095-Z","ISBN":"0042-6989","ISSN":"00426989","PMID":"1288008","abstract":"We present data on the human sensitivity to optic acceleration i.e. temporal modulations of the speed and direction of moving objects. Modulation thresholds are measured as a function of modulation frequency and speed for different periodical velocity vector modulation functions using a localized target. Evidence is presented that human detection of velocity vector modulations is not directly based on the acceleration signal (the temporal derivative of the velocity vector modulation). Instead, modulation detection is accurately described by a two-stage model: a low-pass temporal filter transformation of the true velocity vector modulation followed by a variance detection stage. A functional description of the first stage is a second order low-pass temporal filter having a characteristic time constant of 40 msec. In effect, the temporal low-pass filter is an integration of the velocity vector modulation within a temporal window of 100-140 msec. A non-trivial link of this low-pass filter stage to the temporal characteristics of standard motion detection mechanisms will be discussed. Velocity vector modulations are detected in the second-stage, whenever the variance of the filtered velocity vector exceeds a certain threshold variance in either the speed or direction dimension. The threshold standard deviations for this variance detection stage are estimated to be 17% for speed modulations and 9% for motion direction modulations. ?? 1992.","author":[{"dropping-particle":"","family":"Werkhoven","given":"Peter","non-dropping-particle":"","parse-names":false,"suffix":""},{"dropping-particle":"","family":"Snippe","given":"Herman P.","non-dropping-particle":"","parse-names":false,"suffix":""},{"dropping-particle":"","family":"Alexander","given":"Toet","non-dropping-particle":"","parse-names":false,"suffix":""}],"container-title":"Vision Research","id":"ITEM-1","issue":"12","issued":{"date-parts":[["1992"]]},"page":"2313-2329","title":"Visual processing of optic acceleration","type":"article-journal","volume":"32"},"uris":["http://www.mendeley.com/documents/?uuid=87640a2d-be6b-495c-bff6-916e102dcbe8"]}],"mendeley":{"formattedCitation":"(Werkhoven, Snippe, &amp; Alexander, 1992)","plainTextFormattedCitation":"(Werkhoven, Snippe, &amp; Alexander, 1992)","previouslyFormattedCitation":"(Werkhoven, Snippe, &amp; Alexander, 1992)"},"properties":{"noteIndex":0},"schema":"https://github.com/citation-style-language/schema/raw/master/csl-citation.json"}</w:instrText>
      </w:r>
      <w:r w:rsidR="00E642AA">
        <w:rPr>
          <w:rFonts w:eastAsiaTheme="minorEastAsia"/>
        </w:rPr>
        <w:fldChar w:fldCharType="separate"/>
      </w:r>
      <w:r w:rsidR="00E642AA" w:rsidRPr="00E642AA">
        <w:rPr>
          <w:rFonts w:eastAsiaTheme="minorEastAsia"/>
          <w:noProof/>
        </w:rPr>
        <w:t>(Werkhoven, Snippe, &amp; Alexander, 1992)</w:t>
      </w:r>
      <w:r w:rsidR="00E642AA">
        <w:rPr>
          <w:rFonts w:eastAsiaTheme="minorEastAsia"/>
        </w:rPr>
        <w:fldChar w:fldCharType="end"/>
      </w:r>
      <w:r w:rsidR="0016268C">
        <w:rPr>
          <w:rFonts w:eastAsiaTheme="minorEastAsia"/>
        </w:rPr>
        <w:t>. We thus proceed with a value of 20</w:t>
      </w:r>
      <w:r w:rsidR="002B2E0C">
        <w:rPr>
          <w:rFonts w:eastAsiaTheme="minorEastAsia"/>
        </w:rPr>
        <w:t>%</w:t>
      </w:r>
      <w:r w:rsidR="00DC2DE7">
        <w:rPr>
          <w:rFonts w:eastAsiaTheme="minorEastAsia"/>
        </w:rPr>
        <w:t>, which corresponds to a normalized standard deviation of 0.295</w:t>
      </w:r>
      <w:r w:rsidR="00880A31">
        <w:rPr>
          <w:rFonts w:eastAsiaTheme="minorEastAsia"/>
        </w:rPr>
        <w:t xml:space="preserve"> (see procedure above)</w:t>
      </w:r>
      <w:r w:rsidR="00DC2DE7">
        <w:rPr>
          <w:rFonts w:eastAsiaTheme="minorEastAsia"/>
        </w:rPr>
        <w:t>.</w:t>
      </w:r>
      <w:r w:rsidR="004851B6">
        <w:rPr>
          <w:rFonts w:eastAsiaTheme="minorEastAsia"/>
        </w:rPr>
        <w:t xml:space="preserve"> </w:t>
      </w:r>
    </w:p>
    <w:p w14:paraId="3987C14C" w14:textId="391FB48A" w:rsidR="00314718" w:rsidRDefault="00E817C4" w:rsidP="00BE7928">
      <w:pPr>
        <w:spacing w:line="480" w:lineRule="auto"/>
        <w:jc w:val="both"/>
        <w:rPr>
          <w:rFonts w:eastAsiaTheme="minorEastAsia"/>
        </w:rPr>
      </w:pPr>
      <w:r>
        <w:rPr>
          <w:rFonts w:eastAsiaTheme="minorEastAsia"/>
        </w:rPr>
        <w:t xml:space="preserve">There are further constraints: First, the motor variability should be lower than the overall variabilities observed for </w:t>
      </w:r>
      <w:r w:rsidR="007F55F7">
        <w:rPr>
          <w:rFonts w:eastAsiaTheme="minorEastAsia"/>
        </w:rPr>
        <w:t xml:space="preserve">the absolute error in </w:t>
      </w:r>
      <w:r>
        <w:rPr>
          <w:rFonts w:eastAsiaTheme="minorEastAsia"/>
        </w:rPr>
        <w:t xml:space="preserve">each condition (the minimum is just over 0.08 s for the short occlusion condition with 1.3g and an initial vertical velocity of 4.5 m/s). Second, the </w:t>
      </w:r>
      <w:r w:rsidR="0080133C">
        <w:rPr>
          <w:rFonts w:eastAsiaTheme="minorEastAsia"/>
        </w:rPr>
        <w:t xml:space="preserve">motor variability should be equal across conditions and be independent of gravity, initial </w:t>
      </w:r>
      <w:proofErr w:type="gramStart"/>
      <w:r w:rsidR="0080133C">
        <w:rPr>
          <w:rFonts w:eastAsiaTheme="minorEastAsia"/>
        </w:rPr>
        <w:t>velocity</w:t>
      </w:r>
      <w:proofErr w:type="gramEnd"/>
      <w:r>
        <w:rPr>
          <w:rFonts w:eastAsiaTheme="minorEastAsia"/>
        </w:rPr>
        <w:t xml:space="preserve"> </w:t>
      </w:r>
      <w:r w:rsidR="0080133C">
        <w:rPr>
          <w:rFonts w:eastAsiaTheme="minorEastAsia"/>
        </w:rPr>
        <w:t>and Occlusion category</w:t>
      </w:r>
      <w:r w:rsidR="00A25CC3">
        <w:rPr>
          <w:rFonts w:eastAsiaTheme="minorEastAsia"/>
        </w:rPr>
        <w:t xml:space="preserve"> (see </w:t>
      </w:r>
      <w:r w:rsidR="005F517F">
        <w:rPr>
          <w:rFonts w:eastAsiaTheme="minorEastAsia"/>
        </w:rPr>
        <w:t>Figure 5</w:t>
      </w:r>
      <w:r w:rsidR="00A25CC3">
        <w:rPr>
          <w:rFonts w:eastAsiaTheme="minorEastAsia"/>
        </w:rPr>
        <w:t>B)</w:t>
      </w:r>
      <w:r w:rsidR="0080133C">
        <w:rPr>
          <w:rFonts w:eastAsiaTheme="minorEastAsia"/>
        </w:rPr>
        <w:t xml:space="preserve">. </w:t>
      </w:r>
    </w:p>
    <w:p w14:paraId="48C4B5E2" w14:textId="5655AE36" w:rsidR="00E2668D" w:rsidRDefault="001906EB" w:rsidP="00E2668D">
      <w:pPr>
        <w:spacing w:line="480" w:lineRule="auto"/>
        <w:jc w:val="both"/>
        <w:rPr>
          <w:rFonts w:eastAsiaTheme="minorEastAsia"/>
        </w:rPr>
      </w:pPr>
      <w:r>
        <w:rPr>
          <w:rFonts w:eastAsiaTheme="minorEastAsia"/>
        </w:rPr>
        <w:t>We put these</w:t>
      </w:r>
      <w:r w:rsidR="00FA364D">
        <w:rPr>
          <w:rFonts w:eastAsiaTheme="minorEastAsia"/>
        </w:rPr>
        <w:t xml:space="preserve"> values for </w:t>
      </w:r>
      <w:r w:rsidR="00FA364D" w:rsidRPr="006D11B3">
        <w:rPr>
          <w:rFonts w:eastAsiaTheme="minorEastAsia"/>
          <w:b/>
          <w:bCs/>
        </w:rPr>
        <w:t>g</w:t>
      </w:r>
      <w:r w:rsidR="00FA364D">
        <w:rPr>
          <w:rFonts w:eastAsiaTheme="minorEastAsia"/>
        </w:rPr>
        <w:t xml:space="preserve">, </w:t>
      </w:r>
      <m:oMath>
        <m:sSub>
          <m:sSubPr>
            <m:ctrlPr>
              <w:rPr>
                <w:rFonts w:ascii="Cambria Math" w:eastAsiaTheme="minorEastAsia" w:hAnsi="Cambria Math"/>
              </w:rPr>
            </m:ctrlPr>
          </m:sSubPr>
          <m:e>
            <m:r>
              <m:rPr>
                <m:sty m:val="bi"/>
              </m:rPr>
              <w:rPr>
                <w:rFonts w:ascii="Cambria Math" w:eastAsiaTheme="minorEastAsia" w:hAnsi="Cambria Math"/>
              </w:rPr>
              <m:t>v</m:t>
            </m:r>
          </m:e>
          <m:sub>
            <m:r>
              <m:rPr>
                <m:sty m:val="bi"/>
              </m:rPr>
              <w:rPr>
                <w:rFonts w:ascii="Cambria Math" w:eastAsiaTheme="minorEastAsia" w:hAnsi="Cambria Math"/>
              </w:rPr>
              <m:t>y</m:t>
            </m:r>
          </m:sub>
        </m:sSub>
      </m:oMath>
      <w:r w:rsidR="00FA364D">
        <w:rPr>
          <w:rFonts w:eastAsiaTheme="minorEastAsia"/>
        </w:rPr>
        <w:t xml:space="preserve"> and </w:t>
      </w:r>
      <m:oMath>
        <m:sSub>
          <m:sSubPr>
            <m:ctrlPr>
              <w:rPr>
                <w:rFonts w:ascii="Cambria Math" w:eastAsiaTheme="minorEastAsia" w:hAnsi="Cambria Math"/>
              </w:rPr>
            </m:ctrlPr>
          </m:sSubPr>
          <m:e>
            <m:r>
              <m:rPr>
                <m:sty m:val="bi"/>
              </m:rPr>
              <w:rPr>
                <w:rFonts w:ascii="Cambria Math" w:eastAsiaTheme="minorEastAsia" w:hAnsi="Cambria Math"/>
              </w:rPr>
              <m:t>d</m:t>
            </m:r>
          </m:e>
          <m:sub>
            <m:r>
              <m:rPr>
                <m:sty m:val="bi"/>
              </m:rPr>
              <w:rPr>
                <w:rFonts w:ascii="Cambria Math" w:eastAsiaTheme="minorEastAsia" w:hAnsi="Cambria Math"/>
              </w:rPr>
              <m:t>y</m:t>
            </m:r>
          </m:sub>
        </m:sSub>
      </m:oMath>
      <w:r w:rsidR="00FA364D">
        <w:rPr>
          <w:rFonts w:eastAsiaTheme="minorEastAsia"/>
        </w:rPr>
        <w:t xml:space="preserve"> </w:t>
      </w:r>
      <w:r>
        <w:rPr>
          <w:rFonts w:eastAsiaTheme="minorEastAsia"/>
        </w:rPr>
        <w:t xml:space="preserve">into Equation 4 </w:t>
      </w:r>
      <w:r w:rsidR="00FA364D">
        <w:rPr>
          <w:rFonts w:eastAsiaTheme="minorEastAsia"/>
        </w:rPr>
        <w:t>to</w:t>
      </w:r>
      <w:r w:rsidR="00B94CFD">
        <w:rPr>
          <w:rFonts w:eastAsiaTheme="minorEastAsia"/>
        </w:rPr>
        <w:t xml:space="preserve"> stimulate </w:t>
      </w:r>
      <w:r w:rsidR="00C6015C">
        <w:rPr>
          <w:rFonts w:eastAsiaTheme="minorEastAsia"/>
        </w:rPr>
        <w:t xml:space="preserve">the </w:t>
      </w:r>
      <w:r>
        <w:rPr>
          <w:rFonts w:eastAsiaTheme="minorEastAsia"/>
        </w:rPr>
        <w:t>temporal responses</w:t>
      </w:r>
      <w:r w:rsidR="00C6015C">
        <w:rPr>
          <w:rFonts w:eastAsiaTheme="minorEastAsia"/>
        </w:rPr>
        <w:t xml:space="preserve"> for each trial </w:t>
      </w:r>
      <w:r w:rsidR="00905A4B">
        <w:rPr>
          <w:rFonts w:eastAsiaTheme="minorEastAsia"/>
        </w:rPr>
        <w:t>1</w:t>
      </w:r>
      <w:r w:rsidR="00CE0600">
        <w:rPr>
          <w:rFonts w:eastAsiaTheme="minorEastAsia"/>
        </w:rPr>
        <w:t>000</w:t>
      </w:r>
      <w:r w:rsidR="00C6015C">
        <w:rPr>
          <w:rFonts w:eastAsiaTheme="minorEastAsia"/>
        </w:rPr>
        <w:t xml:space="preserve"> times</w:t>
      </w:r>
      <w:r w:rsidR="00EE79BD">
        <w:rPr>
          <w:rFonts w:eastAsiaTheme="minorEastAsia"/>
        </w:rPr>
        <w:t xml:space="preserve">. </w:t>
      </w:r>
      <w:r w:rsidR="00B804B7">
        <w:rPr>
          <w:rFonts w:eastAsiaTheme="minorEastAsia"/>
        </w:rPr>
        <w:t xml:space="preserve">We minimize the </w:t>
      </w:r>
      <w:r w:rsidR="008679CF" w:rsidRPr="008679CF">
        <w:rPr>
          <w:rFonts w:eastAsiaTheme="minorEastAsia"/>
        </w:rPr>
        <w:t xml:space="preserve">Root </w:t>
      </w:r>
      <w:r w:rsidR="008679CF">
        <w:rPr>
          <w:rFonts w:eastAsiaTheme="minorEastAsia"/>
        </w:rPr>
        <w:t>M</w:t>
      </w:r>
      <w:r w:rsidR="008679CF" w:rsidRPr="008679CF">
        <w:rPr>
          <w:rFonts w:eastAsiaTheme="minorEastAsia"/>
        </w:rPr>
        <w:t xml:space="preserve">ean </w:t>
      </w:r>
      <w:r w:rsidR="008679CF">
        <w:rPr>
          <w:rFonts w:eastAsiaTheme="minorEastAsia"/>
        </w:rPr>
        <w:t>S</w:t>
      </w:r>
      <w:r w:rsidR="008679CF" w:rsidRPr="008679CF">
        <w:rPr>
          <w:rFonts w:eastAsiaTheme="minorEastAsia"/>
        </w:rPr>
        <w:t xml:space="preserve">quare </w:t>
      </w:r>
      <w:r w:rsidR="008679CF">
        <w:rPr>
          <w:rFonts w:eastAsiaTheme="minorEastAsia"/>
        </w:rPr>
        <w:t>E</w:t>
      </w:r>
      <w:r w:rsidR="008679CF" w:rsidRPr="008679CF">
        <w:rPr>
          <w:rFonts w:eastAsiaTheme="minorEastAsia"/>
        </w:rPr>
        <w:t>rrors (RMSE)</w:t>
      </w:r>
      <w:r w:rsidR="00B804B7">
        <w:rPr>
          <w:rFonts w:eastAsiaTheme="minorEastAsia"/>
        </w:rPr>
        <w:t xml:space="preserve"> between the standard deviations of the simulated timing error and the observed timing errors</w:t>
      </w:r>
      <w:r w:rsidR="0059490A">
        <w:rPr>
          <w:rFonts w:eastAsiaTheme="minorEastAsia"/>
        </w:rPr>
        <w:t>, separately for each combination of gravity, initial vertical velocity, Occlusion condition and participant</w:t>
      </w:r>
      <w:r w:rsidR="00B804B7">
        <w:rPr>
          <w:rFonts w:eastAsiaTheme="minorEastAsia"/>
        </w:rPr>
        <w:t>.</w:t>
      </w:r>
      <w:r w:rsidR="0059490A">
        <w:rPr>
          <w:rFonts w:eastAsiaTheme="minorEastAsia"/>
        </w:rPr>
        <w:t xml:space="preserve"> We collapsed the error across initial horizontal </w:t>
      </w:r>
      <w:r w:rsidR="0059490A">
        <w:rPr>
          <w:rFonts w:eastAsiaTheme="minorEastAsia"/>
        </w:rPr>
        <w:lastRenderedPageBreak/>
        <w:t>velocities because results for both values were virtually the same, mostly likely because the horizontal velocity barely influences overall flight duration</w:t>
      </w:r>
      <w:r w:rsidR="00C1673C">
        <w:rPr>
          <w:rFonts w:eastAsiaTheme="minorEastAsia"/>
        </w:rPr>
        <w:t xml:space="preserve"> in the presence of air drag, and not at all in the absence of air drag.</w:t>
      </w:r>
      <w:ins w:id="204" w:author="Björn Jörges" w:date="2020-07-09T04:30:00Z">
        <w:r w:rsidR="00C7749A">
          <w:rPr>
            <w:rFonts w:eastAsiaTheme="minorEastAsia"/>
          </w:rPr>
          <w:t xml:space="preserve"> </w:t>
        </w:r>
      </w:ins>
      <w:r w:rsidR="00B804B7">
        <w:rPr>
          <w:rFonts w:eastAsiaTheme="minorEastAsia"/>
        </w:rPr>
        <w:t>After visualizing a relevant range of candidate values for the standard deviation of the remaining errors (see</w:t>
      </w:r>
      <w:r w:rsidR="003A56D0">
        <w:rPr>
          <w:rFonts w:eastAsiaTheme="minorEastAsia"/>
        </w:rPr>
        <w:t xml:space="preserve"> </w:t>
      </w:r>
      <w:r w:rsidR="005F517F">
        <w:rPr>
          <w:rFonts w:eastAsiaTheme="minorEastAsia"/>
        </w:rPr>
        <w:t>Figure 6</w:t>
      </w:r>
      <w:r w:rsidR="00B804B7">
        <w:rPr>
          <w:rFonts w:eastAsiaTheme="minorEastAsia"/>
        </w:rPr>
        <w:t xml:space="preserve">), we use </w:t>
      </w:r>
      <w:r w:rsidR="00EE79BD">
        <w:rPr>
          <w:rFonts w:eastAsiaTheme="minorEastAsia"/>
        </w:rPr>
        <w:t>the optim() function implemented in R</w:t>
      </w:r>
      <w:r w:rsidR="00B804B7">
        <w:rPr>
          <w:rFonts w:eastAsiaTheme="minorEastAsia"/>
        </w:rPr>
        <w:t xml:space="preserve"> with a lower bound of 0.</w:t>
      </w:r>
      <w:r w:rsidR="00B025FE">
        <w:rPr>
          <w:rFonts w:eastAsiaTheme="minorEastAsia"/>
        </w:rPr>
        <w:t>0</w:t>
      </w:r>
      <w:r w:rsidR="00B804B7">
        <w:rPr>
          <w:rFonts w:eastAsiaTheme="minorEastAsia"/>
        </w:rPr>
        <w:t>1</w:t>
      </w:r>
      <w:r w:rsidR="00314718">
        <w:rPr>
          <w:rFonts w:eastAsiaTheme="minorEastAsia"/>
        </w:rPr>
        <w:t> s</w:t>
      </w:r>
      <w:r w:rsidR="00B804B7">
        <w:rPr>
          <w:rFonts w:eastAsiaTheme="minorEastAsia"/>
        </w:rPr>
        <w:t xml:space="preserve"> and an upper bound of 0.</w:t>
      </w:r>
      <w:r w:rsidR="00B025FE">
        <w:rPr>
          <w:rFonts w:eastAsiaTheme="minorEastAsia"/>
        </w:rPr>
        <w:t>0</w:t>
      </w:r>
      <w:r w:rsidR="00314718">
        <w:rPr>
          <w:rFonts w:eastAsiaTheme="minorEastAsia"/>
        </w:rPr>
        <w:t>6 s</w:t>
      </w:r>
      <w:r w:rsidR="00B804B7">
        <w:rPr>
          <w:rFonts w:eastAsiaTheme="minorEastAsia"/>
        </w:rPr>
        <w:t xml:space="preserve"> to find the best fit for the observed data.</w:t>
      </w:r>
      <w:r w:rsidR="00EE79BD">
        <w:rPr>
          <w:rFonts w:eastAsiaTheme="minorEastAsia"/>
        </w:rPr>
        <w:t xml:space="preserve"> </w:t>
      </w:r>
      <w:r w:rsidR="00B94CFD">
        <w:rPr>
          <w:rFonts w:eastAsiaTheme="minorEastAsia"/>
        </w:rPr>
        <w:t xml:space="preserve">We found the best fit for </w:t>
      </w:r>
      <w:r w:rsidR="004850CC">
        <w:rPr>
          <w:rFonts w:eastAsiaTheme="minorEastAsia"/>
        </w:rPr>
        <w:t xml:space="preserve">a </w:t>
      </w:r>
      <w:r w:rsidR="00C03A45">
        <w:rPr>
          <w:rFonts w:eastAsiaTheme="minorEastAsia"/>
        </w:rPr>
        <w:t>standard deviation of 0.</w:t>
      </w:r>
      <w:r w:rsidR="00616FA4">
        <w:rPr>
          <w:rFonts w:eastAsiaTheme="minorEastAsia"/>
        </w:rPr>
        <w:t>058</w:t>
      </w:r>
      <w:r w:rsidR="00C03A45">
        <w:rPr>
          <w:rFonts w:eastAsiaTheme="minorEastAsia"/>
        </w:rPr>
        <w:t> s, with an RMSE of 0.0</w:t>
      </w:r>
      <w:r w:rsidR="007F55F7">
        <w:rPr>
          <w:rFonts w:eastAsiaTheme="minorEastAsia"/>
        </w:rPr>
        <w:t>4</w:t>
      </w:r>
      <w:r w:rsidR="004850CC">
        <w:rPr>
          <w:rFonts w:eastAsiaTheme="minorEastAsia"/>
        </w:rPr>
        <w:t>.</w:t>
      </w:r>
    </w:p>
    <w:p w14:paraId="51206F38" w14:textId="58285287" w:rsidR="005368D2" w:rsidRDefault="009F5050" w:rsidP="00E2668D">
      <w:pPr>
        <w:spacing w:line="480" w:lineRule="auto"/>
        <w:jc w:val="both"/>
        <w:rPr>
          <w:rFonts w:eastAsiaTheme="minorEastAsia"/>
        </w:rPr>
      </w:pPr>
      <w:r w:rsidRPr="009F5050">
        <w:rPr>
          <w:rFonts w:eastAsiaTheme="minorEastAsia"/>
          <w:noProof/>
        </w:rPr>
        <w:t xml:space="preserve"> </w:t>
      </w:r>
    </w:p>
    <w:p w14:paraId="3986126C" w14:textId="1B536A30" w:rsidR="00FA364D" w:rsidRDefault="00FA364D" w:rsidP="00BE7928">
      <w:pPr>
        <w:pStyle w:val="Heading3"/>
        <w:spacing w:line="480" w:lineRule="auto"/>
      </w:pPr>
      <w:r w:rsidRPr="00FA364D">
        <w:t>The Standard Deviation of the Gravity Prior</w:t>
      </w:r>
    </w:p>
    <w:p w14:paraId="4568C0F2" w14:textId="1941C655" w:rsidR="00515BFC" w:rsidRDefault="00FA364D" w:rsidP="00BE7928">
      <w:pPr>
        <w:spacing w:line="480" w:lineRule="auto"/>
        <w:jc w:val="both"/>
        <w:rPr>
          <w:rFonts w:eastAsiaTheme="minorEastAsia"/>
        </w:rPr>
      </w:pPr>
      <w:r>
        <w:rPr>
          <w:rFonts w:eastAsiaTheme="minorEastAsia"/>
        </w:rPr>
        <w:t xml:space="preserve">We then proceed to apply these values to simulate </w:t>
      </w:r>
      <w:r w:rsidR="00DD1FC4">
        <w:rPr>
          <w:rFonts w:eastAsiaTheme="minorEastAsia"/>
        </w:rPr>
        <w:t xml:space="preserve">data sets </w:t>
      </w:r>
      <w:r>
        <w:rPr>
          <w:rFonts w:eastAsiaTheme="minorEastAsia"/>
        </w:rPr>
        <w:t xml:space="preserve">based on the above assumptions, get the standard deviations for the timing </w:t>
      </w:r>
      <w:proofErr w:type="gramStart"/>
      <w:r>
        <w:rPr>
          <w:rFonts w:eastAsiaTheme="minorEastAsia"/>
        </w:rPr>
        <w:t>error</w:t>
      </w:r>
      <w:proofErr w:type="gramEnd"/>
      <w:r>
        <w:rPr>
          <w:rFonts w:eastAsiaTheme="minorEastAsia"/>
        </w:rPr>
        <w:t xml:space="preserve"> and compare them to standard deviations of the observed timing errors</w:t>
      </w:r>
      <w:r w:rsidR="00FB13C4">
        <w:rPr>
          <w:rFonts w:eastAsiaTheme="minorEastAsia"/>
        </w:rPr>
        <w:t xml:space="preserve"> (Method 1)</w:t>
      </w:r>
      <w:r w:rsidR="00DD1FC4">
        <w:rPr>
          <w:rFonts w:eastAsiaTheme="minorEastAsia"/>
        </w:rPr>
        <w:t xml:space="preserve">. We restrict this </w:t>
      </w:r>
      <w:r w:rsidR="0065543C">
        <w:rPr>
          <w:rFonts w:eastAsiaTheme="minorEastAsia"/>
        </w:rPr>
        <w:t xml:space="preserve">comparison to the 0.7g/0.85g/1g/1.15/1.3g condition, as we expect the gravity model not to be activated for inverted gravitational motion. For a discussion of factors impacting the performance of the model for short occlusions, see </w:t>
      </w:r>
      <w:r w:rsidR="0065543C">
        <w:rPr>
          <w:rFonts w:eastAsiaTheme="minorEastAsia"/>
        </w:rPr>
        <w:fldChar w:fldCharType="begin" w:fldLock="1"/>
      </w:r>
      <w:r w:rsidR="00314718">
        <w:rPr>
          <w:rFonts w:eastAsiaTheme="minorEastAsia"/>
        </w:rPr>
        <w:instrText>ADDIN CSL_CITATION {"citationItems":[{"id":"ITEM-1","itemData":{"DOI":"10.1016/J.VISRES.2018.06.002","ISSN":"0042-6989","abstract":"Evidence suggests that humans rely on an earth gravity prior for sensory-motor tasks like catching or reaching. Even under earth-discrepant conditions, this prior biases perception and action towards assuming a gravitational downwards acceleration of 9.81 m/s2. This can be particularly detrimental in interactions with virtual environments employing earth-discrepant gravity conditions for their visual presentation. The present study thus investigates how well humans discriminate visually presented gravities and which cues they use to extract gravity from the visual scene. To this end, we employed a Two-Interval Forced-Choice Design. In Experiment 1, participants had to judge which of two presented parabolas had the higher underlying gravity. We used two initial vertical velocities, two horizontal velocities and a constant target size. Experiment 2 added a manipulation of the reliability of the target size. Experiment 1 shows that participants have generally high discrimination thresholds for visually presented gravities, with weber fractions of 13 to beyond 30%. We identified the rate of change of the elevation angle (ẏ) and the visual angle (θ) as major cues. Experiment 2 suggests furthermore that size variability has a small influence on discrimination thresholds, while at the same time larger size variability increases reliance on ẏ and decreases reliance on θ. All in all, even though we use all available information, humans display low precision when extracting the governing gravity from a visual scene, which might further impact our capabilities of adapting to earth-discrepant gravity conditions with visual information alone.","author":[{"dropping-particle":"","family":"Jörges","given":"Björn","non-dropping-particle":"","parse-names":false,"suffix":""},{"dropping-particle":"","family":"Hagenfeld","given":"Lena","non-dropping-particle":"","parse-names":false,"suffix":""},{"dropping-particle":"","family":"López-Moliner","given":"Joan","non-dropping-particle":"","parse-names":false,"suffix":""}],"container-title":"Vision Research","id":"ITEM-1","issued":{"date-parts":[["2018","8","1"]]},"page":"47-58","publisher":"Pergamon","title":"The use of visual cues in gravity judgements on parabolic motion","type":"article-journal","volume":"149"},"uris":["http://www.mendeley.com/documents/?uuid=d74f8cd8-109e-3543-819f-045d7c72115b"]}],"mendeley":{"formattedCitation":"(Björn Jörges et al., 2018)","manualFormatting":"(Jörges et al., 2018)","plainTextFormattedCitation":"(Björn Jörges et al., 2018)","previouslyFormattedCitation":"(Björn Jörges et al., 2018)"},"properties":{"noteIndex":0},"schema":"https://github.com/citation-style-language/schema/raw/master/csl-citation.json"}</w:instrText>
      </w:r>
      <w:r w:rsidR="0065543C">
        <w:rPr>
          <w:rFonts w:eastAsiaTheme="minorEastAsia"/>
        </w:rPr>
        <w:fldChar w:fldCharType="separate"/>
      </w:r>
      <w:r w:rsidR="004A436E" w:rsidRPr="004A436E">
        <w:rPr>
          <w:rFonts w:eastAsiaTheme="minorEastAsia"/>
          <w:noProof/>
        </w:rPr>
        <w:t>(Jörges et al., 2018)</w:t>
      </w:r>
      <w:r w:rsidR="0065543C">
        <w:rPr>
          <w:rFonts w:eastAsiaTheme="minorEastAsia"/>
        </w:rPr>
        <w:fldChar w:fldCharType="end"/>
      </w:r>
      <w:r w:rsidR="0065543C">
        <w:rPr>
          <w:rFonts w:eastAsiaTheme="minorEastAsia"/>
        </w:rPr>
        <w:t xml:space="preserve">. We first simulate a range of sensible standard deviations (from </w:t>
      </w:r>
      <w:r w:rsidR="006B0775">
        <w:rPr>
          <w:rFonts w:eastAsiaTheme="minorEastAsia"/>
        </w:rPr>
        <w:t>0</w:t>
      </w:r>
      <w:r w:rsidR="0065543C">
        <w:rPr>
          <w:rFonts w:eastAsiaTheme="minorEastAsia"/>
        </w:rPr>
        <w:t xml:space="preserve">, corresponding to an </w:t>
      </w:r>
      <w:r w:rsidR="006B0775">
        <w:rPr>
          <w:rFonts w:eastAsiaTheme="minorEastAsia"/>
        </w:rPr>
        <w:t xml:space="preserve">impossibly </w:t>
      </w:r>
      <w:r w:rsidR="0065543C">
        <w:rPr>
          <w:rFonts w:eastAsiaTheme="minorEastAsia"/>
        </w:rPr>
        <w:t>precise representation, to 0.</w:t>
      </w:r>
      <w:r w:rsidR="001940CF">
        <w:rPr>
          <w:rFonts w:eastAsiaTheme="minorEastAsia"/>
        </w:rPr>
        <w:t>2</w:t>
      </w:r>
      <w:r w:rsidR="008679CF">
        <w:rPr>
          <w:rFonts w:eastAsiaTheme="minorEastAsia"/>
        </w:rPr>
        <w:t>8</w:t>
      </w:r>
      <w:r w:rsidR="0065543C">
        <w:rPr>
          <w:rFonts w:eastAsiaTheme="minorEastAsia"/>
        </w:rPr>
        <w:t xml:space="preserve">, corresponding to a </w:t>
      </w:r>
      <w:r w:rsidR="00B804B7">
        <w:rPr>
          <w:rFonts w:eastAsiaTheme="minorEastAsia"/>
        </w:rPr>
        <w:t xml:space="preserve">quite </w:t>
      </w:r>
      <w:r w:rsidR="006C6CE5">
        <w:rPr>
          <w:rFonts w:eastAsiaTheme="minorEastAsia"/>
        </w:rPr>
        <w:t xml:space="preserve">imprecise representation with </w:t>
      </w:r>
      <w:r w:rsidR="00B804B7">
        <w:rPr>
          <w:rFonts w:eastAsiaTheme="minorEastAsia"/>
        </w:rPr>
        <w:t xml:space="preserve">limited </w:t>
      </w:r>
      <w:r w:rsidR="006C6CE5">
        <w:rPr>
          <w:rFonts w:eastAsiaTheme="minorEastAsia"/>
        </w:rPr>
        <w:t>impact on the final percept</w:t>
      </w:r>
      <w:r w:rsidR="0065543C">
        <w:rPr>
          <w:rFonts w:eastAsiaTheme="minorEastAsia"/>
        </w:rPr>
        <w:t>, in steps of 0.0</w:t>
      </w:r>
      <w:r w:rsidR="00090B49">
        <w:rPr>
          <w:rFonts w:eastAsiaTheme="minorEastAsia"/>
        </w:rPr>
        <w:t>3</w:t>
      </w:r>
      <w:r w:rsidR="0065543C">
        <w:rPr>
          <w:rFonts w:eastAsiaTheme="minorEastAsia"/>
        </w:rPr>
        <w:t>) to determine the lower and upper bounds of the optimization interval</w:t>
      </w:r>
      <w:r w:rsidR="00B804B7">
        <w:rPr>
          <w:rFonts w:eastAsiaTheme="minorEastAsia"/>
        </w:rPr>
        <w:t xml:space="preserve"> (see</w:t>
      </w:r>
      <w:ins w:id="205" w:author="Björn Jörges" w:date="2020-07-09T03:44:00Z">
        <w:r w:rsidR="00F37EAE">
          <w:rPr>
            <w:rFonts w:eastAsiaTheme="minorEastAsia"/>
          </w:rPr>
          <w:t xml:space="preserve"> </w:t>
        </w:r>
      </w:ins>
      <w:ins w:id="206" w:author="Björn Jörges" w:date="2020-07-09T03:45:00Z">
        <w:r w:rsidR="00F37EAE">
          <w:rPr>
            <w:rFonts w:eastAsiaTheme="minorEastAsia"/>
          </w:rPr>
          <w:t>Figure 6B)</w:t>
        </w:r>
      </w:ins>
      <w:ins w:id="207" w:author="Björn Jörges" w:date="2020-07-10T01:12:00Z">
        <w:r w:rsidR="00AA62F9">
          <w:rPr>
            <w:rFonts w:eastAsiaTheme="minorEastAsia"/>
          </w:rPr>
          <w:t>.</w:t>
        </w:r>
      </w:ins>
      <w:r w:rsidR="00970297">
        <w:rPr>
          <w:rFonts w:eastAsiaTheme="minorEastAsia"/>
        </w:rPr>
        <w:t xml:space="preserve"> </w:t>
      </w:r>
      <w:r w:rsidR="005F517F">
        <w:rPr>
          <w:rFonts w:eastAsiaTheme="minorEastAsia"/>
        </w:rPr>
        <w:t>Figure 5D</w:t>
      </w:r>
      <w:r w:rsidR="00A25CC3">
        <w:rPr>
          <w:rFonts w:eastAsiaTheme="minorEastAsia"/>
        </w:rPr>
        <w:t xml:space="preserve"> furthermore highlights how changes in the simulated variability of the represented gravity changes response variability.</w:t>
      </w:r>
    </w:p>
    <w:p w14:paraId="7CFDC686" w14:textId="5732D5BA" w:rsidR="00515BFC" w:rsidRPr="00456512" w:rsidRDefault="00515BFC" w:rsidP="00E3255D">
      <w:pPr>
        <w:pStyle w:val="Caption"/>
        <w:jc w:val="both"/>
        <w:rPr>
          <w:rFonts w:eastAsiaTheme="minorEastAsia"/>
          <w:lang w:val="en-US"/>
        </w:rPr>
      </w:pPr>
    </w:p>
    <w:p w14:paraId="4A35EE10" w14:textId="00D49526" w:rsidR="00905A4B" w:rsidRPr="00E2668D" w:rsidRDefault="0065543C" w:rsidP="00E2668D">
      <w:pPr>
        <w:spacing w:line="480" w:lineRule="auto"/>
        <w:jc w:val="both"/>
        <w:rPr>
          <w:rFonts w:eastAsiaTheme="minorEastAsia"/>
        </w:rPr>
      </w:pPr>
      <w:r>
        <w:rPr>
          <w:rFonts w:eastAsiaTheme="minorEastAsia"/>
        </w:rPr>
        <w:t xml:space="preserve">We find </w:t>
      </w:r>
      <w:r w:rsidR="006C6CE5">
        <w:rPr>
          <w:rFonts w:eastAsiaTheme="minorEastAsia"/>
        </w:rPr>
        <w:t xml:space="preserve">the errors </w:t>
      </w:r>
      <w:r>
        <w:rPr>
          <w:rFonts w:eastAsiaTheme="minorEastAsia"/>
        </w:rPr>
        <w:t xml:space="preserve">to be lowest around </w:t>
      </w:r>
      <w:proofErr w:type="gramStart"/>
      <w:r>
        <w:rPr>
          <w:rFonts w:eastAsiaTheme="minorEastAsia"/>
        </w:rPr>
        <w:t>0.</w:t>
      </w:r>
      <w:r w:rsidR="00490616">
        <w:rPr>
          <w:rFonts w:eastAsiaTheme="minorEastAsia"/>
        </w:rPr>
        <w:t>2</w:t>
      </w:r>
      <w:r w:rsidR="007E285D">
        <w:rPr>
          <w:rFonts w:eastAsiaTheme="minorEastAsia"/>
        </w:rPr>
        <w:t>1</w:t>
      </w:r>
      <w:r>
        <w:rPr>
          <w:rFonts w:eastAsiaTheme="minorEastAsia"/>
        </w:rPr>
        <w:t>, and</w:t>
      </w:r>
      <w:proofErr w:type="gramEnd"/>
      <w:r>
        <w:rPr>
          <w:rFonts w:eastAsiaTheme="minorEastAsia"/>
        </w:rPr>
        <w:t xml:space="preserve"> choose thus 0.</w:t>
      </w:r>
      <w:r w:rsidR="005E359D">
        <w:rPr>
          <w:rFonts w:eastAsiaTheme="minorEastAsia"/>
        </w:rPr>
        <w:t>1</w:t>
      </w:r>
      <w:r w:rsidR="007E285D">
        <w:rPr>
          <w:rFonts w:eastAsiaTheme="minorEastAsia"/>
        </w:rPr>
        <w:t>6</w:t>
      </w:r>
      <w:r>
        <w:rPr>
          <w:rFonts w:eastAsiaTheme="minorEastAsia"/>
        </w:rPr>
        <w:t xml:space="preserve"> as the lower bound and 0.</w:t>
      </w:r>
      <w:r w:rsidR="005E359D">
        <w:rPr>
          <w:rFonts w:eastAsiaTheme="minorEastAsia"/>
        </w:rPr>
        <w:t>2</w:t>
      </w:r>
      <w:r w:rsidR="00935799">
        <w:rPr>
          <w:rFonts w:eastAsiaTheme="minorEastAsia"/>
        </w:rPr>
        <w:t>6</w:t>
      </w:r>
      <w:r w:rsidR="007E285D">
        <w:rPr>
          <w:rFonts w:eastAsiaTheme="minorEastAsia"/>
        </w:rPr>
        <w:t> m/s</w:t>
      </w:r>
      <w:r w:rsidR="00935799">
        <w:rPr>
          <w:rFonts w:eastAsiaTheme="minorEastAsia"/>
        </w:rPr>
        <w:t>²</w:t>
      </w:r>
      <w:r>
        <w:rPr>
          <w:rFonts w:eastAsiaTheme="minorEastAsia"/>
        </w:rPr>
        <w:t xml:space="preserve"> as the upper bound. </w:t>
      </w:r>
      <w:r w:rsidR="00FA364D">
        <w:rPr>
          <w:rFonts w:eastAsiaTheme="minorEastAsia"/>
        </w:rPr>
        <w:t xml:space="preserve">We </w:t>
      </w:r>
      <w:r>
        <w:rPr>
          <w:rFonts w:eastAsiaTheme="minorEastAsia"/>
        </w:rPr>
        <w:t xml:space="preserve">then search for that standard deviation that minimizes the error between simulated and observed timing errors, </w:t>
      </w:r>
      <w:r w:rsidR="00A6648E">
        <w:rPr>
          <w:rFonts w:eastAsiaTheme="minorEastAsia"/>
        </w:rPr>
        <w:t>using the optim() function implemented in R</w:t>
      </w:r>
      <w:r w:rsidR="00DD1FC4">
        <w:rPr>
          <w:rFonts w:eastAsiaTheme="minorEastAsia"/>
        </w:rPr>
        <w:t xml:space="preserve"> </w:t>
      </w:r>
      <w:r w:rsidR="00DD1FC4">
        <w:rPr>
          <w:rFonts w:eastAsiaTheme="minorEastAsia"/>
        </w:rPr>
        <w:fldChar w:fldCharType="begin" w:fldLock="1"/>
      </w:r>
      <w:r>
        <w:rPr>
          <w:rFonts w:eastAsiaTheme="minorEastAsia"/>
        </w:rPr>
        <w:instrText>ADDIN CSL_CITATION {"citationItems":[{"id":"ITEM-1","itemData":{"author":[{"dropping-particle":"","family":"R Core Team","given":"","non-dropping-particle":"","parse-names":false,"suffix":""}],"id":"ITEM-1","issued":{"date-parts":[["2017"]]},"publisher-place":"Vienna, Austria","title":"A Language and Environment for Statistical Computing. R Foundation for Statistical Computing,","type":"article"},"uris":["http://www.mendeley.com/documents/?uuid=0b2dce2c-d964-4a06-9f40-cf17e59b6f18"]}],"mendeley":{"formattedCitation":"(R Core Team, 2017)","plainTextFormattedCitation":"(R Core Team, 2017)","previouslyFormattedCitation":"(R Core Team, 2017)"},"properties":{"noteIndex":0},"schema":"https://github.com/citation-style-language/schema/raw/master/csl-citation.json"}</w:instrText>
      </w:r>
      <w:r w:rsidR="00DD1FC4">
        <w:rPr>
          <w:rFonts w:eastAsiaTheme="minorEastAsia"/>
        </w:rPr>
        <w:fldChar w:fldCharType="separate"/>
      </w:r>
      <w:r w:rsidR="00DD1FC4" w:rsidRPr="00DD1FC4">
        <w:rPr>
          <w:rFonts w:eastAsiaTheme="minorEastAsia"/>
          <w:noProof/>
        </w:rPr>
        <w:t>(R Core Team, 2017)</w:t>
      </w:r>
      <w:r w:rsidR="00DD1FC4">
        <w:rPr>
          <w:rFonts w:eastAsiaTheme="minorEastAsia"/>
        </w:rPr>
        <w:fldChar w:fldCharType="end"/>
      </w:r>
      <w:r w:rsidR="00B94CFD">
        <w:rPr>
          <w:rFonts w:eastAsiaTheme="minorEastAsia"/>
        </w:rPr>
        <w:t>.</w:t>
      </w:r>
      <w:r w:rsidR="00DD1FC4">
        <w:rPr>
          <w:rFonts w:eastAsiaTheme="minorEastAsia"/>
        </w:rPr>
        <w:t xml:space="preserve"> For each iteration, we simulate </w:t>
      </w:r>
      <w:r w:rsidR="00905A4B">
        <w:rPr>
          <w:rFonts w:eastAsiaTheme="minorEastAsia"/>
        </w:rPr>
        <w:t>1</w:t>
      </w:r>
      <w:r w:rsidR="00CE0600">
        <w:rPr>
          <w:rFonts w:eastAsiaTheme="minorEastAsia"/>
        </w:rPr>
        <w:t>000</w:t>
      </w:r>
      <w:r w:rsidR="00DD1FC4">
        <w:rPr>
          <w:rFonts w:eastAsiaTheme="minorEastAsia"/>
        </w:rPr>
        <w:t xml:space="preserve"> data sets and </w:t>
      </w:r>
      <w:r w:rsidR="006C6CE5">
        <w:rPr>
          <w:rFonts w:eastAsiaTheme="minorEastAsia"/>
        </w:rPr>
        <w:t xml:space="preserve">minimize the </w:t>
      </w:r>
      <w:r w:rsidR="008679CF" w:rsidRPr="008679CF">
        <w:rPr>
          <w:rFonts w:eastAsiaTheme="minorEastAsia"/>
        </w:rPr>
        <w:t xml:space="preserve">Root </w:t>
      </w:r>
      <w:r w:rsidR="008679CF">
        <w:rPr>
          <w:rFonts w:eastAsiaTheme="minorEastAsia"/>
        </w:rPr>
        <w:t>M</w:t>
      </w:r>
      <w:r w:rsidR="008679CF" w:rsidRPr="008679CF">
        <w:rPr>
          <w:rFonts w:eastAsiaTheme="minorEastAsia"/>
        </w:rPr>
        <w:t xml:space="preserve">ean </w:t>
      </w:r>
      <w:r w:rsidR="008679CF">
        <w:rPr>
          <w:rFonts w:eastAsiaTheme="minorEastAsia"/>
        </w:rPr>
        <w:t>S</w:t>
      </w:r>
      <w:r w:rsidR="008679CF" w:rsidRPr="008679CF">
        <w:rPr>
          <w:rFonts w:eastAsiaTheme="minorEastAsia"/>
        </w:rPr>
        <w:t xml:space="preserve">quare </w:t>
      </w:r>
      <w:r w:rsidR="008679CF">
        <w:rPr>
          <w:rFonts w:eastAsiaTheme="minorEastAsia"/>
        </w:rPr>
        <w:t>E</w:t>
      </w:r>
      <w:r w:rsidR="008679CF" w:rsidRPr="008679CF">
        <w:rPr>
          <w:rFonts w:eastAsiaTheme="minorEastAsia"/>
        </w:rPr>
        <w:t>rror (RMSE)</w:t>
      </w:r>
      <w:r w:rsidR="006C6CE5">
        <w:rPr>
          <w:rFonts w:eastAsiaTheme="minorEastAsia"/>
        </w:rPr>
        <w:t xml:space="preserve"> between </w:t>
      </w:r>
      <w:r w:rsidR="00314718">
        <w:rPr>
          <w:rFonts w:eastAsiaTheme="minorEastAsia"/>
        </w:rPr>
        <w:t xml:space="preserve">the </w:t>
      </w:r>
      <w:r w:rsidR="00314718">
        <w:rPr>
          <w:rFonts w:eastAsiaTheme="minorEastAsia"/>
        </w:rPr>
        <w:lastRenderedPageBreak/>
        <w:t xml:space="preserve">standard deviations of </w:t>
      </w:r>
      <w:r w:rsidR="006C6CE5">
        <w:rPr>
          <w:rFonts w:eastAsiaTheme="minorEastAsia"/>
        </w:rPr>
        <w:t xml:space="preserve">simulated and observed timing errors across these </w:t>
      </w:r>
      <w:r w:rsidR="00905A4B">
        <w:rPr>
          <w:rFonts w:eastAsiaTheme="minorEastAsia"/>
        </w:rPr>
        <w:t>1</w:t>
      </w:r>
      <w:r w:rsidR="00CE0600">
        <w:rPr>
          <w:rFonts w:eastAsiaTheme="minorEastAsia"/>
        </w:rPr>
        <w:t>000</w:t>
      </w:r>
      <w:r w:rsidR="006C6CE5">
        <w:rPr>
          <w:rFonts w:eastAsiaTheme="minorEastAsia"/>
        </w:rPr>
        <w:t xml:space="preserve"> data sets. </w:t>
      </w:r>
      <w:r w:rsidR="00B94CFD">
        <w:rPr>
          <w:rFonts w:eastAsiaTheme="minorEastAsia"/>
        </w:rPr>
        <w:t>The R code we used for these simulat</w:t>
      </w:r>
      <w:r w:rsidR="00DD1FC4">
        <w:rPr>
          <w:rFonts w:eastAsiaTheme="minorEastAsia"/>
        </w:rPr>
        <w:t>ions</w:t>
      </w:r>
      <w:r w:rsidR="00B94CFD">
        <w:rPr>
          <w:rFonts w:eastAsiaTheme="minorEastAsia"/>
        </w:rPr>
        <w:t xml:space="preserve"> can be found on Git</w:t>
      </w:r>
      <w:r w:rsidR="001A57F8">
        <w:rPr>
          <w:rFonts w:eastAsiaTheme="minorEastAsia"/>
        </w:rPr>
        <w:t>H</w:t>
      </w:r>
      <w:r w:rsidR="00B94CFD">
        <w:rPr>
          <w:rFonts w:eastAsiaTheme="minorEastAsia"/>
        </w:rPr>
        <w:t>ub (</w:t>
      </w:r>
      <w:r w:rsidR="00BE5558">
        <w:fldChar w:fldCharType="begin"/>
      </w:r>
      <w:r w:rsidR="00BE5558">
        <w:instrText xml:space="preserve"> HYPERLINK "https://github.com/b-jorges/SD-of-Gravity-Prior" </w:instrText>
      </w:r>
      <w:ins w:id="208" w:author="Björn Jörges" w:date="2020-07-10T01:31:00Z"/>
      <w:r w:rsidR="00BE5558">
        <w:fldChar w:fldCharType="separate"/>
      </w:r>
      <w:r w:rsidR="00DC3E91">
        <w:rPr>
          <w:rStyle w:val="Hyperlink"/>
        </w:rPr>
        <w:t>https://github.com/b-jorges/SD-of-Gravity-Prior</w:t>
      </w:r>
      <w:r w:rsidR="00BE5558">
        <w:rPr>
          <w:rStyle w:val="Hyperlink"/>
        </w:rPr>
        <w:fldChar w:fldCharType="end"/>
      </w:r>
      <w:r w:rsidR="00B94CFD">
        <w:rPr>
          <w:rFonts w:eastAsiaTheme="minorEastAsia"/>
        </w:rPr>
        <w:t>)</w:t>
      </w:r>
      <w:r w:rsidR="00DD1FC4">
        <w:rPr>
          <w:rFonts w:eastAsiaTheme="minorEastAsia"/>
        </w:rPr>
        <w:t>, including extensive annotations.</w:t>
      </w:r>
      <w:r w:rsidR="004850CC">
        <w:rPr>
          <w:rFonts w:eastAsiaTheme="minorEastAsia"/>
        </w:rPr>
        <w:t xml:space="preserve"> We found a normalized standard deviation of </w:t>
      </w:r>
      <w:r w:rsidR="00F3636D">
        <w:rPr>
          <w:rFonts w:eastAsiaTheme="minorEastAsia"/>
        </w:rPr>
        <w:t>0.2</w:t>
      </w:r>
      <w:r w:rsidR="00904B08">
        <w:rPr>
          <w:rFonts w:eastAsiaTheme="minorEastAsia"/>
        </w:rPr>
        <w:t>08</w:t>
      </w:r>
      <w:r w:rsidR="004850CC">
        <w:rPr>
          <w:rFonts w:eastAsiaTheme="minorEastAsia"/>
        </w:rPr>
        <w:t xml:space="preserve"> for the gravity prior, which corresponds to a standard deviation of about </w:t>
      </w:r>
      <w:r w:rsidR="00F3636D">
        <w:rPr>
          <w:rFonts w:eastAsiaTheme="minorEastAsia"/>
        </w:rPr>
        <w:t>2.</w:t>
      </w:r>
      <w:r w:rsidR="004B0211">
        <w:rPr>
          <w:rFonts w:eastAsiaTheme="minorEastAsia"/>
        </w:rPr>
        <w:t>04</w:t>
      </w:r>
      <w:r w:rsidR="00355892">
        <w:rPr>
          <w:rFonts w:eastAsiaTheme="minorEastAsia"/>
        </w:rPr>
        <w:t> m/s²</w:t>
      </w:r>
      <w:r w:rsidR="004850CC">
        <w:rPr>
          <w:rFonts w:eastAsiaTheme="minorEastAsia"/>
        </w:rPr>
        <w:t xml:space="preserve"> for a mean of 9.81 m/s²</w:t>
      </w:r>
      <w:r w:rsidR="00C64A31">
        <w:rPr>
          <w:rFonts w:eastAsiaTheme="minorEastAsia"/>
        </w:rPr>
        <w:t>,</w:t>
      </w:r>
      <w:r w:rsidR="00345C78">
        <w:rPr>
          <w:rFonts w:eastAsiaTheme="minorEastAsia"/>
        </w:rPr>
        <w:t xml:space="preserve"> and a Weber fraction of 14.</w:t>
      </w:r>
      <w:r w:rsidR="00904B08">
        <w:rPr>
          <w:rFonts w:eastAsiaTheme="minorEastAsia"/>
        </w:rPr>
        <w:t>1</w:t>
      </w:r>
      <w:r w:rsidR="002B2E0C">
        <w:rPr>
          <w:rFonts w:eastAsiaTheme="minorEastAsia"/>
        </w:rPr>
        <w:t>%</w:t>
      </w:r>
      <w:r w:rsidR="002502B8">
        <w:rPr>
          <w:rFonts w:eastAsiaTheme="minorEastAsia"/>
        </w:rPr>
        <w:t>.</w:t>
      </w:r>
      <w:r w:rsidR="00484F8A">
        <w:rPr>
          <w:rFonts w:eastAsiaTheme="minorEastAsia"/>
        </w:rPr>
        <w:t xml:space="preserve"> The</w:t>
      </w:r>
      <w:r w:rsidR="00935799">
        <w:rPr>
          <w:rFonts w:eastAsiaTheme="minorEastAsia"/>
        </w:rPr>
        <w:t xml:space="preserve"> RMSE is 0.0</w:t>
      </w:r>
      <w:r w:rsidR="00904B08">
        <w:rPr>
          <w:rFonts w:eastAsiaTheme="minorEastAsia"/>
        </w:rPr>
        <w:t>24</w:t>
      </w:r>
      <w:r w:rsidR="00484F8A">
        <w:rPr>
          <w:rFonts w:eastAsiaTheme="minorEastAsia"/>
        </w:rPr>
        <w:t>.</w:t>
      </w:r>
      <w:r w:rsidR="00905A4B">
        <w:rPr>
          <w:rFonts w:eastAsiaTheme="minorEastAsia"/>
        </w:rPr>
        <w:t xml:space="preserve"> </w:t>
      </w:r>
      <w:r w:rsidR="00E521AE">
        <w:rPr>
          <w:rFonts w:eastAsiaTheme="minorEastAsia"/>
        </w:rPr>
        <w:t xml:space="preserve">In </w:t>
      </w:r>
      <w:r w:rsidR="00D827A9">
        <w:rPr>
          <w:rFonts w:eastAsiaTheme="minorEastAsia"/>
        </w:rPr>
        <w:t xml:space="preserve">Figure 7, </w:t>
      </w:r>
      <w:r w:rsidR="00E521AE">
        <w:rPr>
          <w:rFonts w:eastAsiaTheme="minorEastAsia"/>
        </w:rPr>
        <w:t xml:space="preserve">we illustrate how the simulated standard deviations relate to the observed ones. The light red dots correspond to this method (“Simulated (Method1)”); as evident from the figure, the fits are better for the </w:t>
      </w:r>
      <w:r w:rsidR="000E612A">
        <w:rPr>
          <w:rFonts w:eastAsiaTheme="minorEastAsia"/>
        </w:rPr>
        <w:t>Long O</w:t>
      </w:r>
      <w:r w:rsidR="00E521AE">
        <w:rPr>
          <w:rFonts w:eastAsiaTheme="minorEastAsia"/>
        </w:rPr>
        <w:t xml:space="preserve">cclusion condition, while the SDs are generally </w:t>
      </w:r>
      <w:r w:rsidR="000E612A">
        <w:rPr>
          <w:rFonts w:eastAsiaTheme="minorEastAsia"/>
        </w:rPr>
        <w:t xml:space="preserve">overestimated </w:t>
      </w:r>
      <w:r w:rsidR="00E521AE">
        <w:rPr>
          <w:rFonts w:eastAsiaTheme="minorEastAsia"/>
        </w:rPr>
        <w:t xml:space="preserve">for the </w:t>
      </w:r>
      <w:r w:rsidR="000E612A">
        <w:rPr>
          <w:rFonts w:eastAsiaTheme="minorEastAsia"/>
        </w:rPr>
        <w:t xml:space="preserve">Short </w:t>
      </w:r>
      <w:r w:rsidR="00E521AE">
        <w:rPr>
          <w:rFonts w:eastAsiaTheme="minorEastAsia"/>
        </w:rPr>
        <w:t>Occlusion condition.</w:t>
      </w:r>
    </w:p>
    <w:p w14:paraId="50572CDA" w14:textId="13F831BC" w:rsidR="00C4017F" w:rsidRDefault="0049204E" w:rsidP="00BE7928">
      <w:pPr>
        <w:spacing w:line="480" w:lineRule="auto"/>
        <w:jc w:val="both"/>
        <w:rPr>
          <w:rFonts w:eastAsiaTheme="minorEastAsia"/>
        </w:rPr>
      </w:pPr>
      <w:r>
        <w:rPr>
          <w:rFonts w:eastAsiaTheme="minorEastAsia"/>
        </w:rPr>
        <w:t xml:space="preserve">If the gravity prior was discarded completely for upwards motion, we might observe even larger errors for -1g motion. We elaborate on this issue in the discussion. As </w:t>
      </w:r>
      <w:r w:rsidR="00905A4B">
        <w:rPr>
          <w:rFonts w:eastAsiaTheme="minorEastAsia"/>
        </w:rPr>
        <w:t xml:space="preserve">there is </w:t>
      </w:r>
      <w:r>
        <w:rPr>
          <w:rFonts w:eastAsiaTheme="minorEastAsia"/>
        </w:rPr>
        <w:t xml:space="preserve">thus </w:t>
      </w:r>
      <w:r w:rsidR="00905A4B">
        <w:rPr>
          <w:rFonts w:eastAsiaTheme="minorEastAsia"/>
        </w:rPr>
        <w:t>some reason to believe that the gravity prior is not completely inactive in upwards motion</w:t>
      </w:r>
      <w:r w:rsidR="00935799">
        <w:rPr>
          <w:rFonts w:eastAsiaTheme="minorEastAsia"/>
        </w:rPr>
        <w:t>, which may bias to above method to overestimate the standard deviation of the gravity prior</w:t>
      </w:r>
      <w:r w:rsidR="00905A4B">
        <w:rPr>
          <w:rFonts w:eastAsiaTheme="minorEastAsia"/>
        </w:rPr>
        <w:t>, we furthermore conducted simulations where both the motor variability and the strong gravity prior are fitted to the data</w:t>
      </w:r>
      <w:r w:rsidR="00314718">
        <w:rPr>
          <w:rFonts w:eastAsiaTheme="minorEastAsia"/>
        </w:rPr>
        <w:t xml:space="preserve"> (Method 2)</w:t>
      </w:r>
      <w:r w:rsidR="00905A4B">
        <w:rPr>
          <w:rFonts w:eastAsiaTheme="minorEastAsia"/>
        </w:rPr>
        <w:t xml:space="preserve">. To this end, we use the optimize() function implemented in R which uses the Nelder and Mead method </w:t>
      </w:r>
      <w:r w:rsidR="00905A4B">
        <w:rPr>
          <w:rFonts w:eastAsiaTheme="minorEastAsia"/>
        </w:rPr>
        <w:fldChar w:fldCharType="begin" w:fldLock="1"/>
      </w:r>
      <w:r w:rsidR="004A436E">
        <w:rPr>
          <w:rFonts w:eastAsiaTheme="minorEastAsia"/>
        </w:rPr>
        <w:instrText>ADDIN CSL_CITATION {"citationItems":[{"id":"ITEM-1","itemData":{"DOI":"10.1093/comjnl/7.4.308","ISBN":"9781605580852","ISSN":"0010-4620","abstract":"A method is described for the minimization of a function of n variables, which depends on the comparison of function values at the (n + 1) vertices of a general simplex, followed by the replacement of the vertex with the highest value by another point. The simplex adapts itself to the local landscape, and contracts on to the final minimum. The method is shown to be effective and computationally compact. A procedure is given for the estimation of the Hessian matrix in the neighbourhood of the minimum, needed in statistical estimation problems.","author":[{"dropping-particle":"","family":"Nelder","given":"J. A.","non-dropping-particle":"","parse-names":false,"suffix":""},{"dropping-particle":"","family":"Mead","given":"R.","non-dropping-particle":"","parse-names":false,"suffix":""}],"container-title":"The Computer Journal","id":"ITEM-1","issue":"4","issued":{"date-parts":[["1965"]]},"page":"308-313","title":"A Simplex Method for Function Minimization","type":"article-journal","volume":"7"},"uris":["http://www.mendeley.com/documents/?uuid=9815d833-eeee-4945-a546-42a69dedee52"]}],"mendeley":{"formattedCitation":"(Nelder &amp; Mead, 1965)","plainTextFormattedCitation":"(Nelder &amp; Mead, 1965)","previouslyFormattedCitation":"(Nelder &amp; Mead, 1965)"},"properties":{"noteIndex":0},"schema":"https://github.com/citation-style-language/schema/raw/master/csl-citation.json"}</w:instrText>
      </w:r>
      <w:r w:rsidR="00905A4B">
        <w:rPr>
          <w:rFonts w:eastAsiaTheme="minorEastAsia"/>
        </w:rPr>
        <w:fldChar w:fldCharType="separate"/>
      </w:r>
      <w:r w:rsidR="00905A4B" w:rsidRPr="00905A4B">
        <w:rPr>
          <w:rFonts w:eastAsiaTheme="minorEastAsia"/>
          <w:noProof/>
        </w:rPr>
        <w:t>(Nelder &amp; Mead, 1965)</w:t>
      </w:r>
      <w:r w:rsidR="00905A4B">
        <w:rPr>
          <w:rFonts w:eastAsiaTheme="minorEastAsia"/>
        </w:rPr>
        <w:fldChar w:fldCharType="end"/>
      </w:r>
      <w:r w:rsidR="00905A4B">
        <w:rPr>
          <w:rFonts w:eastAsiaTheme="minorEastAsia"/>
        </w:rPr>
        <w:t xml:space="preserve"> to determine those values </w:t>
      </w:r>
      <w:r w:rsidR="00935799">
        <w:rPr>
          <w:rFonts w:eastAsiaTheme="minorEastAsia"/>
        </w:rPr>
        <w:t xml:space="preserve">for the motor standard deviation and the standard deviation of the gravity prior </w:t>
      </w:r>
      <w:r w:rsidR="00905A4B">
        <w:rPr>
          <w:rFonts w:eastAsiaTheme="minorEastAsia"/>
        </w:rPr>
        <w:t xml:space="preserve">that yield the smallest errors between simulated and observed variability. </w:t>
      </w:r>
      <w:r w:rsidR="00842646">
        <w:rPr>
          <w:rFonts w:eastAsiaTheme="minorEastAsia"/>
        </w:rPr>
        <w:t>This is suitable</w:t>
      </w:r>
      <w:r w:rsidR="00C609D3">
        <w:rPr>
          <w:rFonts w:eastAsiaTheme="minorEastAsia"/>
        </w:rPr>
        <w:t xml:space="preserve"> because</w:t>
      </w:r>
      <w:r w:rsidR="00842646">
        <w:rPr>
          <w:rFonts w:eastAsiaTheme="minorEastAsia"/>
        </w:rPr>
        <w:t xml:space="preserve"> variability in the gravity prior and motor variability affect the final variability differentially (see </w:t>
      </w:r>
      <w:r w:rsidR="00D827A9">
        <w:rPr>
          <w:rFonts w:eastAsiaTheme="minorEastAsia"/>
        </w:rPr>
        <w:t>Figure 5</w:t>
      </w:r>
      <w:r w:rsidR="00842646">
        <w:rPr>
          <w:rFonts w:eastAsiaTheme="minorEastAsia"/>
        </w:rPr>
        <w:t>)</w:t>
      </w:r>
      <w:r w:rsidR="00935799">
        <w:rPr>
          <w:rFonts w:eastAsiaTheme="minorEastAsia"/>
        </w:rPr>
        <w:t>: a higher motor variability leads to uniformly higher standard deviations for the observed error, while a higher gravity variability affects longer trajectories (Long Occlusion, higher initial vertical velocity and lower gravities) more strongly than shorter ones. Based on above results, we chose</w:t>
      </w:r>
      <w:r w:rsidR="007A343A">
        <w:rPr>
          <w:rFonts w:eastAsiaTheme="minorEastAsia"/>
        </w:rPr>
        <w:t xml:space="preserve"> 0.04 and 0.2 as starting parameters</w:t>
      </w:r>
      <w:r w:rsidR="00935799">
        <w:rPr>
          <w:rFonts w:eastAsiaTheme="minorEastAsia"/>
        </w:rPr>
        <w:t>, but did not limit the parameter space</w:t>
      </w:r>
      <w:r w:rsidR="007A343A">
        <w:rPr>
          <w:rFonts w:eastAsiaTheme="minorEastAsia"/>
        </w:rPr>
        <w:t>.</w:t>
      </w:r>
      <w:r w:rsidR="00842646">
        <w:rPr>
          <w:rFonts w:eastAsiaTheme="minorEastAsia"/>
        </w:rPr>
        <w:t xml:space="preserve"> This method allots variability in slightly different proportions: the standard deviation for the motor error is 0.0</w:t>
      </w:r>
      <w:r w:rsidR="00C609D3">
        <w:rPr>
          <w:rFonts w:eastAsiaTheme="minorEastAsia"/>
        </w:rPr>
        <w:t>6</w:t>
      </w:r>
      <w:r w:rsidR="00C03A45">
        <w:rPr>
          <w:rFonts w:eastAsiaTheme="minorEastAsia"/>
        </w:rPr>
        <w:t> </w:t>
      </w:r>
      <w:r w:rsidR="00842646">
        <w:rPr>
          <w:rFonts w:eastAsiaTheme="minorEastAsia"/>
        </w:rPr>
        <w:t>s and the standardized standard deviation of the gravity prior is 0.</w:t>
      </w:r>
      <w:r w:rsidR="00C609D3">
        <w:rPr>
          <w:rFonts w:eastAsiaTheme="minorEastAsia"/>
        </w:rPr>
        <w:t>211</w:t>
      </w:r>
      <w:r w:rsidR="00842646">
        <w:rPr>
          <w:rFonts w:eastAsiaTheme="minorEastAsia"/>
        </w:rPr>
        <w:t xml:space="preserve"> (which corresponds to a non-standardized </w:t>
      </w:r>
      <w:r w:rsidR="00345C78">
        <w:rPr>
          <w:rFonts w:eastAsiaTheme="minorEastAsia"/>
        </w:rPr>
        <w:t xml:space="preserve">standard deviation of </w:t>
      </w:r>
      <w:r w:rsidR="00C609D3">
        <w:rPr>
          <w:rFonts w:eastAsiaTheme="minorEastAsia"/>
        </w:rPr>
        <w:t>2.07</w:t>
      </w:r>
      <w:r w:rsidR="007A343A">
        <w:rPr>
          <w:rFonts w:eastAsiaTheme="minorEastAsia"/>
        </w:rPr>
        <w:t> m/s²</w:t>
      </w:r>
      <w:r w:rsidR="00345C78">
        <w:rPr>
          <w:rFonts w:eastAsiaTheme="minorEastAsia"/>
        </w:rPr>
        <w:t xml:space="preserve"> and a Weber fraction of 1</w:t>
      </w:r>
      <w:r w:rsidR="00C609D3">
        <w:rPr>
          <w:rFonts w:eastAsiaTheme="minorEastAsia"/>
        </w:rPr>
        <w:t>4</w:t>
      </w:r>
      <w:r w:rsidR="00345C78">
        <w:rPr>
          <w:rFonts w:eastAsiaTheme="minorEastAsia"/>
        </w:rPr>
        <w:t>.</w:t>
      </w:r>
      <w:r w:rsidR="00C03A45">
        <w:rPr>
          <w:rFonts w:eastAsiaTheme="minorEastAsia"/>
        </w:rPr>
        <w:t>2</w:t>
      </w:r>
      <w:r w:rsidR="002B2E0C">
        <w:rPr>
          <w:rFonts w:eastAsiaTheme="minorEastAsia"/>
        </w:rPr>
        <w:t>%</w:t>
      </w:r>
      <w:r w:rsidR="00345C78">
        <w:rPr>
          <w:rFonts w:eastAsiaTheme="minorEastAsia"/>
        </w:rPr>
        <w:t>)</w:t>
      </w:r>
      <w:r w:rsidR="00842646">
        <w:rPr>
          <w:rFonts w:eastAsiaTheme="minorEastAsia"/>
        </w:rPr>
        <w:t xml:space="preserve">, with </w:t>
      </w:r>
      <w:r w:rsidR="00C03A45">
        <w:rPr>
          <w:rFonts w:eastAsiaTheme="minorEastAsia"/>
        </w:rPr>
        <w:t>an RMSE of 0.</w:t>
      </w:r>
      <w:r w:rsidR="007A0386">
        <w:rPr>
          <w:rFonts w:eastAsiaTheme="minorEastAsia"/>
        </w:rPr>
        <w:t>024</w:t>
      </w:r>
      <w:r w:rsidR="00842646">
        <w:rPr>
          <w:rFonts w:eastAsiaTheme="minorEastAsia"/>
        </w:rPr>
        <w:t>.</w:t>
      </w:r>
      <w:r w:rsidR="00B40ECA">
        <w:rPr>
          <w:rFonts w:eastAsiaTheme="minorEastAsia"/>
        </w:rPr>
        <w:t xml:space="preserve"> </w:t>
      </w:r>
      <w:r w:rsidR="007A0386">
        <w:rPr>
          <w:rFonts w:eastAsiaTheme="minorEastAsia"/>
        </w:rPr>
        <w:t xml:space="preserve">These values are extremely close to the </w:t>
      </w:r>
      <w:r w:rsidR="007A0386">
        <w:rPr>
          <w:rFonts w:eastAsiaTheme="minorEastAsia"/>
        </w:rPr>
        <w:lastRenderedPageBreak/>
        <w:t>values found with</w:t>
      </w:r>
      <w:r w:rsidR="00B40ECA">
        <w:rPr>
          <w:rFonts w:eastAsiaTheme="minorEastAsia"/>
        </w:rPr>
        <w:t xml:space="preserve"> </w:t>
      </w:r>
      <w:r w:rsidR="00301367">
        <w:rPr>
          <w:rFonts w:eastAsiaTheme="minorEastAsia"/>
        </w:rPr>
        <w:t>Method 1</w:t>
      </w:r>
      <w:r w:rsidR="00B40ECA">
        <w:rPr>
          <w:rFonts w:eastAsiaTheme="minorEastAsia"/>
        </w:rPr>
        <w:t>.</w:t>
      </w:r>
      <w:r w:rsidR="00E521AE">
        <w:rPr>
          <w:rFonts w:eastAsiaTheme="minorEastAsia"/>
        </w:rPr>
        <w:t xml:space="preserve"> </w:t>
      </w:r>
      <w:r w:rsidR="007A0386">
        <w:rPr>
          <w:rFonts w:eastAsiaTheme="minorEastAsia"/>
        </w:rPr>
        <w:t>While</w:t>
      </w:r>
      <w:r w:rsidR="005265F4">
        <w:rPr>
          <w:rFonts w:eastAsiaTheme="minorEastAsia"/>
        </w:rPr>
        <w:t xml:space="preserve"> </w:t>
      </w:r>
      <w:r w:rsidR="007A0386">
        <w:rPr>
          <w:rFonts w:eastAsiaTheme="minorEastAsia"/>
        </w:rPr>
        <w:t>i</w:t>
      </w:r>
      <w:r w:rsidR="00E521AE">
        <w:rPr>
          <w:rFonts w:eastAsiaTheme="minorEastAsia"/>
        </w:rPr>
        <w:t>t is worth noting that fitting both parameters to the data makes this method</w:t>
      </w:r>
      <w:r w:rsidR="00314718">
        <w:rPr>
          <w:rFonts w:eastAsiaTheme="minorEastAsia"/>
        </w:rPr>
        <w:t xml:space="preserve"> </w:t>
      </w:r>
      <w:r w:rsidR="00E521AE">
        <w:rPr>
          <w:rFonts w:eastAsiaTheme="minorEastAsia"/>
        </w:rPr>
        <w:t>more susceptible to overfitting</w:t>
      </w:r>
      <w:r w:rsidR="007A0386">
        <w:rPr>
          <w:rFonts w:eastAsiaTheme="minorEastAsia"/>
        </w:rPr>
        <w:t>, this lends additional support to the tentative conclusion that the standard deviation of the gravity prior is just above 2 m/s² or a Weber Fraction of 14.2%</w:t>
      </w:r>
      <w:r w:rsidR="00E521AE">
        <w:rPr>
          <w:rFonts w:eastAsiaTheme="minorEastAsia"/>
        </w:rPr>
        <w:t xml:space="preserve"> The simulated standard deviations for these conditions are depicted in solid red in </w:t>
      </w:r>
      <w:r w:rsidR="00D827A9">
        <w:rPr>
          <w:rFonts w:eastAsiaTheme="minorEastAsia"/>
        </w:rPr>
        <w:t xml:space="preserve">Figure 7 </w:t>
      </w:r>
      <w:r w:rsidR="00E521AE">
        <w:rPr>
          <w:rFonts w:eastAsiaTheme="minorEastAsia"/>
        </w:rPr>
        <w:t>(“Simulated (Method 2)”):</w:t>
      </w:r>
      <w:r w:rsidR="00753203">
        <w:rPr>
          <w:rFonts w:eastAsiaTheme="minorEastAsia"/>
        </w:rPr>
        <w:t xml:space="preserve"> The fits are much better for the long occlusions, at the cost of a slight overestimation of the variability for the short occlusions.</w:t>
      </w:r>
    </w:p>
    <w:p w14:paraId="05219796" w14:textId="77777777" w:rsidR="00842646" w:rsidRDefault="00842646" w:rsidP="00BE7928">
      <w:pPr>
        <w:spacing w:line="480" w:lineRule="auto"/>
        <w:jc w:val="both"/>
        <w:rPr>
          <w:rFonts w:eastAsiaTheme="minorEastAsia"/>
        </w:rPr>
      </w:pPr>
    </w:p>
    <w:p w14:paraId="742C6723" w14:textId="28180493" w:rsidR="00604840" w:rsidRPr="00D42F15" w:rsidRDefault="004850CC" w:rsidP="00BE7928">
      <w:pPr>
        <w:pStyle w:val="Heading2"/>
        <w:spacing w:line="480" w:lineRule="auto"/>
        <w:rPr>
          <w:lang w:val="en-US"/>
        </w:rPr>
      </w:pPr>
      <w:r w:rsidRPr="004850CC">
        <w:rPr>
          <w:lang w:val="en-US"/>
        </w:rPr>
        <w:t>Discussion</w:t>
      </w:r>
    </w:p>
    <w:p w14:paraId="336F2279" w14:textId="743C3255" w:rsidR="00D42F15" w:rsidRDefault="00DF08F8" w:rsidP="00BE7928">
      <w:pPr>
        <w:spacing w:line="480" w:lineRule="auto"/>
        <w:jc w:val="both"/>
        <w:rPr>
          <w:rFonts w:eastAsiaTheme="minorEastAsia"/>
        </w:rPr>
      </w:pPr>
      <w:r>
        <w:rPr>
          <w:rFonts w:eastAsiaTheme="minorEastAsia"/>
        </w:rPr>
        <w:t xml:space="preserve">Humans assume </w:t>
      </w:r>
      <w:r w:rsidR="006F7F5C" w:rsidRPr="00D22200">
        <w:rPr>
          <w:rFonts w:eastAsiaTheme="minorEastAsia"/>
        </w:rPr>
        <w:t>in many tasks and circumstances that objects in their environment are affected by earth gravity</w:t>
      </w:r>
      <w:r>
        <w:rPr>
          <w:rFonts w:eastAsiaTheme="minorEastAsia"/>
        </w:rPr>
        <w:t>.</w:t>
      </w:r>
      <w:r w:rsidR="006F7F5C" w:rsidRPr="00D22200">
        <w:rPr>
          <w:rFonts w:eastAsiaTheme="minorEastAsia"/>
        </w:rPr>
        <w:t xml:space="preserve"> </w:t>
      </w:r>
      <w:r>
        <w:rPr>
          <w:rFonts w:eastAsiaTheme="minorEastAsia"/>
        </w:rPr>
        <w:t xml:space="preserve">It </w:t>
      </w:r>
      <w:r w:rsidR="006F7F5C" w:rsidRPr="00D22200">
        <w:rPr>
          <w:rFonts w:eastAsiaTheme="minorEastAsia"/>
        </w:rPr>
        <w:t xml:space="preserve">has </w:t>
      </w:r>
      <w:r>
        <w:rPr>
          <w:rFonts w:eastAsiaTheme="minorEastAsia"/>
        </w:rPr>
        <w:t xml:space="preserve">thus </w:t>
      </w:r>
      <w:r w:rsidR="006F7F5C" w:rsidRPr="00D22200">
        <w:rPr>
          <w:rFonts w:eastAsiaTheme="minorEastAsia"/>
        </w:rPr>
        <w:t xml:space="preserve">been suggested that we maintain a representation of this value, which we then recruit to predict the behavior of objects in our environment. We recently interpreted this representation as a Strong Prior in a Bayesian framework </w:t>
      </w:r>
      <w:r w:rsidR="006F7F5C" w:rsidRPr="00D22200">
        <w:rPr>
          <w:rFonts w:eastAsiaTheme="minorEastAsia"/>
        </w:rPr>
        <w:fldChar w:fldCharType="begin" w:fldLock="1"/>
      </w:r>
      <w:r w:rsidR="001D4CE3">
        <w:rPr>
          <w:rFonts w:eastAsiaTheme="minorEastAsia"/>
        </w:rPr>
        <w:instrText>ADDIN CSL_CITATION {"citationItems":[{"id":"ITEM-1","itemData":{"DOI":"10.3389/fnhum.2017.00203","author":[{"dropping-particle":"","family":"Jörges","given":"Björn","non-dropping-particle":"","parse-names":false,"suffix":""},{"dropping-particle":"","family":"López-Moliner","given":"Joan","non-dropping-particle":"","parse-names":false,"suffix":""}],"container-title":"Frontiers in Human Neuroscience","id":"ITEM-1","issue":"203","issued":{"date-parts":[["2017"]]},"title":"Gravity as a Strong Prior: Implications for Perception and Action","type":"article-journal","volume":"11"},"uris":["http://www.mendeley.com/documents/?uuid=7eece4b5-a83b-45ff-9943-9618163de024"]}],"mendeley":{"formattedCitation":"(Björn Jörges &amp; López-Moliner, 2017)","manualFormatting":"(Jörges &amp; López-Moliner, 2017)","plainTextFormattedCitation":"(Björn Jörges &amp; López-Moliner, 2017)","previouslyFormattedCitation":"(Björn Jörges &amp; López-Moliner, 2017)"},"properties":{"noteIndex":0},"schema":"https://github.com/citation-style-language/schema/raw/master/csl-citation.json"}</w:instrText>
      </w:r>
      <w:r w:rsidR="006F7F5C" w:rsidRPr="00D22200">
        <w:rPr>
          <w:rFonts w:eastAsiaTheme="minorEastAsia"/>
        </w:rPr>
        <w:fldChar w:fldCharType="separate"/>
      </w:r>
      <w:r w:rsidR="004A436E" w:rsidRPr="004A436E">
        <w:rPr>
          <w:rFonts w:eastAsiaTheme="minorEastAsia"/>
          <w:noProof/>
        </w:rPr>
        <w:t>(Jörges &amp; López-Moliner, 2017)</w:t>
      </w:r>
      <w:r w:rsidR="006F7F5C" w:rsidRPr="00D22200">
        <w:rPr>
          <w:rFonts w:eastAsiaTheme="minorEastAsia"/>
        </w:rPr>
        <w:fldChar w:fldCharType="end"/>
      </w:r>
      <w:r w:rsidR="006F7F5C" w:rsidRPr="00D22200">
        <w:rPr>
          <w:rFonts w:eastAsiaTheme="minorEastAsia"/>
        </w:rPr>
        <w:t xml:space="preserve">. A “Strong Prior” is a prior with a reliability so high that it overrules any sensory input represented in the likelihood. Based on data from timing task </w:t>
      </w:r>
      <w:r w:rsidR="006F7F5C" w:rsidRPr="00D22200">
        <w:rPr>
          <w:rFonts w:eastAsiaTheme="minorEastAsia"/>
        </w:rPr>
        <w:fldChar w:fldCharType="begin" w:fldLock="1"/>
      </w:r>
      <w:r w:rsidR="00D9735A">
        <w:rPr>
          <w:rFonts w:eastAsiaTheme="minorEastAsia"/>
        </w:rPr>
        <w:instrText>ADDIN CSL_CITATION {"citationItems":[{"id":"ITEM-1","itemData":{"DOI":"10.1038/s41598-019-50512-6","ISBN":"4159801950512","ISSN":"20452322","abstract":"There is evidence that humans rely on an earth gravity (9.81 m/s²) prior for a series of tasks involving perception and action, the reason being that gravity helps predict future positions of moving objects. Eye-movements in turn are partially guided by predictions about observed motion. Thus, the question arises whether knowledge about gravity is also used to guide eye-movements: If humans rely on a representation of earth gravity for the control of eye movements, earth-gravity-congruent motion should elicit improved visual pursuit. In a pre-registered experiment, we presented participants (n = 10) with parabolic motion governed by six different gravities (−1/0.7/0.85/1/1.15/1.3 g), two initial vertical velocities and two initial horizontal velocities in a 3D environment. Participants were instructed to follow the target with their eyes. We tracked their gaze and computed the visual gain (velocity of the eyes divided by velocity of the target) as proxy for the quality of pursuit. An LMM analysis with gravity condition as fixed effect and intercepts varying per subject showed that the gain was lower for −1 g than for 1 g (by −0.13, SE = 0.005). This model was significantly better than a null model without gravity as fixed effect (p &lt; 0.001), supporting our hypothesis. A comparison of 1 g and the remaining gravity conditions revealed that 1.15 g (by 0.043, SE = 0.005) and 1.3 g (by 0.065, SE = 0.005) were associated with lower gains, while 0.7 g (by 0.054, SE = 0.005) and 0.85 g (by 0.029, SE = 0.005) were associated with higher gains. This model was again significantly better than a null model (p &lt; 0.001), contradicting our hypothesis. Post-hoc analyses reveal that confounds in the 0.7/0.85/1/1.15/1.3 g condition may be responsible for these contradicting results. Despite these discrepancies, our data thus provide some support for the hypothesis that internalized knowledge about earth gravity guides eye movements.","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Trajectories","type":"article-journal","volume":"9"},"uris":["http://www.mendeley.com/documents/?uuid=13f1b18b-223d-45e7-8b96-70e4d8cfc2b7"]}],"mendeley":{"formattedCitation":"(Björn Jörges &amp; López-Moliner, 2019)","manualFormatting":"(previously reported in Jörges &amp; López-Moliner, 2019)","plainTextFormattedCitation":"(Björn Jörges &amp; López-Moliner, 2019)","previouslyFormattedCitation":"(Björn Jörges &amp; López-Moliner, 2019)"},"properties":{"noteIndex":0},"schema":"https://github.com/citation-style-language/schema/raw/master/csl-citation.json"}</w:instrText>
      </w:r>
      <w:r w:rsidR="006F7F5C" w:rsidRPr="00D22200">
        <w:rPr>
          <w:rFonts w:eastAsiaTheme="minorEastAsia"/>
        </w:rPr>
        <w:fldChar w:fldCharType="separate"/>
      </w:r>
      <w:r w:rsidR="006F7F5C" w:rsidRPr="00D22200">
        <w:rPr>
          <w:rFonts w:eastAsiaTheme="minorEastAsia"/>
          <w:noProof/>
        </w:rPr>
        <w:t>(previously reported in Jörges &amp; López-Moliner, 2019)</w:t>
      </w:r>
      <w:r w:rsidR="006F7F5C" w:rsidRPr="00D22200">
        <w:rPr>
          <w:rFonts w:eastAsiaTheme="minorEastAsia"/>
        </w:rPr>
        <w:fldChar w:fldCharType="end"/>
      </w:r>
      <w:r w:rsidR="006F7F5C" w:rsidRPr="00D22200">
        <w:rPr>
          <w:rFonts w:eastAsiaTheme="minorEastAsia"/>
        </w:rPr>
        <w:t xml:space="preserve">, we make an attempt at determining the standard deviation of a hypothetical Strong Earth Gravity Prior. Our general approach is to account for other </w:t>
      </w:r>
      <w:r w:rsidR="00D22200" w:rsidRPr="00D22200">
        <w:rPr>
          <w:rFonts w:eastAsiaTheme="minorEastAsia"/>
        </w:rPr>
        <w:t xml:space="preserve">sources of perceptuo-motor variability in the task based on thresholds reported in the </w:t>
      </w:r>
      <w:proofErr w:type="gramStart"/>
      <w:r w:rsidR="00D22200" w:rsidRPr="00D22200">
        <w:rPr>
          <w:rFonts w:eastAsiaTheme="minorEastAsia"/>
        </w:rPr>
        <w:t>literature, and</w:t>
      </w:r>
      <w:proofErr w:type="gramEnd"/>
      <w:r w:rsidR="00D22200" w:rsidRPr="00D22200">
        <w:rPr>
          <w:rFonts w:eastAsiaTheme="minorEastAsia"/>
        </w:rPr>
        <w:t xml:space="preserve"> attributing the remaining variability to the Gravity Prior.</w:t>
      </w:r>
      <w:r w:rsidR="00D22200">
        <w:rPr>
          <w:rFonts w:eastAsiaTheme="minorEastAsia"/>
        </w:rPr>
        <w:t xml:space="preserve"> Based on this approach, we find a standard deviation of </w:t>
      </w:r>
      <w:r w:rsidR="00285275">
        <w:rPr>
          <w:rFonts w:eastAsiaTheme="minorEastAsia"/>
        </w:rPr>
        <w:t>2.13</w:t>
      </w:r>
      <w:r w:rsidR="00F3636D">
        <w:rPr>
          <w:rFonts w:eastAsiaTheme="minorEastAsia"/>
        </w:rPr>
        <w:t> m</w:t>
      </w:r>
      <w:r w:rsidR="00D22200">
        <w:rPr>
          <w:rFonts w:eastAsiaTheme="minorEastAsia"/>
        </w:rPr>
        <w:t>/s²</w:t>
      </w:r>
      <w:r w:rsidR="00285275">
        <w:rPr>
          <w:rFonts w:eastAsiaTheme="minorEastAsia"/>
        </w:rPr>
        <w:t xml:space="preserve"> (Method 1) or </w:t>
      </w:r>
      <w:r w:rsidR="00597433">
        <w:rPr>
          <w:rFonts w:eastAsiaTheme="minorEastAsia"/>
        </w:rPr>
        <w:t>2.07</w:t>
      </w:r>
      <w:r w:rsidR="00285275">
        <w:rPr>
          <w:rFonts w:eastAsiaTheme="minorEastAsia"/>
        </w:rPr>
        <w:t> m/s² (Method 2)</w:t>
      </w:r>
      <w:r w:rsidR="00D22200">
        <w:rPr>
          <w:rFonts w:eastAsiaTheme="minorEastAsia"/>
        </w:rPr>
        <w:t>, for a prior with a mean of 9.81 m/s²</w:t>
      </w:r>
      <w:r w:rsidR="00562DCA">
        <w:rPr>
          <w:rFonts w:eastAsiaTheme="minorEastAsia"/>
        </w:rPr>
        <w:t xml:space="preserve">, which corresponds </w:t>
      </w:r>
      <w:r w:rsidR="0087590D">
        <w:rPr>
          <w:rFonts w:eastAsiaTheme="minorEastAsia"/>
        </w:rPr>
        <w:t xml:space="preserve">– mathematically – </w:t>
      </w:r>
      <w:r w:rsidR="00562DCA">
        <w:rPr>
          <w:rFonts w:eastAsiaTheme="minorEastAsia"/>
        </w:rPr>
        <w:t xml:space="preserve">to a Weber fraction of </w:t>
      </w:r>
      <w:r w:rsidR="000A5C20">
        <w:rPr>
          <w:rFonts w:eastAsiaTheme="minorEastAsia"/>
        </w:rPr>
        <w:t>14.1</w:t>
      </w:r>
      <w:r w:rsidR="002B2E0C">
        <w:rPr>
          <w:rFonts w:eastAsiaTheme="minorEastAsia"/>
        </w:rPr>
        <w:t>%</w:t>
      </w:r>
      <w:r w:rsidR="00285275">
        <w:rPr>
          <w:rFonts w:eastAsiaTheme="minorEastAsia"/>
        </w:rPr>
        <w:t xml:space="preserve"> or 1</w:t>
      </w:r>
      <w:r w:rsidR="00597433">
        <w:rPr>
          <w:rFonts w:eastAsiaTheme="minorEastAsia"/>
        </w:rPr>
        <w:t>4</w:t>
      </w:r>
      <w:r w:rsidR="00285275">
        <w:rPr>
          <w:rFonts w:eastAsiaTheme="minorEastAsia"/>
        </w:rPr>
        <w:t>.2</w:t>
      </w:r>
      <w:r w:rsidR="002B2E0C">
        <w:rPr>
          <w:rFonts w:eastAsiaTheme="minorEastAsia"/>
        </w:rPr>
        <w:t>%</w:t>
      </w:r>
      <w:r w:rsidR="00285275">
        <w:rPr>
          <w:rFonts w:eastAsiaTheme="minorEastAsia"/>
        </w:rPr>
        <w:t>, respectively</w:t>
      </w:r>
      <w:r w:rsidR="00562DCA">
        <w:rPr>
          <w:rFonts w:eastAsiaTheme="minorEastAsia"/>
        </w:rPr>
        <w:t xml:space="preserve">. This is considerably lower than Weber fractions generally observed for acceleration discrimination, </w:t>
      </w:r>
      <w:r w:rsidR="00285275">
        <w:rPr>
          <w:rFonts w:eastAsiaTheme="minorEastAsia"/>
        </w:rPr>
        <w:t xml:space="preserve">but above </w:t>
      </w:r>
      <w:r w:rsidR="00562DCA">
        <w:rPr>
          <w:rFonts w:eastAsiaTheme="minorEastAsia"/>
        </w:rPr>
        <w:t xml:space="preserve">Weber fractions for </w:t>
      </w:r>
      <w:r w:rsidR="0087590D">
        <w:rPr>
          <w:rFonts w:eastAsiaTheme="minorEastAsia"/>
        </w:rPr>
        <w:t xml:space="preserve">the </w:t>
      </w:r>
      <w:r w:rsidR="00562DCA">
        <w:rPr>
          <w:rFonts w:eastAsiaTheme="minorEastAsia"/>
        </w:rPr>
        <w:t>discrimination</w:t>
      </w:r>
      <w:r w:rsidR="0087590D">
        <w:rPr>
          <w:rFonts w:eastAsiaTheme="minorEastAsia"/>
        </w:rPr>
        <w:t xml:space="preserve"> of constant speeds</w:t>
      </w:r>
      <w:r w:rsidR="002502B8">
        <w:rPr>
          <w:rFonts w:eastAsiaTheme="minorEastAsia"/>
        </w:rPr>
        <w:t xml:space="preserve"> </w:t>
      </w:r>
      <w:r w:rsidR="002502B8">
        <w:rPr>
          <w:rFonts w:eastAsiaTheme="minorEastAsia"/>
        </w:rPr>
        <w:fldChar w:fldCharType="begin" w:fldLock="1"/>
      </w:r>
      <w:r w:rsidR="004A436E">
        <w:rPr>
          <w:rFonts w:eastAsiaTheme="minorEastAsia"/>
        </w:rPr>
        <w:instrText>ADDIN CSL_CITATION {"citationItems":[{"id":"ITEM-1","itemData":{"DOI":"10.1016/0042-6989(81)90095-X","ISSN":"00426989","abstract":"Differential velocity detection in the fovea was used to probe the properties of a local motion mechanism. Human observers can detect differences in velocity of less than 5% even for a 200 msec target duration. This precision is not based on variations in the distance traversed by the target or in the total target duration. The relevant timing signal for velocity is the detection of a difference in stimulus onset time at spatially separate points. This onset asynchrony detection is shown to be very precise for small spatial separations. Discontinuous stimuli (apparent motion) are adequate substitutes for continuous motion in velocity judgments provided that the spatial interval between target presentations is less than 20 min arc. © 1981.","author":[{"dropping-particle":"","family":"McKee","given":"Suzanne P.","non-dropping-particle":"","parse-names":false,"suffix":""}],"container-title":"Vision Research","id":"ITEM-1","issue":"4","issued":{"date-parts":[["1981"]]},"page":"491-500","title":"A local mechanism for differential velocity detection","type":"article-journal","volume":"21"},"uris":["http://www.mendeley.com/documents/?uuid=3d86c2ee-b34c-4dd9-8146-54a8b1915990"]}],"mendeley":{"formattedCitation":"(McKee, 1981)","plainTextFormattedCitation":"(McKee, 1981)","previouslyFormattedCitation":"(McKee, 1981)"},"properties":{"noteIndex":0},"schema":"https://github.com/citation-style-language/schema/raw/master/csl-citation.json"}</w:instrText>
      </w:r>
      <w:r w:rsidR="002502B8">
        <w:rPr>
          <w:rFonts w:eastAsiaTheme="minorEastAsia"/>
        </w:rPr>
        <w:fldChar w:fldCharType="separate"/>
      </w:r>
      <w:r w:rsidR="002502B8" w:rsidRPr="002502B8">
        <w:rPr>
          <w:rFonts w:eastAsiaTheme="minorEastAsia"/>
          <w:noProof/>
        </w:rPr>
        <w:t>(McKee, 1981)</w:t>
      </w:r>
      <w:r w:rsidR="002502B8">
        <w:rPr>
          <w:rFonts w:eastAsiaTheme="minorEastAsia"/>
        </w:rPr>
        <w:fldChar w:fldCharType="end"/>
      </w:r>
      <w:r w:rsidR="00562DCA">
        <w:rPr>
          <w:rFonts w:eastAsiaTheme="minorEastAsia"/>
        </w:rPr>
        <w:t>.</w:t>
      </w:r>
    </w:p>
    <w:p w14:paraId="4938728C" w14:textId="00968280" w:rsidR="00562DCA" w:rsidRDefault="00562DCA" w:rsidP="00BE7928">
      <w:pPr>
        <w:spacing w:line="480" w:lineRule="auto"/>
        <w:jc w:val="both"/>
        <w:rPr>
          <w:rFonts w:eastAsiaTheme="minorEastAsia"/>
        </w:rPr>
      </w:pPr>
      <w:r>
        <w:rPr>
          <w:rFonts w:eastAsiaTheme="minorEastAsia"/>
        </w:rPr>
        <w:t xml:space="preserve">Interestingly, when we </w:t>
      </w:r>
      <w:r w:rsidR="0087590D">
        <w:rPr>
          <w:rFonts w:eastAsiaTheme="minorEastAsia"/>
        </w:rPr>
        <w:t xml:space="preserve">simulated </w:t>
      </w:r>
      <w:r>
        <w:rPr>
          <w:rFonts w:eastAsiaTheme="minorEastAsia"/>
        </w:rPr>
        <w:t>the timing errors with a fixed value of 9.81 m/s² (i.</w:t>
      </w:r>
      <w:del w:id="209" w:author="Björn Jörges" w:date="2020-07-09T04:30:00Z">
        <w:r w:rsidDel="006F3EA2">
          <w:rPr>
            <w:rFonts w:eastAsiaTheme="minorEastAsia"/>
          </w:rPr>
          <w:delText xml:space="preserve"> </w:delText>
        </w:r>
      </w:del>
      <w:r>
        <w:rPr>
          <w:rFonts w:eastAsiaTheme="minorEastAsia"/>
        </w:rPr>
        <w:t>e.</w:t>
      </w:r>
      <w:ins w:id="210" w:author="Björn Jörges" w:date="2020-07-09T04:30:00Z">
        <w:r w:rsidR="006F3EA2">
          <w:rPr>
            <w:rFonts w:eastAsiaTheme="minorEastAsia"/>
          </w:rPr>
          <w:t>,</w:t>
        </w:r>
      </w:ins>
      <w:r>
        <w:rPr>
          <w:rFonts w:eastAsiaTheme="minorEastAsia"/>
        </w:rPr>
        <w:t xml:space="preserve"> </w:t>
      </w:r>
      <w:r w:rsidR="00F6145E">
        <w:rPr>
          <w:rFonts w:eastAsiaTheme="minorEastAsia"/>
        </w:rPr>
        <w:t xml:space="preserve">in a non-Bayesian framework where the value of earth gravity is not represented as a distribution, but </w:t>
      </w:r>
      <w:r w:rsidR="0087590D">
        <w:rPr>
          <w:rFonts w:eastAsiaTheme="minorEastAsia"/>
        </w:rPr>
        <w:t xml:space="preserve">rather </w:t>
      </w:r>
      <w:r w:rsidR="00F6145E">
        <w:rPr>
          <w:rFonts w:eastAsiaTheme="minorEastAsia"/>
        </w:rPr>
        <w:t xml:space="preserve">a value set at </w:t>
      </w:r>
      <w:r w:rsidR="00F6145E">
        <w:rPr>
          <w:rFonts w:eastAsiaTheme="minorEastAsia"/>
        </w:rPr>
        <w:lastRenderedPageBreak/>
        <w:t>1g;</w:t>
      </w:r>
      <w:r w:rsidR="0087590D">
        <w:rPr>
          <w:rFonts w:eastAsiaTheme="minorEastAsia"/>
        </w:rPr>
        <w:t xml:space="preserve"> see </w:t>
      </w:r>
      <w:r w:rsidR="00F6145E">
        <w:rPr>
          <w:rFonts w:eastAsiaTheme="minorEastAsia"/>
        </w:rPr>
        <w:fldChar w:fldCharType="begin" w:fldLock="1"/>
      </w:r>
      <w:r w:rsidR="00D9735A">
        <w:rPr>
          <w:rFonts w:eastAsiaTheme="minorEastAsia"/>
        </w:rPr>
        <w:instrText>ADDIN CSL_CITATION {"citationItems":[{"id":"ITEM-1","itemData":{"DOI":"10.1038/s41598-019-50512-6","ISBN":"4159801950512","ISSN":"20452322","abstract":"There is evidence that humans rely on an earth gravity (9.81 m/s²) prior for a series of tasks involving perception and action, the reason being that gravity helps predict future positions of moving objects. Eye-movements in turn are partially guided by predictions about observed motion. Thus, the question arises whether knowledge about gravity is also used to guide eye-movements: If humans rely on a representation of earth gravity for the control of eye movements, earth-gravity-congruent motion should elicit improved visual pursuit. In a pre-registered experiment, we presented participants (n = 10) with parabolic motion governed by six different gravities (−1/0.7/0.85/1/1.15/1.3 g), two initial vertical velocities and two initial horizontal velocities in a 3D environment. Participants were instructed to follow the target with their eyes. We tracked their gaze and computed the visual gain (velocity of the eyes divided by velocity of the target) as proxy for the quality of pursuit. An LMM analysis with gravity condition as fixed effect and intercepts varying per subject showed that the gain was lower for −1 g than for 1 g (by −0.13, SE = 0.005). This model was significantly better than a null model without gravity as fixed effect (p &lt; 0.001), supporting our hypothesis. A comparison of 1 g and the remaining gravity conditions revealed that 1.15 g (by 0.043, SE = 0.005) and 1.3 g (by 0.065, SE = 0.005) were associated with lower gains, while 0.7 g (by 0.054, SE = 0.005) and 0.85 g (by 0.029, SE = 0.005) were associated with higher gains. This model was again significantly better than a null model (p &lt; 0.001), contradicting our hypothesis. Post-hoc analyses reveal that confounds in the 0.7/0.85/1/1.15/1.3 g condition may be responsible for these contradicting results. Despite these discrepancies, our data thus provide some support for the hypothesis that internalized knowledge about earth gravity guides eye movements.","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Trajectories","type":"article-journal","volume":"9"},"uris":["http://www.mendeley.com/documents/?uuid=13f1b18b-223d-45e7-8b96-70e4d8cfc2b7"]}],"mendeley":{"formattedCitation":"(Björn Jörges &amp; López-Moliner, 2019)","manualFormatting":"Jörges &amp; López-Moliner, 2019 and also above)","plainTextFormattedCitation":"(Björn Jörges &amp; López-Moliner, 2019)","previouslyFormattedCitation":"(Björn Jörges &amp; López-Moliner, 2019)"},"properties":{"noteIndex":0},"schema":"https://github.com/citation-style-language/schema/raw/master/csl-citation.json"}</w:instrText>
      </w:r>
      <w:r w:rsidR="00F6145E">
        <w:rPr>
          <w:rFonts w:eastAsiaTheme="minorEastAsia"/>
        </w:rPr>
        <w:fldChar w:fldCharType="separate"/>
      </w:r>
      <w:r w:rsidR="00F6145E" w:rsidRPr="00F6145E">
        <w:rPr>
          <w:rFonts w:eastAsiaTheme="minorEastAsia"/>
          <w:noProof/>
        </w:rPr>
        <w:t>Jörges &amp; López-Moliner, 2019</w:t>
      </w:r>
      <w:r w:rsidR="0087590D">
        <w:rPr>
          <w:rFonts w:eastAsiaTheme="minorEastAsia"/>
          <w:noProof/>
        </w:rPr>
        <w:t xml:space="preserve"> and also above</w:t>
      </w:r>
      <w:r w:rsidR="00F6145E" w:rsidRPr="00F6145E">
        <w:rPr>
          <w:rFonts w:eastAsiaTheme="minorEastAsia"/>
          <w:noProof/>
        </w:rPr>
        <w:t>)</w:t>
      </w:r>
      <w:r w:rsidR="00F6145E">
        <w:rPr>
          <w:rFonts w:eastAsiaTheme="minorEastAsia"/>
        </w:rPr>
        <w:fldChar w:fldCharType="end"/>
      </w:r>
      <w:r w:rsidR="00F6145E">
        <w:rPr>
          <w:rFonts w:eastAsiaTheme="minorEastAsia"/>
        </w:rPr>
        <w:t>,</w:t>
      </w:r>
      <w:r>
        <w:rPr>
          <w:rFonts w:eastAsiaTheme="minorEastAsia"/>
        </w:rPr>
        <w:t xml:space="preserve"> we found that our results fit the </w:t>
      </w:r>
      <w:r w:rsidR="00F6145E">
        <w:rPr>
          <w:rFonts w:eastAsiaTheme="minorEastAsia"/>
        </w:rPr>
        <w:t xml:space="preserve">observed timing error quite nicely for each gravity value. That is, the observed gravity (corresponding to the Likelihood) had no discernable influence on the final percept (Posterior). </w:t>
      </w:r>
      <w:r w:rsidR="00E82D8F">
        <w:rPr>
          <w:rFonts w:eastAsiaTheme="minorEastAsia"/>
        </w:rPr>
        <w:t>However, i</w:t>
      </w:r>
      <w:r w:rsidR="00F6145E">
        <w:rPr>
          <w:rFonts w:eastAsiaTheme="minorEastAsia"/>
        </w:rPr>
        <w:t>n a Bayesian framework, this is only possibl</w:t>
      </w:r>
      <w:r w:rsidR="002502B8">
        <w:rPr>
          <w:rFonts w:eastAsiaTheme="minorEastAsia"/>
        </w:rPr>
        <w:t>e</w:t>
      </w:r>
      <w:r w:rsidR="00F6145E">
        <w:rPr>
          <w:rFonts w:eastAsiaTheme="minorEastAsia"/>
        </w:rPr>
        <w:t xml:space="preserve"> if the Likelihood is extremely shallow and the Prior is extremely precise.</w:t>
      </w:r>
      <w:r w:rsidR="00E82D8F">
        <w:rPr>
          <w:rFonts w:eastAsiaTheme="minorEastAsia"/>
        </w:rPr>
        <w:t xml:space="preserve"> A Weber fraction of about 30</w:t>
      </w:r>
      <w:r w:rsidR="002B2E0C">
        <w:rPr>
          <w:rFonts w:eastAsiaTheme="minorEastAsia"/>
        </w:rPr>
        <w:t>%</w:t>
      </w:r>
      <w:r w:rsidR="00E82D8F">
        <w:rPr>
          <w:rFonts w:eastAsiaTheme="minorEastAsia"/>
        </w:rPr>
        <w:t xml:space="preserve"> for the likelihood (which we assume for </w:t>
      </w:r>
      <w:r w:rsidR="004840BE">
        <w:rPr>
          <w:rFonts w:eastAsiaTheme="minorEastAsia"/>
        </w:rPr>
        <w:t>acceleration discrimination)</w:t>
      </w:r>
      <w:r w:rsidR="00E82D8F">
        <w:rPr>
          <w:rFonts w:eastAsiaTheme="minorEastAsia"/>
        </w:rPr>
        <w:t>, and a Weber fraction of</w:t>
      </w:r>
      <w:r w:rsidR="002502B8">
        <w:rPr>
          <w:rFonts w:eastAsiaTheme="minorEastAsia"/>
        </w:rPr>
        <w:t xml:space="preserve"> </w:t>
      </w:r>
      <w:r w:rsidR="000A5C20">
        <w:rPr>
          <w:rFonts w:eastAsiaTheme="minorEastAsia"/>
        </w:rPr>
        <w:t>14.1</w:t>
      </w:r>
      <w:r w:rsidR="002B2E0C">
        <w:rPr>
          <w:rFonts w:eastAsiaTheme="minorEastAsia"/>
        </w:rPr>
        <w:t>%</w:t>
      </w:r>
      <w:r w:rsidR="00285275">
        <w:rPr>
          <w:rFonts w:eastAsiaTheme="minorEastAsia"/>
        </w:rPr>
        <w:t xml:space="preserve"> or 1</w:t>
      </w:r>
      <w:r w:rsidR="00597433">
        <w:rPr>
          <w:rFonts w:eastAsiaTheme="minorEastAsia"/>
        </w:rPr>
        <w:t>4</w:t>
      </w:r>
      <w:r w:rsidR="00285275">
        <w:rPr>
          <w:rFonts w:eastAsiaTheme="minorEastAsia"/>
        </w:rPr>
        <w:t>.2</w:t>
      </w:r>
      <w:r w:rsidR="002B2E0C">
        <w:rPr>
          <w:rFonts w:eastAsiaTheme="minorEastAsia"/>
        </w:rPr>
        <w:t>%</w:t>
      </w:r>
      <w:r w:rsidR="00285275">
        <w:rPr>
          <w:rFonts w:eastAsiaTheme="minorEastAsia"/>
        </w:rPr>
        <w:t>.</w:t>
      </w:r>
      <w:r w:rsidR="00E82D8F">
        <w:rPr>
          <w:rFonts w:eastAsiaTheme="minorEastAsia"/>
        </w:rPr>
        <w:t xml:space="preserve"> for the prior </w:t>
      </w:r>
      <w:r w:rsidR="004840BE">
        <w:rPr>
          <w:rFonts w:eastAsiaTheme="minorEastAsia"/>
        </w:rPr>
        <w:t xml:space="preserve">(as modelled) </w:t>
      </w:r>
      <w:r w:rsidR="00E82D8F">
        <w:rPr>
          <w:rFonts w:eastAsiaTheme="minorEastAsia"/>
        </w:rPr>
        <w:t>would not result in discarding the likelihood</w:t>
      </w:r>
      <w:r w:rsidR="004054A3">
        <w:rPr>
          <w:rFonts w:eastAsiaTheme="minorEastAsia"/>
        </w:rPr>
        <w:t xml:space="preserve"> </w:t>
      </w:r>
      <w:r w:rsidR="0087590D">
        <w:rPr>
          <w:rFonts w:eastAsiaTheme="minorEastAsia"/>
        </w:rPr>
        <w:t xml:space="preserve">completely </w:t>
      </w:r>
      <w:r w:rsidR="004054A3">
        <w:rPr>
          <w:rFonts w:eastAsiaTheme="minorEastAsia"/>
        </w:rPr>
        <w:t>(see also Figure 1</w:t>
      </w:r>
      <w:r w:rsidR="0087590D">
        <w:rPr>
          <w:rFonts w:eastAsiaTheme="minorEastAsia"/>
        </w:rPr>
        <w:t>; even for a strong prior and a rather shallow likelihood, the likelihood attracts the posterior to some extent</w:t>
      </w:r>
      <w:r w:rsidR="004054A3">
        <w:rPr>
          <w:rFonts w:eastAsiaTheme="minorEastAsia"/>
        </w:rPr>
        <w:t>)</w:t>
      </w:r>
      <w:r w:rsidR="00E82D8F">
        <w:rPr>
          <w:rFonts w:eastAsiaTheme="minorEastAsia"/>
        </w:rPr>
        <w:t xml:space="preserve">. Our results thus </w:t>
      </w:r>
      <w:r w:rsidR="004840BE">
        <w:rPr>
          <w:rFonts w:eastAsiaTheme="minorEastAsia"/>
        </w:rPr>
        <w:t>reveal</w:t>
      </w:r>
      <w:r w:rsidR="00E82D8F">
        <w:rPr>
          <w:rFonts w:eastAsiaTheme="minorEastAsia"/>
        </w:rPr>
        <w:t xml:space="preserve"> </w:t>
      </w:r>
      <w:r w:rsidR="004840BE">
        <w:rPr>
          <w:rFonts w:eastAsiaTheme="minorEastAsia"/>
        </w:rPr>
        <w:t>a mismatch between the mean</w:t>
      </w:r>
      <w:r w:rsidR="002502B8">
        <w:rPr>
          <w:rFonts w:eastAsiaTheme="minorEastAsia"/>
        </w:rPr>
        <w:t>s observed in our experiment</w:t>
      </w:r>
      <w:r w:rsidR="004840BE">
        <w:rPr>
          <w:rFonts w:eastAsiaTheme="minorEastAsia"/>
        </w:rPr>
        <w:t xml:space="preserve">, the modelled standard </w:t>
      </w:r>
      <w:proofErr w:type="gramStart"/>
      <w:r w:rsidR="004840BE">
        <w:rPr>
          <w:rFonts w:eastAsiaTheme="minorEastAsia"/>
        </w:rPr>
        <w:t>deviation</w:t>
      </w:r>
      <w:proofErr w:type="gramEnd"/>
      <w:r w:rsidR="002502B8">
        <w:rPr>
          <w:rFonts w:eastAsiaTheme="minorEastAsia"/>
        </w:rPr>
        <w:t xml:space="preserve"> </w:t>
      </w:r>
      <w:r w:rsidR="004840BE">
        <w:rPr>
          <w:rFonts w:eastAsiaTheme="minorEastAsia"/>
        </w:rPr>
        <w:t>and a Bayesian explanation.</w:t>
      </w:r>
    </w:p>
    <w:p w14:paraId="762D8149" w14:textId="2E08F7CC" w:rsidR="004840BE" w:rsidRDefault="004840BE" w:rsidP="00BE7928">
      <w:pPr>
        <w:spacing w:line="480" w:lineRule="auto"/>
        <w:jc w:val="both"/>
        <w:rPr>
          <w:rFonts w:eastAsiaTheme="minorEastAsia"/>
        </w:rPr>
      </w:pPr>
      <w:r>
        <w:rPr>
          <w:rFonts w:eastAsiaTheme="minorEastAsia"/>
        </w:rPr>
        <w:t xml:space="preserve">We see two possible ways to explain this mismatch. Firstly, our observed standard deviation for the gravity prior could be an upper bound. Our method relies on identifying all sources of variability and allotting variability in the response accordingly. Since we did not measure our participants’ Weber fractions for velocity and distance discriminations individually, but rather used averages </w:t>
      </w:r>
      <w:r w:rsidR="007434FD">
        <w:rPr>
          <w:rFonts w:eastAsiaTheme="minorEastAsia"/>
        </w:rPr>
        <w:t xml:space="preserve">reported </w:t>
      </w:r>
      <w:r>
        <w:rPr>
          <w:rFonts w:eastAsiaTheme="minorEastAsia"/>
        </w:rPr>
        <w:t xml:space="preserve">in the literature for somewhat different tasks, </w:t>
      </w:r>
      <w:r w:rsidR="007434FD">
        <w:rPr>
          <w:rFonts w:eastAsiaTheme="minorEastAsia"/>
        </w:rPr>
        <w:t xml:space="preserve">this may have distorted how much variability </w:t>
      </w:r>
      <w:r w:rsidR="0087590D">
        <w:rPr>
          <w:rFonts w:eastAsiaTheme="minorEastAsia"/>
        </w:rPr>
        <w:t xml:space="preserve">perceived </w:t>
      </w:r>
      <w:r w:rsidR="007434FD">
        <w:rPr>
          <w:rFonts w:eastAsiaTheme="minorEastAsia"/>
        </w:rPr>
        <w:t xml:space="preserve">distances and velocity at disappearance introduced in the response. Furthermore, when estimating the variability introduced in the motor response, we part from the premise that the internal model of gravity is not activated at all for -1g motion. However, we observe a bias to respond too late </w:t>
      </w:r>
      <w:r w:rsidR="00DA76F4">
        <w:rPr>
          <w:rFonts w:eastAsiaTheme="minorEastAsia"/>
        </w:rPr>
        <w:t>in this condition</w:t>
      </w:r>
      <w:r w:rsidR="007434FD">
        <w:rPr>
          <w:rFonts w:eastAsiaTheme="minorEastAsia"/>
        </w:rPr>
        <w:t>, suggesting that humans expect objects to accelerate less when moving upwards.</w:t>
      </w:r>
      <w:r w:rsidR="00DA76F4">
        <w:rPr>
          <w:rFonts w:eastAsiaTheme="minorEastAsia"/>
        </w:rPr>
        <w:t xml:space="preserve"> This could be taken as evidence that the internal model of gravity is still activated to some extent. In this case, we would need to </w:t>
      </w:r>
      <w:r w:rsidR="002502B8">
        <w:rPr>
          <w:rFonts w:eastAsiaTheme="minorEastAsia"/>
        </w:rPr>
        <w:t xml:space="preserve">allot more variability to the </w:t>
      </w:r>
      <w:r w:rsidR="00DA76F4">
        <w:rPr>
          <w:rFonts w:eastAsiaTheme="minorEastAsia"/>
        </w:rPr>
        <w:t>motor error</w:t>
      </w:r>
      <w:r w:rsidR="002502B8">
        <w:rPr>
          <w:rFonts w:eastAsiaTheme="minorEastAsia"/>
        </w:rPr>
        <w:t xml:space="preserve">, </w:t>
      </w:r>
      <w:r w:rsidR="00DA76F4">
        <w:rPr>
          <w:rFonts w:eastAsiaTheme="minorEastAsia"/>
        </w:rPr>
        <w:t>which in turn would lead to a lower standard deviation for the gravity prior.</w:t>
      </w:r>
      <w:r w:rsidR="007434FD">
        <w:rPr>
          <w:rFonts w:eastAsiaTheme="minorEastAsia"/>
        </w:rPr>
        <w:t xml:space="preserve"> </w:t>
      </w:r>
      <w:r w:rsidR="00DA76F4">
        <w:rPr>
          <w:rFonts w:eastAsiaTheme="minorEastAsia"/>
        </w:rPr>
        <w:t>However,</w:t>
      </w:r>
      <w:r w:rsidR="007434FD">
        <w:rPr>
          <w:rFonts w:eastAsiaTheme="minorEastAsia"/>
        </w:rPr>
        <w:t xml:space="preserve"> th</w:t>
      </w:r>
      <w:r w:rsidR="00DA76F4">
        <w:rPr>
          <w:rFonts w:eastAsiaTheme="minorEastAsia"/>
        </w:rPr>
        <w:t xml:space="preserve">is pattern in our data </w:t>
      </w:r>
      <w:r w:rsidR="007434FD">
        <w:rPr>
          <w:rFonts w:eastAsiaTheme="minorEastAsia"/>
        </w:rPr>
        <w:t xml:space="preserve">is </w:t>
      </w:r>
      <w:r w:rsidR="00DA76F4">
        <w:rPr>
          <w:rFonts w:eastAsiaTheme="minorEastAsia"/>
        </w:rPr>
        <w:t xml:space="preserve">also </w:t>
      </w:r>
      <w:r w:rsidR="007434FD">
        <w:rPr>
          <w:rFonts w:eastAsiaTheme="minorEastAsia"/>
        </w:rPr>
        <w:t xml:space="preserve">consistent with humans taking arbitrary accelerations into account insufficiently in perceptuo-motor tasks, which has been </w:t>
      </w:r>
      <w:r w:rsidR="00DA76F4">
        <w:rPr>
          <w:rFonts w:eastAsiaTheme="minorEastAsia"/>
        </w:rPr>
        <w:t>reported repeatedly</w:t>
      </w:r>
      <w:r w:rsidR="002502B8">
        <w:rPr>
          <w:rFonts w:eastAsiaTheme="minorEastAsia"/>
        </w:rPr>
        <w:t xml:space="preserve"> for tasks where the gravity prior is highly unlikely to be recruited</w:t>
      </w:r>
      <w:r w:rsidR="00DA76F4">
        <w:rPr>
          <w:rFonts w:eastAsiaTheme="minorEastAsia"/>
        </w:rPr>
        <w:t xml:space="preserve"> </w:t>
      </w:r>
      <w:r w:rsidR="00DA76F4">
        <w:rPr>
          <w:rFonts w:eastAsiaTheme="minorEastAsia"/>
        </w:rPr>
        <w:fldChar w:fldCharType="begin" w:fldLock="1"/>
      </w:r>
      <w:r w:rsidR="00C660CF">
        <w:rPr>
          <w:rFonts w:eastAsiaTheme="minorEastAsia"/>
        </w:rPr>
        <w:instrText>ADDIN CSL_CITATION {"citationItems":[{"id":"ITEM-1","itemData":{"DOI":"10.1016/0042-6989(92)90095-Z","ISBN":"0042-6989","ISSN":"00426989","PMID":"1288008","abstract":"We present data on the human sensitivity to optic acceleration i.e. temporal modulations of the speed and direction of moving objects. Modulation thresholds are measured as a function of modulation frequency and speed for different periodical velocity vector modulation functions using a localized target. Evidence is presented that human detection of velocity vector modulations is not directly based on the acceleration signal (the temporal derivative of the velocity vector modulation). Instead, modulation detection is accurately described by a two-stage model: a low-pass temporal filter transformation of the true velocity vector modulation followed by a variance detection stage. A functional description of the first stage is a second order low-pass temporal filter having a characteristic time constant of 40 msec. In effect, the temporal low-pass filter is an integration of the velocity vector modulation within a temporal window of 100-140 msec. A non-trivial link of this low-pass filter stage to the temporal characteristics of standard motion detection mechanisms will be discussed. Velocity vector modulations are detected in the second-stage, whenever the variance of the filtered velocity vector exceeds a certain threshold variance in either the speed or direction dimension. The threshold standard deviations for this variance detection stage are estimated to be 17% for speed modulations and 9% for motion direction modulations. ?? 1992.","author":[{"dropping-particle":"","family":"Werkhoven","given":"Peter","non-dropping-particle":"","parse-names":false,"suffix":""},{"dropping-particle":"","family":"Snippe","given":"Herman P.","non-dropping-particle":"","parse-names":false,"suffix":""},{"dropping-particle":"","family":"Alexander","given":"Toet","non-dropping-particle":"","parse-names":false,"suffix":""}],"container-title":"Vision Research","id":"ITEM-1","issue":"12","issued":{"date-parts":[["1992"]]},"page":"2313-2329","title":"Visual processing of optic acceleration","type":"article-journal","volume":"32"},"uris":["http://www.mendeley.com/documents/?uuid=87640a2d-be6b-495c-bff6-916e102dcbe8"]},{"id":"ITEM-2","itemData":{"DOI":"10.1371/journal.pone.0063382","ISSN":"19326203","PMID":"23696822","abstract":"Here we examined ocular pursuit and spatial estimation in a linear prediction motion task that emphasized extrapolation of occluded accelerative object motion. Results from the ocular response up to occlusion showed that there was evidence in the eye position, velocity and acceleration data that participants were attempting to pursue the moving object in accord with the veridical motion properties. They then attempted to maintain ocular pursuit of the randomly-ordered accelerative object motion during occlusion but this was not ideal, and resulted in undershoot of eye position and velocity at the moment of object reappearance. In spatial estimation there was a general bias, with participants less likely to report object reappearance being behind than ahead of the expected position. In addition, participants' spatial estimation did not take into account the effects of object acceleration. Logistic regression indicated that spatial estimation was best predicted for the majority of participants by the difference between actual object reappearance position and an extrapolation based on pre-occlusion velocity. In combination, and in light of previous work, we interpret these findings as showing that eye movements are scaled in accord with the effects of object acceleration but do not directly specify information for accurate spatial estimation in prediction motion.","author":[{"dropping-particle":"","family":"Bennett","given":"Simon J.","non-dropping-particle":"","parse-names":false,"suffix":""},{"dropping-particle":"","family":"Benguigui","given":"Nicolas","non-dropping-particle":"","parse-names":false,"suffix":""}],"container-title":"PLoS ONE","id":"ITEM-2","issue":"5","issued":{"date-parts":[["2013"]]},"title":"Is Acceleration Used for Ocular Pursuit and Spatial Estimation during Prediction Motion?","type":"article-journal","volume":"8"},"uris":["http://www.mendeley.com/documents/?uuid=27e09650-8d38-4fc6-8a30-98d8e320d9f0"]},{"id":"ITEM-3","itemData":{"DOI":"10.1037/0096-1523.29.6.1083","ISBN":"0096-1523 (Print)","ISSN":"0096-1523","PMID":"14640832","abstract":"The goal of this study was to test whether 1st-order information, which does not account for acceleration, is used (a) to estimate the time to contact (TTC) of an accelerated stimulus after the occlusion of a final part of its trajectory and (b) to indirectly intercept an accelerated stimulus with a thrown projectile. Both tasks require the production of an action on the basis of predictive information acquired before the arrival of the stimulus at the target and allow the experimenter to make quantitative predictions about the participants' use (or nonuse) of 1st-order information. The results show that participants do not use information about acceleration and that they commit errors that rely quantitatively on 1st-order information even when acceleration is psychophysically detectable. In the indirect interceptive task, action is planned about 200 ms before the initiation of the movement, at which time the 1st-order TTC attains a critical value.","author":[{"dropping-particle":"","family":"Benguigui","given":"Nicolas","non-dropping-particle":"","parse-names":false,"suffix":""},{"dropping-particle":"","family":"Ripoll","given":"Hubert","non-dropping-particle":"","parse-names":false,"suffix":""},{"dropping-particle":"","family":"Broderick","given":"Michael P","non-dropping-particle":"","parse-names":false,"suffix":""}],"container-title":"Journal of experimental psychology. Human perception and performance","id":"ITEM-3","issue":"6","issued":{"date-parts":[["2003"]]},"page":"1083-1101","title":"Time-to-contact estimation of accelerated stimuli is based on first-order information.","type":"article-journal","volume":"29"},"uris":["http://www.mendeley.com/documents/?uuid=175d47a6-fe88-44d7-84ec-c3673668811f"]},{"id":"ITEM-4","itemData":{"DOI":"10.1177/2041669515624317","ISSN":"20416695","author":[{"dropping-particle":"","family":"Brenner","given":"Eli","non-dropping-particle":"","parse-names":false,"suffix":""},{"dropping-particle":"","family":"Rodriguez","given":"Inés Abalo","non-dropping-particle":"","parse-names":false,"suffix":""},{"dropping-particle":"","family":"Muñoz","given":"Victor Estal","non-dropping-particle":"","parse-names":false,"suffix":""},{"dropping-particle":"","family":"Schootemeijer","given":"Sabine","non-dropping-particle":"","parse-names":false,"suffix":""},{"dropping-particle":"","f</w:instrText>
      </w:r>
      <w:r w:rsidR="00C660CF" w:rsidRPr="006D354B">
        <w:rPr>
          <w:rFonts w:eastAsiaTheme="minorEastAsia"/>
          <w:lang w:val="de-DE"/>
        </w:rPr>
        <w:instrText>amily":"Mahieu","given":"Yannick","non-dropping-particle":"","parse-names":false,"suffix":""},{"dropping-particle":"","family":"Veerkamp","given":"Kirsten","non-dropping-particle":"","parse-names":false,"suffix":""},{"dropping-particle":"","family":"Zandbergen","given":"Marit","non-dropping-particle":"","parse-names":false,"suffix":""},{"dropping-particle":"","family":"Zee","given":"Tim","non-dropping-particle":"Van der","parse-names":false,"suffix":""},{"dropping-particle":"","family":"Smeets","given":"Jeroen B J","non-dropping-particle":"","parse-names":false,"suffix":""}],"container-title":"i-Perception","id":"ITEM-4","issue":"1","issued":{"date-parts":[["2016"]]},"page":"1-13","title":"How can people be so good at intercepting accelerating objects if they are so poor at visually judging acceleration?","type":"article-journal","volume":"7"},"uris":["http://www.mendeley.com/documents/?uuid=25e49c87-af92-4f30-9f23-c024567401d7"]}],"mendeley":{"formattedCitation":"(Benguigui, Ripoll, &amp; Broderick, 2003; Bennett &amp; Benguigui, 2013; Brenner et al., 2016; Werkhoven et al., 1992)","plainTextFormattedCitation":"(Benguigui, Ripoll, &amp; Broderick, 2003; Bennett &amp; Benguigui, 2013; Brenner et al., 2016; Werkhoven et al., 1992)","previouslyFormattedCitation":"(Benguigui, Ripoll, &amp; Broderick, 2003; Bennett &amp; Benguigui, 2013; Brenner et al., 2016; Werkhoven et al., 1992)"},"properties":{"noteIndex":0},"schema":"https://github.com/citation-style-language/schema/raw/master/csl-citation.json"}</w:instrText>
      </w:r>
      <w:r w:rsidR="00DA76F4">
        <w:rPr>
          <w:rFonts w:eastAsiaTheme="minorEastAsia"/>
        </w:rPr>
        <w:fldChar w:fldCharType="separate"/>
      </w:r>
      <w:r w:rsidR="00DA76F4" w:rsidRPr="00121569">
        <w:rPr>
          <w:rFonts w:eastAsiaTheme="minorEastAsia"/>
          <w:noProof/>
          <w:lang w:val="de-DE"/>
        </w:rPr>
        <w:t xml:space="preserve">(Benguigui, Ripoll, &amp; Broderick, 2003; Bennett &amp; Benguigui, 2013; </w:t>
      </w:r>
      <w:r w:rsidR="00DA76F4" w:rsidRPr="00121569">
        <w:rPr>
          <w:rFonts w:eastAsiaTheme="minorEastAsia"/>
          <w:noProof/>
          <w:lang w:val="de-DE"/>
        </w:rPr>
        <w:lastRenderedPageBreak/>
        <w:t>Brenner et al., 2016; Werkhoven et al., 1992)</w:t>
      </w:r>
      <w:r w:rsidR="00DA76F4">
        <w:rPr>
          <w:rFonts w:eastAsiaTheme="minorEastAsia"/>
        </w:rPr>
        <w:fldChar w:fldCharType="end"/>
      </w:r>
      <w:r w:rsidR="00DA76F4" w:rsidRPr="00121569">
        <w:rPr>
          <w:rFonts w:eastAsiaTheme="minorEastAsia"/>
          <w:lang w:val="de-DE"/>
        </w:rPr>
        <w:t xml:space="preserve">. </w:t>
      </w:r>
      <w:r w:rsidR="0087590D">
        <w:rPr>
          <w:rFonts w:eastAsiaTheme="minorEastAsia"/>
        </w:rPr>
        <w:t>T</w:t>
      </w:r>
      <w:r w:rsidR="00334100">
        <w:rPr>
          <w:rFonts w:eastAsiaTheme="minorEastAsia"/>
        </w:rPr>
        <w:t>he value</w:t>
      </w:r>
      <w:r w:rsidR="00285275">
        <w:rPr>
          <w:rFonts w:eastAsiaTheme="minorEastAsia"/>
        </w:rPr>
        <w:t>s</w:t>
      </w:r>
      <w:r w:rsidR="00334100">
        <w:rPr>
          <w:rFonts w:eastAsiaTheme="minorEastAsia"/>
        </w:rPr>
        <w:t xml:space="preserve"> of</w:t>
      </w:r>
      <w:r w:rsidR="00285275">
        <w:rPr>
          <w:rFonts w:eastAsiaTheme="minorEastAsia"/>
        </w:rPr>
        <w:t xml:space="preserve"> </w:t>
      </w:r>
      <w:r w:rsidR="000A5C20">
        <w:rPr>
          <w:rFonts w:eastAsiaTheme="minorEastAsia"/>
        </w:rPr>
        <w:t>14.1</w:t>
      </w:r>
      <w:r w:rsidR="002B2E0C">
        <w:rPr>
          <w:rFonts w:eastAsiaTheme="minorEastAsia"/>
        </w:rPr>
        <w:t>%</w:t>
      </w:r>
      <w:r w:rsidR="00285275">
        <w:rPr>
          <w:rFonts w:eastAsiaTheme="minorEastAsia"/>
        </w:rPr>
        <w:t xml:space="preserve"> or 1</w:t>
      </w:r>
      <w:r w:rsidR="00597433">
        <w:rPr>
          <w:rFonts w:eastAsiaTheme="minorEastAsia"/>
        </w:rPr>
        <w:t>4</w:t>
      </w:r>
      <w:r w:rsidR="00285275">
        <w:rPr>
          <w:rFonts w:eastAsiaTheme="minorEastAsia"/>
        </w:rPr>
        <w:t>.2</w:t>
      </w:r>
      <w:r w:rsidR="002B2E0C">
        <w:rPr>
          <w:rFonts w:eastAsiaTheme="minorEastAsia"/>
        </w:rPr>
        <w:t>%</w:t>
      </w:r>
      <w:r w:rsidR="00334100">
        <w:rPr>
          <w:rFonts w:eastAsiaTheme="minorEastAsia"/>
        </w:rPr>
        <w:t xml:space="preserve"> </w:t>
      </w:r>
      <w:r w:rsidR="00385931">
        <w:rPr>
          <w:rFonts w:eastAsiaTheme="minorEastAsia"/>
        </w:rPr>
        <w:t xml:space="preserve">obtained </w:t>
      </w:r>
      <w:r w:rsidR="00334100">
        <w:rPr>
          <w:rFonts w:eastAsiaTheme="minorEastAsia"/>
        </w:rPr>
        <w:t xml:space="preserve">above may </w:t>
      </w:r>
      <w:r w:rsidR="0087590D">
        <w:rPr>
          <w:rFonts w:eastAsiaTheme="minorEastAsia"/>
        </w:rPr>
        <w:t xml:space="preserve">thus </w:t>
      </w:r>
      <w:r w:rsidR="00334100">
        <w:rPr>
          <w:rFonts w:eastAsiaTheme="minorEastAsia"/>
        </w:rPr>
        <w:t>be an upper bound for the standard deviation of the Earth Gravity Prior</w:t>
      </w:r>
      <w:r w:rsidR="00385931">
        <w:rPr>
          <w:rFonts w:eastAsiaTheme="minorEastAsia"/>
        </w:rPr>
        <w:t xml:space="preserve">. </w:t>
      </w:r>
    </w:p>
    <w:p w14:paraId="4C2E0E0F" w14:textId="6295AB90" w:rsidR="00AD59E9" w:rsidRDefault="00334100" w:rsidP="00BE7928">
      <w:pPr>
        <w:spacing w:line="480" w:lineRule="auto"/>
        <w:jc w:val="both"/>
        <w:rPr>
          <w:rFonts w:eastAsiaTheme="minorEastAsia"/>
        </w:rPr>
      </w:pPr>
      <w:r>
        <w:rPr>
          <w:rFonts w:eastAsiaTheme="minorEastAsia"/>
        </w:rPr>
        <w:t xml:space="preserve">A second possibility is that prior knowledge and online perceptual input are combined in a non-Bayesian fashion (and we should thus avoid the terminology “Prior”, “Likelihood” and “Posterior”), where the mean of the final percept is set </w:t>
      </w:r>
      <w:r w:rsidR="00880A31">
        <w:rPr>
          <w:rFonts w:eastAsiaTheme="minorEastAsia"/>
        </w:rPr>
        <w:t>according to an acceleration of</w:t>
      </w:r>
      <w:r>
        <w:rPr>
          <w:rFonts w:eastAsiaTheme="minorEastAsia"/>
        </w:rPr>
        <w:t xml:space="preserve"> 9.81 m/s², while </w:t>
      </w:r>
      <w:r w:rsidR="00AD59E9">
        <w:rPr>
          <w:rFonts w:eastAsiaTheme="minorEastAsia"/>
        </w:rPr>
        <w:t xml:space="preserve">its standard deviation is determined </w:t>
      </w:r>
      <w:r w:rsidR="00880A31">
        <w:rPr>
          <w:rFonts w:eastAsiaTheme="minorEastAsia"/>
        </w:rPr>
        <w:t xml:space="preserve">by a (not necessarily Bayesian) combination of </w:t>
      </w:r>
      <w:r w:rsidR="00AD59E9">
        <w:rPr>
          <w:rFonts w:eastAsiaTheme="minorEastAsia"/>
        </w:rPr>
        <w:t>prior knowledge and online sensory information.</w:t>
      </w:r>
    </w:p>
    <w:p w14:paraId="4BD10416" w14:textId="77777777" w:rsidR="00FB336F" w:rsidRDefault="00FB336F" w:rsidP="00BE7928">
      <w:pPr>
        <w:spacing w:line="480" w:lineRule="auto"/>
      </w:pPr>
    </w:p>
    <w:p w14:paraId="5540C0A4" w14:textId="515659E8" w:rsidR="004850CC" w:rsidRPr="004850CC" w:rsidRDefault="004850CC" w:rsidP="00BE7928">
      <w:pPr>
        <w:pStyle w:val="Heading2"/>
        <w:spacing w:line="480" w:lineRule="auto"/>
        <w:rPr>
          <w:lang w:val="en-US"/>
        </w:rPr>
      </w:pPr>
      <w:r w:rsidRPr="004850CC">
        <w:rPr>
          <w:lang w:val="en-US"/>
        </w:rPr>
        <w:t>Conclusion</w:t>
      </w:r>
    </w:p>
    <w:p w14:paraId="78C3E78A" w14:textId="57D4B636" w:rsidR="004850CC" w:rsidRDefault="00997DC0" w:rsidP="00BE7928">
      <w:pPr>
        <w:spacing w:line="480" w:lineRule="auto"/>
        <w:jc w:val="both"/>
      </w:pPr>
      <w:r>
        <w:rPr>
          <w:rFonts w:eastAsiaTheme="minorEastAsia"/>
        </w:rPr>
        <w:t xml:space="preserve">In this paper, we build upon a simple model for coincidence timing of gravitational motion brought forward in </w:t>
      </w:r>
      <w:r>
        <w:rPr>
          <w:rFonts w:eastAsiaTheme="minorEastAsia"/>
        </w:rPr>
        <w:fldChar w:fldCharType="begin" w:fldLock="1"/>
      </w:r>
      <w:r w:rsidR="00D9735A">
        <w:rPr>
          <w:rFonts w:eastAsiaTheme="minorEastAsia"/>
        </w:rPr>
        <w:instrText>ADDIN CSL_CITATION {"citationItems":[{"id":"ITEM-1","itemData":{"DOI":"10.1038/s41598-019-50512-6","ISBN":"4159801950512","ISSN":"20452322","abstract":"There is evidence that humans rely on an earth gravity (9.81 m/s²) prior for a series of tasks involving perception and action, the reason being that gravity helps predict future positions of moving objects. Eye-movements in turn are partially guided by predictions about observed motion. Thus, the question arises whether knowledge about gravity is also used to guide eye-movements: If humans rely on a representation of earth gravity for the control of eye movements, earth-gravity-congruent motion should elicit improved visual pursuit. In a pre-registered experiment, we presented participants (n = 10) with parabolic motion governed by six different gravities (−1/0.7/0.85/1/1.15/1.3 g), two initial vertical velocities and two initial horizontal velocities in a 3D environment. Participants were instructed to follow the target with their eyes. We tracked their gaze and computed the visual gain (velocity of the eyes divided by velocity of the target) as proxy for the quality of pursuit. An LMM analysis with gravity condition as fixed effect and intercepts varying per subject showed that the gain was lower for −1 g than for 1 g (by −0.13, SE = 0.005). This model was significantly better than a null model without gravity as fixed effect (p &lt; 0.001), supporting our hypothesis. A comparison of 1 g and the remaining gravity conditions revealed that 1.15 g (by 0.043, SE = 0.005) and 1.3 g (by 0.065, SE = 0.005) were associated with lower gains, while 0.7 g (by 0.054, SE = 0.005) and 0.85 g (by 0.029, SE = 0.005) were associated with higher gains. This model was again significantly better than a null model (p &lt; 0.001), contradicting our hypothesis. Post-hoc analyses reveal that confounds in the 0.7/0.85/1/1.15/1.3 g condition may be responsible for these contradicting results. Despite these discrepancies, our data thus provide some support for the hypothesis that internalized knowledge about earth gravity guides eye movements.","author":[{"dropping-particle":"","family":"Jörges","given":"Björn","non-dropping-particle":"","parse-names":false,"suffix":""},{"dropping-particle":"","family":"López-Moliner","given":"Joan","non-dropping-particle":"","parse-names":false,"suffix":""}],"container-title":"Scientific Reports","id":"ITEM-1","issue":"1","issued":{"date-parts":[["2019"]]},"page":"1-13","title":"Earth-Gravity Congruent Motion Facilitates Ocular Control for Pursuit of Parabolic Trajectories","type":"article-journal","volume":"9"},"uris":["http://www.mendeley.com/documents/?uuid=13f1b18b-223d-45e7-8b96-70e4d8cfc2b7"]}],"mendeley":{"formattedCitation":"(Björn Jörges &amp; López-Moliner, 2019)","manualFormatting":"(Jörges &amp; López-Moliner, 2019)","plainTextFormattedCitation":"(Björn Jörges &amp; López-Moliner, 2019)","previouslyFormattedCitation":"(Björn Jörges &amp; López-Moliner, 2019)"},"properties":{"noteIndex":0},"schema":"https://github.com/citation-style-language/schema/raw/master/csl-citation.json"}</w:instrText>
      </w:r>
      <w:r>
        <w:rPr>
          <w:rFonts w:eastAsiaTheme="minorEastAsia"/>
        </w:rPr>
        <w:fldChar w:fldCharType="separate"/>
      </w:r>
      <w:r w:rsidR="004A436E" w:rsidRPr="004A436E">
        <w:rPr>
          <w:rFonts w:eastAsiaTheme="minorEastAsia"/>
          <w:noProof/>
        </w:rPr>
        <w:t>(Jörges &amp; López-Moliner, 2019)</w:t>
      </w:r>
      <w:r>
        <w:rPr>
          <w:rFonts w:eastAsiaTheme="minorEastAsia"/>
        </w:rPr>
        <w:fldChar w:fldCharType="end"/>
      </w:r>
      <w:r>
        <w:rPr>
          <w:rFonts w:eastAsiaTheme="minorEastAsia"/>
        </w:rPr>
        <w:t>. By accounting for the Aubert-Fleischl phenomenon, we extend the domain of our model to also include shorter extrapolation intervals. Furthermore</w:t>
      </w:r>
      <w:r w:rsidR="00EC3AAF" w:rsidRPr="00955A21">
        <w:rPr>
          <w:rFonts w:eastAsiaTheme="minorEastAsia"/>
        </w:rPr>
        <w:t xml:space="preserve">, we propose a procedure to </w:t>
      </w:r>
      <w:r>
        <w:rPr>
          <w:rFonts w:eastAsiaTheme="minorEastAsia"/>
        </w:rPr>
        <w:t xml:space="preserve">determine </w:t>
      </w:r>
      <w:r w:rsidR="00EC3AAF" w:rsidRPr="00955A21">
        <w:rPr>
          <w:rFonts w:eastAsiaTheme="minorEastAsia"/>
        </w:rPr>
        <w:t xml:space="preserve">the standard deviation of a potential gravity </w:t>
      </w:r>
      <w:proofErr w:type="gramStart"/>
      <w:r w:rsidR="00EC3AAF" w:rsidRPr="00955A21">
        <w:rPr>
          <w:rFonts w:eastAsiaTheme="minorEastAsia"/>
        </w:rPr>
        <w:t>prior, and</w:t>
      </w:r>
      <w:proofErr w:type="gramEnd"/>
      <w:r w:rsidR="00EC3AAF" w:rsidRPr="00955A21">
        <w:rPr>
          <w:rFonts w:eastAsiaTheme="minorEastAsia"/>
        </w:rPr>
        <w:t xml:space="preserve"> apply it to pre-existing data from a timing task. </w:t>
      </w:r>
      <w:r w:rsidR="00285275">
        <w:rPr>
          <w:rFonts w:eastAsiaTheme="minorEastAsia"/>
        </w:rPr>
        <w:t>S</w:t>
      </w:r>
      <w:r w:rsidR="00EC3AAF" w:rsidRPr="00955A21">
        <w:rPr>
          <w:rFonts w:eastAsiaTheme="minorEastAsia"/>
        </w:rPr>
        <w:t>tandard deviation</w:t>
      </w:r>
      <w:r w:rsidR="00285275">
        <w:rPr>
          <w:rFonts w:eastAsiaTheme="minorEastAsia"/>
        </w:rPr>
        <w:t>s</w:t>
      </w:r>
      <w:r w:rsidR="00EC3AAF" w:rsidRPr="00955A21">
        <w:rPr>
          <w:rFonts w:eastAsiaTheme="minorEastAsia"/>
        </w:rPr>
        <w:t xml:space="preserve"> of </w:t>
      </w:r>
      <w:r w:rsidR="00285275">
        <w:rPr>
          <w:rFonts w:eastAsiaTheme="minorEastAsia"/>
        </w:rPr>
        <w:t>2.13</w:t>
      </w:r>
      <w:r w:rsidR="00EC3AAF" w:rsidRPr="00955A21">
        <w:rPr>
          <w:rFonts w:eastAsiaTheme="minorEastAsia"/>
        </w:rPr>
        <w:t> m/s²</w:t>
      </w:r>
      <w:r w:rsidR="00285275">
        <w:rPr>
          <w:rFonts w:eastAsiaTheme="minorEastAsia"/>
        </w:rPr>
        <w:t xml:space="preserve"> or </w:t>
      </w:r>
      <w:r w:rsidR="00597433">
        <w:rPr>
          <w:rFonts w:eastAsiaTheme="minorEastAsia"/>
        </w:rPr>
        <w:t>2.07</w:t>
      </w:r>
      <w:r w:rsidR="00285275">
        <w:rPr>
          <w:rFonts w:eastAsiaTheme="minorEastAsia"/>
        </w:rPr>
        <w:t> m/s² (depending on the method)</w:t>
      </w:r>
      <w:r w:rsidR="00EC3AAF" w:rsidRPr="00955A21">
        <w:rPr>
          <w:rFonts w:eastAsiaTheme="minorEastAsia"/>
        </w:rPr>
        <w:t xml:space="preserve"> explain</w:t>
      </w:r>
      <w:r w:rsidR="00285275">
        <w:rPr>
          <w:rFonts w:eastAsiaTheme="minorEastAsia"/>
        </w:rPr>
        <w:t>s</w:t>
      </w:r>
      <w:r w:rsidR="00EC3AAF" w:rsidRPr="00955A21">
        <w:rPr>
          <w:rFonts w:eastAsiaTheme="minorEastAsia"/>
        </w:rPr>
        <w:t xml:space="preserve"> </w:t>
      </w:r>
      <w:r w:rsidR="00385931">
        <w:rPr>
          <w:rFonts w:eastAsiaTheme="minorEastAsia"/>
        </w:rPr>
        <w:t>the behavior observed in our task best</w:t>
      </w:r>
      <w:r w:rsidR="00EC3AAF" w:rsidRPr="00955A21">
        <w:rPr>
          <w:rFonts w:eastAsiaTheme="minorEastAsia"/>
        </w:rPr>
        <w:t>. However, considering the literature we would expect an even lower standard deviation, as a Prior with a mean of 9.81 m/s² and standard deviation</w:t>
      </w:r>
      <w:r w:rsidR="00285275">
        <w:rPr>
          <w:rFonts w:eastAsiaTheme="minorEastAsia"/>
        </w:rPr>
        <w:t>s</w:t>
      </w:r>
      <w:r w:rsidR="00EC3AAF" w:rsidRPr="00955A21">
        <w:rPr>
          <w:rFonts w:eastAsiaTheme="minorEastAsia"/>
        </w:rPr>
        <w:t xml:space="preserve"> of </w:t>
      </w:r>
      <w:r w:rsidR="00285275" w:rsidRPr="00285275">
        <w:rPr>
          <w:rFonts w:eastAsiaTheme="minorEastAsia"/>
        </w:rPr>
        <w:t>2.13 m/s²</w:t>
      </w:r>
      <w:r w:rsidR="00285275">
        <w:rPr>
          <w:rFonts w:eastAsiaTheme="minorEastAsia"/>
        </w:rPr>
        <w:t xml:space="preserve"> or </w:t>
      </w:r>
      <w:r w:rsidR="00597433">
        <w:rPr>
          <w:rFonts w:eastAsiaTheme="minorEastAsia"/>
        </w:rPr>
        <w:t>2.07</w:t>
      </w:r>
      <w:r w:rsidR="00285275" w:rsidRPr="00285275">
        <w:rPr>
          <w:rFonts w:eastAsiaTheme="minorEastAsia"/>
        </w:rPr>
        <w:t xml:space="preserve"> m/s²</w:t>
      </w:r>
      <w:r w:rsidR="00EC3AAF" w:rsidRPr="00955A21">
        <w:rPr>
          <w:rFonts w:eastAsiaTheme="minorEastAsia"/>
        </w:rPr>
        <w:t xml:space="preserve"> </w:t>
      </w:r>
      <w:r w:rsidR="00285275">
        <w:rPr>
          <w:rFonts w:eastAsiaTheme="minorEastAsia"/>
        </w:rPr>
        <w:t xml:space="preserve">should </w:t>
      </w:r>
      <w:r w:rsidR="00EC3AAF" w:rsidRPr="00955A21">
        <w:rPr>
          <w:rFonts w:eastAsiaTheme="minorEastAsia"/>
        </w:rPr>
        <w:t>not attract the Posterior as strongly as has been commonly observed. We thus believe that we are not able to fully disentangle different sources of noise in our data; the value we find for the standard deviation of</w:t>
      </w:r>
      <w:r w:rsidR="00EC3AAF">
        <w:t xml:space="preserve"> the earth gravity prior is thus more likely an upper bound, and </w:t>
      </w:r>
      <w:r>
        <w:t xml:space="preserve">follow-up </w:t>
      </w:r>
      <w:r w:rsidR="00EC3AAF">
        <w:t xml:space="preserve">experiments </w:t>
      </w:r>
      <w:r>
        <w:t xml:space="preserve">may </w:t>
      </w:r>
      <w:r w:rsidR="00EC3AAF">
        <w:t>find lower value</w:t>
      </w:r>
      <w:r>
        <w:t>s</w:t>
      </w:r>
      <w:r w:rsidR="00EC3AAF">
        <w:t>.</w:t>
      </w:r>
    </w:p>
    <w:p w14:paraId="6E019C04" w14:textId="08D94C54" w:rsidR="00E32BF5" w:rsidRDefault="00E32BF5" w:rsidP="00BE7928">
      <w:pPr>
        <w:spacing w:line="480" w:lineRule="auto"/>
      </w:pPr>
    </w:p>
    <w:p w14:paraId="181F8BCB" w14:textId="77777777" w:rsidR="00A26BE5" w:rsidRPr="00911E7B" w:rsidRDefault="00A26BE5" w:rsidP="00BE7928">
      <w:pPr>
        <w:pStyle w:val="Heading2"/>
        <w:spacing w:line="480" w:lineRule="auto"/>
        <w:rPr>
          <w:lang w:val="en-US"/>
        </w:rPr>
      </w:pPr>
      <w:r w:rsidRPr="00911E7B">
        <w:rPr>
          <w:lang w:val="en-US"/>
        </w:rPr>
        <w:lastRenderedPageBreak/>
        <w:t>Author Contributions and Notes</w:t>
      </w:r>
    </w:p>
    <w:p w14:paraId="0D42A378" w14:textId="44B29E2A" w:rsidR="00A26BE5" w:rsidRPr="00A26BE5" w:rsidRDefault="00A26BE5" w:rsidP="00BE7928">
      <w:pPr>
        <w:spacing w:line="480" w:lineRule="auto"/>
        <w:jc w:val="both"/>
        <w:rPr>
          <w:rFonts w:eastAsiaTheme="minorEastAsia"/>
        </w:rPr>
      </w:pPr>
      <w:r w:rsidRPr="00A26BE5">
        <w:rPr>
          <w:rFonts w:eastAsiaTheme="minorEastAsia"/>
        </w:rPr>
        <w:t xml:space="preserve">BJ </w:t>
      </w:r>
      <w:r>
        <w:rPr>
          <w:rFonts w:eastAsiaTheme="minorEastAsia"/>
        </w:rPr>
        <w:t xml:space="preserve">conducted the simulations </w:t>
      </w:r>
      <w:r w:rsidRPr="00A26BE5">
        <w:rPr>
          <w:rFonts w:eastAsiaTheme="minorEastAsia"/>
        </w:rPr>
        <w:t xml:space="preserve">and wrote the paper. BJ and JLM </w:t>
      </w:r>
      <w:r>
        <w:rPr>
          <w:rFonts w:eastAsiaTheme="minorEastAsia"/>
        </w:rPr>
        <w:t>established the research question in a joint effort</w:t>
      </w:r>
      <w:r w:rsidRPr="00A26BE5">
        <w:rPr>
          <w:rFonts w:eastAsiaTheme="minorEastAsia"/>
        </w:rPr>
        <w:t>.</w:t>
      </w:r>
      <w:r>
        <w:rPr>
          <w:rFonts w:eastAsiaTheme="minorEastAsia"/>
        </w:rPr>
        <w:t xml:space="preserve"> </w:t>
      </w:r>
      <w:r w:rsidRPr="00A26BE5">
        <w:rPr>
          <w:rFonts w:eastAsiaTheme="minorEastAsia"/>
        </w:rPr>
        <w:t>JLM provided advice</w:t>
      </w:r>
      <w:r>
        <w:rPr>
          <w:rFonts w:eastAsiaTheme="minorEastAsia"/>
        </w:rPr>
        <w:t xml:space="preserve"> at every step of the project</w:t>
      </w:r>
      <w:r w:rsidRPr="00A26BE5">
        <w:rPr>
          <w:rFonts w:eastAsiaTheme="minorEastAsia"/>
        </w:rPr>
        <w:t>.</w:t>
      </w:r>
    </w:p>
    <w:p w14:paraId="5085F953" w14:textId="7208A1A5" w:rsidR="00A26BE5" w:rsidRDefault="00A26BE5" w:rsidP="00BE7928">
      <w:pPr>
        <w:spacing w:line="480" w:lineRule="auto"/>
        <w:jc w:val="both"/>
        <w:rPr>
          <w:rFonts w:eastAsiaTheme="minorEastAsia"/>
        </w:rPr>
      </w:pPr>
      <w:r w:rsidRPr="00A26BE5">
        <w:rPr>
          <w:rFonts w:eastAsiaTheme="minorEastAsia"/>
        </w:rPr>
        <w:t>The authors declare no conflict of interest.</w:t>
      </w:r>
    </w:p>
    <w:p w14:paraId="502E18CC" w14:textId="77777777" w:rsidR="00A26BE5" w:rsidRPr="00A26BE5" w:rsidRDefault="00A26BE5" w:rsidP="00BE7928">
      <w:pPr>
        <w:spacing w:line="480" w:lineRule="auto"/>
        <w:jc w:val="both"/>
        <w:rPr>
          <w:rFonts w:eastAsiaTheme="minorEastAsia"/>
        </w:rPr>
      </w:pPr>
    </w:p>
    <w:p w14:paraId="3EBAD0F9" w14:textId="77777777" w:rsidR="00A26BE5" w:rsidRPr="00911E7B" w:rsidRDefault="00A26BE5" w:rsidP="00BE7928">
      <w:pPr>
        <w:pStyle w:val="Heading2"/>
        <w:spacing w:line="480" w:lineRule="auto"/>
        <w:rPr>
          <w:lang w:val="en-US"/>
        </w:rPr>
      </w:pPr>
      <w:r w:rsidRPr="00911E7B">
        <w:rPr>
          <w:lang w:val="en-US"/>
        </w:rPr>
        <w:t>Acknowledgments</w:t>
      </w:r>
    </w:p>
    <w:p w14:paraId="60D85CCE" w14:textId="326FD816" w:rsidR="00A26BE5" w:rsidRDefault="00A26BE5" w:rsidP="00BE7928">
      <w:pPr>
        <w:spacing w:line="480" w:lineRule="auto"/>
        <w:jc w:val="both"/>
        <w:rPr>
          <w:rFonts w:eastAsiaTheme="minorEastAsia"/>
        </w:rPr>
      </w:pPr>
      <w:r w:rsidRPr="00A26BE5">
        <w:rPr>
          <w:rFonts w:eastAsiaTheme="minorEastAsia"/>
        </w:rPr>
        <w:t xml:space="preserve">Funding was provided by the Catalan government (2017SGR-48) and the project ref. PSI2017-83493-R from AEI/Feder, UE. The first author (BJ) was supported by </w:t>
      </w:r>
      <w:r>
        <w:rPr>
          <w:rFonts w:eastAsiaTheme="minorEastAsia"/>
        </w:rPr>
        <w:t>the Canadian Space Agency (CSA).</w:t>
      </w:r>
    </w:p>
    <w:p w14:paraId="07C1A1BB" w14:textId="77777777" w:rsidR="00A26BE5" w:rsidRPr="00A26BE5" w:rsidRDefault="00A26BE5" w:rsidP="00BE7928">
      <w:pPr>
        <w:spacing w:line="480" w:lineRule="auto"/>
        <w:jc w:val="both"/>
        <w:rPr>
          <w:rFonts w:eastAsiaTheme="minorEastAsia"/>
        </w:rPr>
      </w:pPr>
    </w:p>
    <w:p w14:paraId="4FC3F797" w14:textId="11B5B44B" w:rsidR="00E32BF5" w:rsidRPr="00911E7B" w:rsidRDefault="0036389C" w:rsidP="00BE7928">
      <w:pPr>
        <w:pStyle w:val="Heading2"/>
        <w:spacing w:line="480" w:lineRule="auto"/>
      </w:pPr>
      <w:r w:rsidRPr="00911E7B">
        <w:t>References</w:t>
      </w:r>
    </w:p>
    <w:p w14:paraId="513160C6" w14:textId="637EF4E8" w:rsidR="00C71237" w:rsidRPr="007A55DF" w:rsidRDefault="00FE16F2" w:rsidP="00C71237">
      <w:pPr>
        <w:widowControl w:val="0"/>
        <w:autoSpaceDE w:val="0"/>
        <w:autoSpaceDN w:val="0"/>
        <w:adjustRightInd w:val="0"/>
        <w:spacing w:line="480" w:lineRule="auto"/>
        <w:ind w:left="480" w:hanging="480"/>
        <w:rPr>
          <w:rFonts w:ascii="Calibri" w:hAnsi="Calibri" w:cs="Calibri"/>
          <w:noProof/>
          <w:szCs w:val="24"/>
          <w:lang w:val="de-DE"/>
        </w:rPr>
      </w:pPr>
      <w:r>
        <w:rPr>
          <w:lang w:val="es-ES"/>
        </w:rPr>
        <w:fldChar w:fldCharType="begin" w:fldLock="1"/>
      </w:r>
      <w:r w:rsidRPr="007801C8">
        <w:rPr>
          <w:lang w:val="de-DE"/>
        </w:rPr>
        <w:instrText xml:space="preserve">ADDIN Mendeley Bibliography CSL_BIBLIOGRAPHY </w:instrText>
      </w:r>
      <w:r>
        <w:rPr>
          <w:lang w:val="es-ES"/>
        </w:rPr>
        <w:fldChar w:fldCharType="separate"/>
      </w:r>
      <w:r w:rsidR="00C71237" w:rsidRPr="007A55DF">
        <w:rPr>
          <w:rFonts w:ascii="Calibri" w:hAnsi="Calibri" w:cs="Calibri"/>
          <w:noProof/>
          <w:szCs w:val="24"/>
          <w:lang w:val="de-DE"/>
        </w:rPr>
        <w:t xml:space="preserve">Aubert, H. (1887). Die Bewegungsempfindung. </w:t>
      </w:r>
      <w:r w:rsidR="00C71237" w:rsidRPr="007A55DF">
        <w:rPr>
          <w:rFonts w:ascii="Calibri" w:hAnsi="Calibri" w:cs="Calibri"/>
          <w:i/>
          <w:iCs/>
          <w:noProof/>
          <w:szCs w:val="24"/>
          <w:lang w:val="de-DE"/>
        </w:rPr>
        <w:t>Pflüger, Archiv Für Die Gesammte Physiologie Des Menschen Und Der Thiere</w:t>
      </w:r>
      <w:r w:rsidR="00C71237" w:rsidRPr="007A55DF">
        <w:rPr>
          <w:rFonts w:ascii="Calibri" w:hAnsi="Calibri" w:cs="Calibri"/>
          <w:noProof/>
          <w:szCs w:val="24"/>
          <w:lang w:val="de-DE"/>
        </w:rPr>
        <w:t xml:space="preserve">, </w:t>
      </w:r>
      <w:r w:rsidR="00C71237" w:rsidRPr="007A55DF">
        <w:rPr>
          <w:rFonts w:ascii="Calibri" w:hAnsi="Calibri" w:cs="Calibri"/>
          <w:i/>
          <w:iCs/>
          <w:noProof/>
          <w:szCs w:val="24"/>
          <w:lang w:val="de-DE"/>
        </w:rPr>
        <w:t>40</w:t>
      </w:r>
      <w:r w:rsidR="00C71237" w:rsidRPr="007A55DF">
        <w:rPr>
          <w:rFonts w:ascii="Calibri" w:hAnsi="Calibri" w:cs="Calibri"/>
          <w:noProof/>
          <w:szCs w:val="24"/>
          <w:lang w:val="de-DE"/>
        </w:rPr>
        <w:t>(1), 459–480. https://doi.org/10.1007/BF01612710</w:t>
      </w:r>
    </w:p>
    <w:p w14:paraId="6E5A5F53"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7A55DF">
        <w:rPr>
          <w:rFonts w:ascii="Calibri" w:hAnsi="Calibri" w:cs="Calibri"/>
          <w:noProof/>
          <w:szCs w:val="24"/>
          <w:lang w:val="de-DE"/>
        </w:rPr>
        <w:t xml:space="preserve">Bates, D., Mächler, M., Bolker, B. M., &amp; Walker, S. C. (2015). </w:t>
      </w:r>
      <w:r w:rsidRPr="00C71237">
        <w:rPr>
          <w:rFonts w:ascii="Calibri" w:hAnsi="Calibri" w:cs="Calibri"/>
          <w:noProof/>
          <w:szCs w:val="24"/>
        </w:rPr>
        <w:t xml:space="preserve">Fitting linear mixed-effects models using lme4. </w:t>
      </w:r>
      <w:r w:rsidRPr="00C71237">
        <w:rPr>
          <w:rFonts w:ascii="Calibri" w:hAnsi="Calibri" w:cs="Calibri"/>
          <w:i/>
          <w:iCs/>
          <w:noProof/>
          <w:szCs w:val="24"/>
        </w:rPr>
        <w:t>Journal of Statistical Software</w:t>
      </w:r>
      <w:r w:rsidRPr="00C71237">
        <w:rPr>
          <w:rFonts w:ascii="Calibri" w:hAnsi="Calibri" w:cs="Calibri"/>
          <w:noProof/>
          <w:szCs w:val="24"/>
        </w:rPr>
        <w:t xml:space="preserve">, </w:t>
      </w:r>
      <w:r w:rsidRPr="00C71237">
        <w:rPr>
          <w:rFonts w:ascii="Calibri" w:hAnsi="Calibri" w:cs="Calibri"/>
          <w:i/>
          <w:iCs/>
          <w:noProof/>
          <w:szCs w:val="24"/>
        </w:rPr>
        <w:t>67</w:t>
      </w:r>
      <w:r w:rsidRPr="00C71237">
        <w:rPr>
          <w:rFonts w:ascii="Calibri" w:hAnsi="Calibri" w:cs="Calibri"/>
          <w:noProof/>
          <w:szCs w:val="24"/>
        </w:rPr>
        <w:t>(1). https://doi.org/10.18637/jss.v067.i01</w:t>
      </w:r>
    </w:p>
    <w:p w14:paraId="1C07D35D"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C71237">
        <w:rPr>
          <w:rFonts w:ascii="Calibri" w:hAnsi="Calibri" w:cs="Calibri"/>
          <w:noProof/>
          <w:szCs w:val="24"/>
        </w:rPr>
        <w:t xml:space="preserve">Benguigui, N., Ripoll, H., &amp; Broderick, M. P. (2003). Time-to-contact estimation of accelerated stimuli is based on first-order information. </w:t>
      </w:r>
      <w:r w:rsidRPr="00C71237">
        <w:rPr>
          <w:rFonts w:ascii="Calibri" w:hAnsi="Calibri" w:cs="Calibri"/>
          <w:i/>
          <w:iCs/>
          <w:noProof/>
          <w:szCs w:val="24"/>
        </w:rPr>
        <w:t>Journal of Experimental Psychology. Human Perception and Performance</w:t>
      </w:r>
      <w:r w:rsidRPr="00C71237">
        <w:rPr>
          <w:rFonts w:ascii="Calibri" w:hAnsi="Calibri" w:cs="Calibri"/>
          <w:noProof/>
          <w:szCs w:val="24"/>
        </w:rPr>
        <w:t xml:space="preserve">, </w:t>
      </w:r>
      <w:r w:rsidRPr="00C71237">
        <w:rPr>
          <w:rFonts w:ascii="Calibri" w:hAnsi="Calibri" w:cs="Calibri"/>
          <w:i/>
          <w:iCs/>
          <w:noProof/>
          <w:szCs w:val="24"/>
        </w:rPr>
        <w:t>29</w:t>
      </w:r>
      <w:r w:rsidRPr="00C71237">
        <w:rPr>
          <w:rFonts w:ascii="Calibri" w:hAnsi="Calibri" w:cs="Calibri"/>
          <w:noProof/>
          <w:szCs w:val="24"/>
        </w:rPr>
        <w:t>(6), 1083–1101. https://doi.org/10.1037/0096-1523.29.6.1083</w:t>
      </w:r>
    </w:p>
    <w:p w14:paraId="734452F3" w14:textId="77777777" w:rsidR="00C71237" w:rsidRPr="007A55DF" w:rsidRDefault="00C71237" w:rsidP="00C71237">
      <w:pPr>
        <w:widowControl w:val="0"/>
        <w:autoSpaceDE w:val="0"/>
        <w:autoSpaceDN w:val="0"/>
        <w:adjustRightInd w:val="0"/>
        <w:spacing w:line="480" w:lineRule="auto"/>
        <w:ind w:left="480" w:hanging="480"/>
        <w:rPr>
          <w:rFonts w:ascii="Calibri" w:hAnsi="Calibri" w:cs="Calibri"/>
          <w:noProof/>
          <w:szCs w:val="24"/>
          <w:lang w:val="es-ES"/>
        </w:rPr>
      </w:pPr>
      <w:r w:rsidRPr="007A55DF">
        <w:rPr>
          <w:rFonts w:ascii="Calibri" w:hAnsi="Calibri" w:cs="Calibri"/>
          <w:noProof/>
          <w:szCs w:val="24"/>
          <w:lang w:val="de-DE"/>
        </w:rPr>
        <w:t xml:space="preserve">Bennett, S. J., &amp; Benguigui, N. (2013). </w:t>
      </w:r>
      <w:r w:rsidRPr="00C71237">
        <w:rPr>
          <w:rFonts w:ascii="Calibri" w:hAnsi="Calibri" w:cs="Calibri"/>
          <w:noProof/>
          <w:szCs w:val="24"/>
        </w:rPr>
        <w:t xml:space="preserve">Is Acceleration Used for Ocular Pursuit and Spatial Estimation during Prediction Motion? </w:t>
      </w:r>
      <w:r w:rsidRPr="007A55DF">
        <w:rPr>
          <w:rFonts w:ascii="Calibri" w:hAnsi="Calibri" w:cs="Calibri"/>
          <w:i/>
          <w:iCs/>
          <w:noProof/>
          <w:szCs w:val="24"/>
          <w:lang w:val="es-ES"/>
        </w:rPr>
        <w:t>PLoS ONE</w:t>
      </w:r>
      <w:r w:rsidRPr="007A55DF">
        <w:rPr>
          <w:rFonts w:ascii="Calibri" w:hAnsi="Calibri" w:cs="Calibri"/>
          <w:noProof/>
          <w:szCs w:val="24"/>
          <w:lang w:val="es-ES"/>
        </w:rPr>
        <w:t xml:space="preserve">, </w:t>
      </w:r>
      <w:r w:rsidRPr="007A55DF">
        <w:rPr>
          <w:rFonts w:ascii="Calibri" w:hAnsi="Calibri" w:cs="Calibri"/>
          <w:i/>
          <w:iCs/>
          <w:noProof/>
          <w:szCs w:val="24"/>
          <w:lang w:val="es-ES"/>
        </w:rPr>
        <w:t>8</w:t>
      </w:r>
      <w:r w:rsidRPr="007A55DF">
        <w:rPr>
          <w:rFonts w:ascii="Calibri" w:hAnsi="Calibri" w:cs="Calibri"/>
          <w:noProof/>
          <w:szCs w:val="24"/>
          <w:lang w:val="es-ES"/>
        </w:rPr>
        <w:t>(5). https://doi.org/10.1371/journal.pone.0063382</w:t>
      </w:r>
    </w:p>
    <w:p w14:paraId="1F2F2F03"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7A55DF">
        <w:rPr>
          <w:rFonts w:ascii="Calibri" w:hAnsi="Calibri" w:cs="Calibri"/>
          <w:noProof/>
          <w:szCs w:val="24"/>
          <w:lang w:val="es-ES"/>
        </w:rPr>
        <w:t xml:space="preserve">Brenner, E., Rodriguez, I. A., Muñoz, V. E., Schootemeijer, S., Mahieu, Y., Veerkamp, K., … </w:t>
      </w:r>
      <w:r w:rsidRPr="00C71237">
        <w:rPr>
          <w:rFonts w:ascii="Calibri" w:hAnsi="Calibri" w:cs="Calibri"/>
          <w:noProof/>
          <w:szCs w:val="24"/>
        </w:rPr>
        <w:t xml:space="preserve">Smeets, J. B. J. (2016). How can people be so good at intercepting accelerating objects if they are so poor at </w:t>
      </w:r>
      <w:r w:rsidRPr="00C71237">
        <w:rPr>
          <w:rFonts w:ascii="Calibri" w:hAnsi="Calibri" w:cs="Calibri"/>
          <w:noProof/>
          <w:szCs w:val="24"/>
        </w:rPr>
        <w:lastRenderedPageBreak/>
        <w:t xml:space="preserve">visually judging acceleration? </w:t>
      </w:r>
      <w:r w:rsidRPr="00C71237">
        <w:rPr>
          <w:rFonts w:ascii="Calibri" w:hAnsi="Calibri" w:cs="Calibri"/>
          <w:i/>
          <w:iCs/>
          <w:noProof/>
          <w:szCs w:val="24"/>
        </w:rPr>
        <w:t>I-Perception</w:t>
      </w:r>
      <w:r w:rsidRPr="00C71237">
        <w:rPr>
          <w:rFonts w:ascii="Calibri" w:hAnsi="Calibri" w:cs="Calibri"/>
          <w:noProof/>
          <w:szCs w:val="24"/>
        </w:rPr>
        <w:t xml:space="preserve">, </w:t>
      </w:r>
      <w:r w:rsidRPr="00C71237">
        <w:rPr>
          <w:rFonts w:ascii="Calibri" w:hAnsi="Calibri" w:cs="Calibri"/>
          <w:i/>
          <w:iCs/>
          <w:noProof/>
          <w:szCs w:val="24"/>
        </w:rPr>
        <w:t>7</w:t>
      </w:r>
      <w:r w:rsidRPr="00C71237">
        <w:rPr>
          <w:rFonts w:ascii="Calibri" w:hAnsi="Calibri" w:cs="Calibri"/>
          <w:noProof/>
          <w:szCs w:val="24"/>
        </w:rPr>
        <w:t>(1), 1–13. https://doi.org/10.1177/2041669515624317</w:t>
      </w:r>
    </w:p>
    <w:p w14:paraId="702B4DF2" w14:textId="77777777" w:rsidR="00C71237" w:rsidRPr="007A55DF" w:rsidRDefault="00C71237" w:rsidP="00C71237">
      <w:pPr>
        <w:widowControl w:val="0"/>
        <w:autoSpaceDE w:val="0"/>
        <w:autoSpaceDN w:val="0"/>
        <w:adjustRightInd w:val="0"/>
        <w:spacing w:line="480" w:lineRule="auto"/>
        <w:ind w:left="480" w:hanging="480"/>
        <w:rPr>
          <w:rFonts w:ascii="Calibri" w:hAnsi="Calibri" w:cs="Calibri"/>
          <w:noProof/>
          <w:szCs w:val="24"/>
          <w:lang w:val="es-ES"/>
        </w:rPr>
      </w:pPr>
      <w:r w:rsidRPr="00C71237">
        <w:rPr>
          <w:rFonts w:ascii="Calibri" w:hAnsi="Calibri" w:cs="Calibri"/>
          <w:noProof/>
          <w:szCs w:val="24"/>
        </w:rPr>
        <w:t xml:space="preserve">Bürkner, P. C. (2018). Advanced Bayesian multilevel modeling with the R package brms. </w:t>
      </w:r>
      <w:r w:rsidRPr="007A55DF">
        <w:rPr>
          <w:rFonts w:ascii="Calibri" w:hAnsi="Calibri" w:cs="Calibri"/>
          <w:i/>
          <w:iCs/>
          <w:noProof/>
          <w:szCs w:val="24"/>
          <w:lang w:val="es-ES"/>
        </w:rPr>
        <w:t>R Journal</w:t>
      </w:r>
      <w:r w:rsidRPr="007A55DF">
        <w:rPr>
          <w:rFonts w:ascii="Calibri" w:hAnsi="Calibri" w:cs="Calibri"/>
          <w:noProof/>
          <w:szCs w:val="24"/>
          <w:lang w:val="es-ES"/>
        </w:rPr>
        <w:t xml:space="preserve">, </w:t>
      </w:r>
      <w:r w:rsidRPr="007A55DF">
        <w:rPr>
          <w:rFonts w:ascii="Calibri" w:hAnsi="Calibri" w:cs="Calibri"/>
          <w:i/>
          <w:iCs/>
          <w:noProof/>
          <w:szCs w:val="24"/>
          <w:lang w:val="es-ES"/>
        </w:rPr>
        <w:t>10</w:t>
      </w:r>
      <w:r w:rsidRPr="007A55DF">
        <w:rPr>
          <w:rFonts w:ascii="Calibri" w:hAnsi="Calibri" w:cs="Calibri"/>
          <w:noProof/>
          <w:szCs w:val="24"/>
          <w:lang w:val="es-ES"/>
        </w:rPr>
        <w:t>(1), 395–411. https://doi.org/10.32614/rj-2018-017</w:t>
      </w:r>
    </w:p>
    <w:p w14:paraId="485A1E2C"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7A55DF">
        <w:rPr>
          <w:rFonts w:ascii="Calibri" w:hAnsi="Calibri" w:cs="Calibri"/>
          <w:noProof/>
          <w:szCs w:val="24"/>
          <w:lang w:val="es-ES"/>
        </w:rPr>
        <w:t xml:space="preserve">Ceccarelli, F., La Scaleia, B., Russo, M., Cesqui, B., Gravano, S., Mezzetti, M., … </w:t>
      </w:r>
      <w:r w:rsidRPr="00C71237">
        <w:rPr>
          <w:rFonts w:ascii="Calibri" w:hAnsi="Calibri" w:cs="Calibri"/>
          <w:noProof/>
          <w:szCs w:val="24"/>
        </w:rPr>
        <w:t xml:space="preserve">Zago, M. (2018). Rolling motion along an incline: Visual sensitivity to the relation between acceleration and slope. </w:t>
      </w:r>
      <w:r w:rsidRPr="00C71237">
        <w:rPr>
          <w:rFonts w:ascii="Calibri" w:hAnsi="Calibri" w:cs="Calibri"/>
          <w:i/>
          <w:iCs/>
          <w:noProof/>
          <w:szCs w:val="24"/>
        </w:rPr>
        <w:t>Frontiers in Neuroscience</w:t>
      </w:r>
      <w:r w:rsidRPr="00C71237">
        <w:rPr>
          <w:rFonts w:ascii="Calibri" w:hAnsi="Calibri" w:cs="Calibri"/>
          <w:noProof/>
          <w:szCs w:val="24"/>
        </w:rPr>
        <w:t xml:space="preserve">, </w:t>
      </w:r>
      <w:r w:rsidRPr="00C71237">
        <w:rPr>
          <w:rFonts w:ascii="Calibri" w:hAnsi="Calibri" w:cs="Calibri"/>
          <w:i/>
          <w:iCs/>
          <w:noProof/>
          <w:szCs w:val="24"/>
        </w:rPr>
        <w:t>12</w:t>
      </w:r>
      <w:r w:rsidRPr="00C71237">
        <w:rPr>
          <w:rFonts w:ascii="Calibri" w:hAnsi="Calibri" w:cs="Calibri"/>
          <w:noProof/>
          <w:szCs w:val="24"/>
        </w:rPr>
        <w:t>(JUN), 1–22. https://doi.org/10.3389/fnins.2018.00406</w:t>
      </w:r>
    </w:p>
    <w:p w14:paraId="44444F22" w14:textId="77777777" w:rsidR="00C71237" w:rsidRPr="007A55DF" w:rsidRDefault="00C71237" w:rsidP="00C71237">
      <w:pPr>
        <w:widowControl w:val="0"/>
        <w:autoSpaceDE w:val="0"/>
        <w:autoSpaceDN w:val="0"/>
        <w:adjustRightInd w:val="0"/>
        <w:spacing w:line="480" w:lineRule="auto"/>
        <w:ind w:left="480" w:hanging="480"/>
        <w:rPr>
          <w:rFonts w:ascii="Calibri" w:hAnsi="Calibri" w:cs="Calibri"/>
          <w:noProof/>
          <w:szCs w:val="24"/>
          <w:lang w:val="de-DE"/>
        </w:rPr>
      </w:pPr>
      <w:r w:rsidRPr="00C71237">
        <w:rPr>
          <w:rFonts w:ascii="Calibri" w:hAnsi="Calibri" w:cs="Calibri"/>
          <w:noProof/>
          <w:szCs w:val="24"/>
        </w:rPr>
        <w:t xml:space="preserve">de Graaf, B., Wertheim, A. H., &amp; Bles, W. (1991). The Aubert-Fleischl paradox does appear in visually induced self-motion. </w:t>
      </w:r>
      <w:r w:rsidRPr="007A55DF">
        <w:rPr>
          <w:rFonts w:ascii="Calibri" w:hAnsi="Calibri" w:cs="Calibri"/>
          <w:i/>
          <w:iCs/>
          <w:noProof/>
          <w:szCs w:val="24"/>
          <w:lang w:val="de-DE"/>
        </w:rPr>
        <w:t>Vision Research</w:t>
      </w:r>
      <w:r w:rsidRPr="007A55DF">
        <w:rPr>
          <w:rFonts w:ascii="Calibri" w:hAnsi="Calibri" w:cs="Calibri"/>
          <w:noProof/>
          <w:szCs w:val="24"/>
          <w:lang w:val="de-DE"/>
        </w:rPr>
        <w:t xml:space="preserve">, </w:t>
      </w:r>
      <w:r w:rsidRPr="007A55DF">
        <w:rPr>
          <w:rFonts w:ascii="Calibri" w:hAnsi="Calibri" w:cs="Calibri"/>
          <w:i/>
          <w:iCs/>
          <w:noProof/>
          <w:szCs w:val="24"/>
          <w:lang w:val="de-DE"/>
        </w:rPr>
        <w:t>31</w:t>
      </w:r>
      <w:r w:rsidRPr="007A55DF">
        <w:rPr>
          <w:rFonts w:ascii="Calibri" w:hAnsi="Calibri" w:cs="Calibri"/>
          <w:noProof/>
          <w:szCs w:val="24"/>
          <w:lang w:val="de-DE"/>
        </w:rPr>
        <w:t>(5), 845–849. https://doi.org/10.1016/0042-6989(91)90151-T</w:t>
      </w:r>
    </w:p>
    <w:p w14:paraId="0B9C9A54" w14:textId="77777777" w:rsidR="00C71237" w:rsidRPr="007A55DF" w:rsidRDefault="00C71237" w:rsidP="00C71237">
      <w:pPr>
        <w:widowControl w:val="0"/>
        <w:autoSpaceDE w:val="0"/>
        <w:autoSpaceDN w:val="0"/>
        <w:adjustRightInd w:val="0"/>
        <w:spacing w:line="480" w:lineRule="auto"/>
        <w:ind w:left="480" w:hanging="480"/>
        <w:rPr>
          <w:rFonts w:ascii="Calibri" w:hAnsi="Calibri" w:cs="Calibri"/>
          <w:noProof/>
          <w:szCs w:val="24"/>
          <w:lang w:val="de-DE"/>
        </w:rPr>
      </w:pPr>
      <w:r w:rsidRPr="007A55DF">
        <w:rPr>
          <w:rFonts w:ascii="Calibri" w:hAnsi="Calibri" w:cs="Calibri"/>
          <w:noProof/>
          <w:szCs w:val="24"/>
          <w:lang w:val="de-DE"/>
        </w:rPr>
        <w:t xml:space="preserve">Dichgans, J., Wist, E., Diener, H. C., &amp; Brandt, T. (1975). </w:t>
      </w:r>
      <w:r w:rsidRPr="00C71237">
        <w:rPr>
          <w:rFonts w:ascii="Calibri" w:hAnsi="Calibri" w:cs="Calibri"/>
          <w:noProof/>
          <w:szCs w:val="24"/>
        </w:rPr>
        <w:t xml:space="preserve">The Aubert-Fleischl phenomenon: A temporal frequency effect on perceived velocity in afferent motion perception. </w:t>
      </w:r>
      <w:r w:rsidRPr="007A55DF">
        <w:rPr>
          <w:rFonts w:ascii="Calibri" w:hAnsi="Calibri" w:cs="Calibri"/>
          <w:i/>
          <w:iCs/>
          <w:noProof/>
          <w:szCs w:val="24"/>
          <w:lang w:val="de-DE"/>
        </w:rPr>
        <w:t>Experimental Brain Research</w:t>
      </w:r>
      <w:r w:rsidRPr="007A55DF">
        <w:rPr>
          <w:rFonts w:ascii="Calibri" w:hAnsi="Calibri" w:cs="Calibri"/>
          <w:noProof/>
          <w:szCs w:val="24"/>
          <w:lang w:val="de-DE"/>
        </w:rPr>
        <w:t xml:space="preserve">, </w:t>
      </w:r>
      <w:r w:rsidRPr="007A55DF">
        <w:rPr>
          <w:rFonts w:ascii="Calibri" w:hAnsi="Calibri" w:cs="Calibri"/>
          <w:i/>
          <w:iCs/>
          <w:noProof/>
          <w:szCs w:val="24"/>
          <w:lang w:val="de-DE"/>
        </w:rPr>
        <w:t>23</w:t>
      </w:r>
      <w:r w:rsidRPr="007A55DF">
        <w:rPr>
          <w:rFonts w:ascii="Calibri" w:hAnsi="Calibri" w:cs="Calibri"/>
          <w:noProof/>
          <w:szCs w:val="24"/>
          <w:lang w:val="de-DE"/>
        </w:rPr>
        <w:t>(5), 529–533. https://doi.org/10.1007/BF00234920</w:t>
      </w:r>
    </w:p>
    <w:p w14:paraId="11D94D3A" w14:textId="77777777" w:rsidR="00C71237" w:rsidRPr="007A55DF" w:rsidRDefault="00C71237" w:rsidP="00C71237">
      <w:pPr>
        <w:widowControl w:val="0"/>
        <w:autoSpaceDE w:val="0"/>
        <w:autoSpaceDN w:val="0"/>
        <w:adjustRightInd w:val="0"/>
        <w:spacing w:line="480" w:lineRule="auto"/>
        <w:ind w:left="480" w:hanging="480"/>
        <w:rPr>
          <w:rFonts w:ascii="Calibri" w:hAnsi="Calibri" w:cs="Calibri"/>
          <w:noProof/>
          <w:szCs w:val="24"/>
          <w:lang w:val="de-DE"/>
        </w:rPr>
      </w:pPr>
      <w:r w:rsidRPr="007A55DF">
        <w:rPr>
          <w:rFonts w:ascii="Calibri" w:hAnsi="Calibri" w:cs="Calibri"/>
          <w:noProof/>
          <w:szCs w:val="24"/>
          <w:lang w:val="de-DE"/>
        </w:rPr>
        <w:t xml:space="preserve">Fleischl, V. (1882). Physiologisch-optische Notizen. </w:t>
      </w:r>
      <w:r w:rsidRPr="007A55DF">
        <w:rPr>
          <w:rFonts w:ascii="Calibri" w:hAnsi="Calibri" w:cs="Calibri"/>
          <w:i/>
          <w:iCs/>
          <w:noProof/>
          <w:szCs w:val="24"/>
          <w:lang w:val="de-DE"/>
        </w:rPr>
        <w:t>Sitzungsberichte Der Akademie Der Wissenschaften Wien</w:t>
      </w:r>
      <w:r w:rsidRPr="007A55DF">
        <w:rPr>
          <w:rFonts w:ascii="Calibri" w:hAnsi="Calibri" w:cs="Calibri"/>
          <w:noProof/>
          <w:szCs w:val="24"/>
          <w:lang w:val="de-DE"/>
        </w:rPr>
        <w:t>, (3), 7–25.</w:t>
      </w:r>
    </w:p>
    <w:p w14:paraId="58747333"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C71237">
        <w:rPr>
          <w:rFonts w:ascii="Calibri" w:hAnsi="Calibri" w:cs="Calibri"/>
          <w:noProof/>
          <w:szCs w:val="24"/>
        </w:rPr>
        <w:t xml:space="preserve">Gibson, J. J. (1986). </w:t>
      </w:r>
      <w:r w:rsidRPr="00C71237">
        <w:rPr>
          <w:rFonts w:ascii="Calibri" w:hAnsi="Calibri" w:cs="Calibri"/>
          <w:i/>
          <w:iCs/>
          <w:noProof/>
          <w:szCs w:val="24"/>
        </w:rPr>
        <w:t>The Ecological Approach to Visual Perception</w:t>
      </w:r>
      <w:r w:rsidRPr="00C71237">
        <w:rPr>
          <w:rFonts w:ascii="Calibri" w:hAnsi="Calibri" w:cs="Calibri"/>
          <w:noProof/>
          <w:szCs w:val="24"/>
        </w:rPr>
        <w:t>. New York: Taylor &amp; Francis.</w:t>
      </w:r>
    </w:p>
    <w:p w14:paraId="06745029"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C71237">
        <w:rPr>
          <w:rFonts w:ascii="Calibri" w:hAnsi="Calibri" w:cs="Calibri"/>
          <w:noProof/>
          <w:szCs w:val="24"/>
        </w:rPr>
        <w:t xml:space="preserve">Gold, J. I., &amp; Shadlen, M. N. (2007). </w:t>
      </w:r>
      <w:r w:rsidRPr="00C71237">
        <w:rPr>
          <w:rFonts w:ascii="Calibri" w:hAnsi="Calibri" w:cs="Calibri"/>
          <w:i/>
          <w:iCs/>
          <w:noProof/>
          <w:szCs w:val="24"/>
        </w:rPr>
        <w:t>The Neural Basis of Decision Making</w:t>
      </w:r>
      <w:r w:rsidRPr="00C71237">
        <w:rPr>
          <w:rFonts w:ascii="Calibri" w:hAnsi="Calibri" w:cs="Calibri"/>
          <w:noProof/>
          <w:szCs w:val="24"/>
        </w:rPr>
        <w:t>. https://doi.org/10.1146/annurev.neuro.29.051605.113038</w:t>
      </w:r>
    </w:p>
    <w:p w14:paraId="3733E633"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7A55DF">
        <w:rPr>
          <w:rFonts w:ascii="Calibri" w:hAnsi="Calibri" w:cs="Calibri"/>
          <w:noProof/>
          <w:szCs w:val="24"/>
          <w:lang w:val="es-ES"/>
        </w:rPr>
        <w:t xml:space="preserve">Indovina, I., Maffei, V., Bosco, G., Zago, M., Macaluso, E., &amp; Lacquaniti, F. (2005). </w:t>
      </w:r>
      <w:r w:rsidRPr="00C71237">
        <w:rPr>
          <w:rFonts w:ascii="Calibri" w:hAnsi="Calibri" w:cs="Calibri"/>
          <w:noProof/>
          <w:szCs w:val="24"/>
        </w:rPr>
        <w:t xml:space="preserve">Representation of visual gravitational motion in the human vestibular cortex. </w:t>
      </w:r>
      <w:r w:rsidRPr="00C71237">
        <w:rPr>
          <w:rFonts w:ascii="Calibri" w:hAnsi="Calibri" w:cs="Calibri"/>
          <w:i/>
          <w:iCs/>
          <w:noProof/>
          <w:szCs w:val="24"/>
        </w:rPr>
        <w:t>Science (New York, N.Y.)</w:t>
      </w:r>
      <w:r w:rsidRPr="00C71237">
        <w:rPr>
          <w:rFonts w:ascii="Calibri" w:hAnsi="Calibri" w:cs="Calibri"/>
          <w:noProof/>
          <w:szCs w:val="24"/>
        </w:rPr>
        <w:t xml:space="preserve">, </w:t>
      </w:r>
      <w:r w:rsidRPr="00C71237">
        <w:rPr>
          <w:rFonts w:ascii="Calibri" w:hAnsi="Calibri" w:cs="Calibri"/>
          <w:i/>
          <w:iCs/>
          <w:noProof/>
          <w:szCs w:val="24"/>
        </w:rPr>
        <w:t>308</w:t>
      </w:r>
      <w:r w:rsidRPr="00C71237">
        <w:rPr>
          <w:rFonts w:ascii="Calibri" w:hAnsi="Calibri" w:cs="Calibri"/>
          <w:noProof/>
          <w:szCs w:val="24"/>
        </w:rPr>
        <w:t>(April), 416–419. https://doi.org/10.1126/science.1107961</w:t>
      </w:r>
    </w:p>
    <w:p w14:paraId="5D12F9EF"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C71237">
        <w:rPr>
          <w:rFonts w:ascii="Calibri" w:hAnsi="Calibri" w:cs="Calibri"/>
          <w:noProof/>
          <w:szCs w:val="24"/>
        </w:rPr>
        <w:t xml:space="preserve">Jörges, B., &amp; López-Moliner, J. (2019). Earth-Gravity Congruent Motion Facilitates Ocular Control for </w:t>
      </w:r>
      <w:r w:rsidRPr="00C71237">
        <w:rPr>
          <w:rFonts w:ascii="Calibri" w:hAnsi="Calibri" w:cs="Calibri"/>
          <w:noProof/>
          <w:szCs w:val="24"/>
        </w:rPr>
        <w:lastRenderedPageBreak/>
        <w:t xml:space="preserve">Pursuit of Parabolic Trajectories. </w:t>
      </w:r>
      <w:r w:rsidRPr="00C71237">
        <w:rPr>
          <w:rFonts w:ascii="Calibri" w:hAnsi="Calibri" w:cs="Calibri"/>
          <w:i/>
          <w:iCs/>
          <w:noProof/>
          <w:szCs w:val="24"/>
        </w:rPr>
        <w:t>Scientific Reports</w:t>
      </w:r>
      <w:r w:rsidRPr="00C71237">
        <w:rPr>
          <w:rFonts w:ascii="Calibri" w:hAnsi="Calibri" w:cs="Calibri"/>
          <w:noProof/>
          <w:szCs w:val="24"/>
        </w:rPr>
        <w:t xml:space="preserve">, </w:t>
      </w:r>
      <w:r w:rsidRPr="00C71237">
        <w:rPr>
          <w:rFonts w:ascii="Calibri" w:hAnsi="Calibri" w:cs="Calibri"/>
          <w:i/>
          <w:iCs/>
          <w:noProof/>
          <w:szCs w:val="24"/>
        </w:rPr>
        <w:t>9</w:t>
      </w:r>
      <w:r w:rsidRPr="00C71237">
        <w:rPr>
          <w:rFonts w:ascii="Calibri" w:hAnsi="Calibri" w:cs="Calibri"/>
          <w:noProof/>
          <w:szCs w:val="24"/>
        </w:rPr>
        <w:t>(1). https://doi.org/10.1038/s41598-019-50512-6</w:t>
      </w:r>
    </w:p>
    <w:p w14:paraId="3C0B23A3"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C71237">
        <w:rPr>
          <w:rFonts w:ascii="Calibri" w:hAnsi="Calibri" w:cs="Calibri"/>
          <w:noProof/>
          <w:szCs w:val="24"/>
        </w:rPr>
        <w:t xml:space="preserve">Jörges, Björn, Hagenfeld, L., &amp; López-Moliner, J. (2018). The use of visual cues in gravity judgements on parabolic motion. </w:t>
      </w:r>
      <w:r w:rsidRPr="00C71237">
        <w:rPr>
          <w:rFonts w:ascii="Calibri" w:hAnsi="Calibri" w:cs="Calibri"/>
          <w:i/>
          <w:iCs/>
          <w:noProof/>
          <w:szCs w:val="24"/>
        </w:rPr>
        <w:t>Vision Research</w:t>
      </w:r>
      <w:r w:rsidRPr="00C71237">
        <w:rPr>
          <w:rFonts w:ascii="Calibri" w:hAnsi="Calibri" w:cs="Calibri"/>
          <w:noProof/>
          <w:szCs w:val="24"/>
        </w:rPr>
        <w:t xml:space="preserve">, </w:t>
      </w:r>
      <w:r w:rsidRPr="00C71237">
        <w:rPr>
          <w:rFonts w:ascii="Calibri" w:hAnsi="Calibri" w:cs="Calibri"/>
          <w:i/>
          <w:iCs/>
          <w:noProof/>
          <w:szCs w:val="24"/>
        </w:rPr>
        <w:t>149</w:t>
      </w:r>
      <w:r w:rsidRPr="00C71237">
        <w:rPr>
          <w:rFonts w:ascii="Calibri" w:hAnsi="Calibri" w:cs="Calibri"/>
          <w:noProof/>
          <w:szCs w:val="24"/>
        </w:rPr>
        <w:t>, 47–58. https://doi.org/10.1016/J.VISRES.2018.06.002</w:t>
      </w:r>
    </w:p>
    <w:p w14:paraId="1262E794"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C71237">
        <w:rPr>
          <w:rFonts w:ascii="Calibri" w:hAnsi="Calibri" w:cs="Calibri"/>
          <w:noProof/>
          <w:szCs w:val="24"/>
        </w:rPr>
        <w:t xml:space="preserve">Jörges, Björn, &amp; López-Moliner, J. (2017). Gravity as a Strong Prior: Implications for Perception and Action. </w:t>
      </w:r>
      <w:r w:rsidRPr="00C71237">
        <w:rPr>
          <w:rFonts w:ascii="Calibri" w:hAnsi="Calibri" w:cs="Calibri"/>
          <w:i/>
          <w:iCs/>
          <w:noProof/>
          <w:szCs w:val="24"/>
        </w:rPr>
        <w:t>Frontiers in Human Neuroscience</w:t>
      </w:r>
      <w:r w:rsidRPr="00C71237">
        <w:rPr>
          <w:rFonts w:ascii="Calibri" w:hAnsi="Calibri" w:cs="Calibri"/>
          <w:noProof/>
          <w:szCs w:val="24"/>
        </w:rPr>
        <w:t xml:space="preserve">, </w:t>
      </w:r>
      <w:r w:rsidRPr="00C71237">
        <w:rPr>
          <w:rFonts w:ascii="Calibri" w:hAnsi="Calibri" w:cs="Calibri"/>
          <w:i/>
          <w:iCs/>
          <w:noProof/>
          <w:szCs w:val="24"/>
        </w:rPr>
        <w:t>11</w:t>
      </w:r>
      <w:r w:rsidRPr="00C71237">
        <w:rPr>
          <w:rFonts w:ascii="Calibri" w:hAnsi="Calibri" w:cs="Calibri"/>
          <w:noProof/>
          <w:szCs w:val="24"/>
        </w:rPr>
        <w:t>(203). https://doi.org/10.3389/fnhum.2017.00203</w:t>
      </w:r>
    </w:p>
    <w:p w14:paraId="775AD78D"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C71237">
        <w:rPr>
          <w:rFonts w:ascii="Calibri" w:hAnsi="Calibri" w:cs="Calibri"/>
          <w:noProof/>
          <w:szCs w:val="24"/>
        </w:rPr>
        <w:t xml:space="preserve">Jörges, Björn, &amp; López-Moliner, J. (2019). Earth-Gravity Congruent Motion Facilitates Ocular Control for Pursuit of Parabolic Trajectories. </w:t>
      </w:r>
      <w:r w:rsidRPr="00C71237">
        <w:rPr>
          <w:rFonts w:ascii="Calibri" w:hAnsi="Calibri" w:cs="Calibri"/>
          <w:i/>
          <w:iCs/>
          <w:noProof/>
          <w:szCs w:val="24"/>
        </w:rPr>
        <w:t>Scientific Reports</w:t>
      </w:r>
      <w:r w:rsidRPr="00C71237">
        <w:rPr>
          <w:rFonts w:ascii="Calibri" w:hAnsi="Calibri" w:cs="Calibri"/>
          <w:noProof/>
          <w:szCs w:val="24"/>
        </w:rPr>
        <w:t xml:space="preserve">, </w:t>
      </w:r>
      <w:r w:rsidRPr="00C71237">
        <w:rPr>
          <w:rFonts w:ascii="Calibri" w:hAnsi="Calibri" w:cs="Calibri"/>
          <w:i/>
          <w:iCs/>
          <w:noProof/>
          <w:szCs w:val="24"/>
        </w:rPr>
        <w:t>9</w:t>
      </w:r>
      <w:r w:rsidRPr="00C71237">
        <w:rPr>
          <w:rFonts w:ascii="Calibri" w:hAnsi="Calibri" w:cs="Calibri"/>
          <w:noProof/>
          <w:szCs w:val="24"/>
        </w:rPr>
        <w:t>(1), 1–13. https://doi.org/10.1038/s41598-019-50512-6</w:t>
      </w:r>
    </w:p>
    <w:p w14:paraId="730C44AA"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C71237">
        <w:rPr>
          <w:rFonts w:ascii="Calibri" w:hAnsi="Calibri" w:cs="Calibri"/>
          <w:noProof/>
          <w:szCs w:val="24"/>
        </w:rPr>
        <w:t xml:space="preserve">Kaiser, M. K. (1990). Angular velocity discrimination. </w:t>
      </w:r>
      <w:r w:rsidRPr="00C71237">
        <w:rPr>
          <w:rFonts w:ascii="Calibri" w:hAnsi="Calibri" w:cs="Calibri"/>
          <w:i/>
          <w:iCs/>
          <w:noProof/>
          <w:szCs w:val="24"/>
        </w:rPr>
        <w:t>Perception &amp; Psychophysics</w:t>
      </w:r>
      <w:r w:rsidRPr="00C71237">
        <w:rPr>
          <w:rFonts w:ascii="Calibri" w:hAnsi="Calibri" w:cs="Calibri"/>
          <w:noProof/>
          <w:szCs w:val="24"/>
        </w:rPr>
        <w:t xml:space="preserve">, </w:t>
      </w:r>
      <w:r w:rsidRPr="00C71237">
        <w:rPr>
          <w:rFonts w:ascii="Calibri" w:hAnsi="Calibri" w:cs="Calibri"/>
          <w:i/>
          <w:iCs/>
          <w:noProof/>
          <w:szCs w:val="24"/>
        </w:rPr>
        <w:t>47</w:t>
      </w:r>
      <w:r w:rsidRPr="00C71237">
        <w:rPr>
          <w:rFonts w:ascii="Calibri" w:hAnsi="Calibri" w:cs="Calibri"/>
          <w:noProof/>
          <w:szCs w:val="24"/>
        </w:rPr>
        <w:t>(2), 149–156. https://doi.org/10.3758/BF03205979</w:t>
      </w:r>
    </w:p>
    <w:p w14:paraId="38B3251F"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C71237">
        <w:rPr>
          <w:rFonts w:ascii="Calibri" w:hAnsi="Calibri" w:cs="Calibri"/>
          <w:noProof/>
          <w:szCs w:val="24"/>
        </w:rPr>
        <w:t xml:space="preserve">La Scaleia, B., Zago, M., &amp; Lacquaniti, F. (2015). Hand interception of occluded motion in humans: A test of model-based versus on-line control. </w:t>
      </w:r>
      <w:r w:rsidRPr="00C71237">
        <w:rPr>
          <w:rFonts w:ascii="Calibri" w:hAnsi="Calibri" w:cs="Calibri"/>
          <w:i/>
          <w:iCs/>
          <w:noProof/>
          <w:szCs w:val="24"/>
        </w:rPr>
        <w:t>Journal of Neurophysiology</w:t>
      </w:r>
      <w:r w:rsidRPr="00C71237">
        <w:rPr>
          <w:rFonts w:ascii="Calibri" w:hAnsi="Calibri" w:cs="Calibri"/>
          <w:noProof/>
          <w:szCs w:val="24"/>
        </w:rPr>
        <w:t xml:space="preserve">, </w:t>
      </w:r>
      <w:r w:rsidRPr="00C71237">
        <w:rPr>
          <w:rFonts w:ascii="Calibri" w:hAnsi="Calibri" w:cs="Calibri"/>
          <w:i/>
          <w:iCs/>
          <w:noProof/>
          <w:szCs w:val="24"/>
        </w:rPr>
        <w:t>114</w:t>
      </w:r>
      <w:r w:rsidRPr="00C71237">
        <w:rPr>
          <w:rFonts w:ascii="Calibri" w:hAnsi="Calibri" w:cs="Calibri"/>
          <w:noProof/>
          <w:szCs w:val="24"/>
        </w:rPr>
        <w:t>, 1577–1592. https://doi.org/10.1152/jn.00475.2015</w:t>
      </w:r>
    </w:p>
    <w:p w14:paraId="4BA3D760"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C71237">
        <w:rPr>
          <w:rFonts w:ascii="Calibri" w:hAnsi="Calibri" w:cs="Calibri"/>
          <w:noProof/>
          <w:szCs w:val="24"/>
        </w:rPr>
        <w:t xml:space="preserve">La Scaleia, B., Zago, M., Moscatelli, A., Lacquaniti, F., &amp; Viviani, P. (2014). Implied dynamics biases the visual perception of velocity. </w:t>
      </w:r>
      <w:r w:rsidRPr="00C71237">
        <w:rPr>
          <w:rFonts w:ascii="Calibri" w:hAnsi="Calibri" w:cs="Calibri"/>
          <w:i/>
          <w:iCs/>
          <w:noProof/>
          <w:szCs w:val="24"/>
        </w:rPr>
        <w:t>PLoS ONE</w:t>
      </w:r>
      <w:r w:rsidRPr="00C71237">
        <w:rPr>
          <w:rFonts w:ascii="Calibri" w:hAnsi="Calibri" w:cs="Calibri"/>
          <w:noProof/>
          <w:szCs w:val="24"/>
        </w:rPr>
        <w:t xml:space="preserve">, </w:t>
      </w:r>
      <w:r w:rsidRPr="00C71237">
        <w:rPr>
          <w:rFonts w:ascii="Calibri" w:hAnsi="Calibri" w:cs="Calibri"/>
          <w:i/>
          <w:iCs/>
          <w:noProof/>
          <w:szCs w:val="24"/>
        </w:rPr>
        <w:t>9</w:t>
      </w:r>
      <w:r w:rsidRPr="00C71237">
        <w:rPr>
          <w:rFonts w:ascii="Calibri" w:hAnsi="Calibri" w:cs="Calibri"/>
          <w:noProof/>
          <w:szCs w:val="24"/>
        </w:rPr>
        <w:t>(3). https://doi.org/10.1371/journal.pone.0093020</w:t>
      </w:r>
    </w:p>
    <w:p w14:paraId="678A51CB"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7A55DF">
        <w:rPr>
          <w:rFonts w:ascii="Calibri" w:hAnsi="Calibri" w:cs="Calibri"/>
          <w:noProof/>
          <w:szCs w:val="24"/>
          <w:lang w:val="es-ES"/>
        </w:rPr>
        <w:t xml:space="preserve">Maffei, V., Indovina, I., Macaluso, E., Ivanenko, Y. P., Orban, G. A., &amp; Lacquaniti, F. (2015). </w:t>
      </w:r>
      <w:r w:rsidRPr="00C71237">
        <w:rPr>
          <w:rFonts w:ascii="Calibri" w:hAnsi="Calibri" w:cs="Calibri"/>
          <w:noProof/>
          <w:szCs w:val="24"/>
        </w:rPr>
        <w:t xml:space="preserve">Visual gravity cues in the interpretation of biological movements: Neural correlates in humans. </w:t>
      </w:r>
      <w:r w:rsidRPr="00C71237">
        <w:rPr>
          <w:rFonts w:ascii="Calibri" w:hAnsi="Calibri" w:cs="Calibri"/>
          <w:i/>
          <w:iCs/>
          <w:noProof/>
          <w:szCs w:val="24"/>
        </w:rPr>
        <w:t>NeuroImage</w:t>
      </w:r>
      <w:r w:rsidRPr="00C71237">
        <w:rPr>
          <w:rFonts w:ascii="Calibri" w:hAnsi="Calibri" w:cs="Calibri"/>
          <w:noProof/>
          <w:szCs w:val="24"/>
        </w:rPr>
        <w:t xml:space="preserve">, </w:t>
      </w:r>
      <w:r w:rsidRPr="00C71237">
        <w:rPr>
          <w:rFonts w:ascii="Calibri" w:hAnsi="Calibri" w:cs="Calibri"/>
          <w:i/>
          <w:iCs/>
          <w:noProof/>
          <w:szCs w:val="24"/>
        </w:rPr>
        <w:t>104</w:t>
      </w:r>
      <w:r w:rsidRPr="00C71237">
        <w:rPr>
          <w:rFonts w:ascii="Calibri" w:hAnsi="Calibri" w:cs="Calibri"/>
          <w:noProof/>
          <w:szCs w:val="24"/>
        </w:rPr>
        <w:t>(October 2014), 221–230. https://doi.org/10.1016/j.neuroimage.2014.10.006</w:t>
      </w:r>
    </w:p>
    <w:p w14:paraId="4070C35F"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C71237">
        <w:rPr>
          <w:rFonts w:ascii="Calibri" w:hAnsi="Calibri" w:cs="Calibri"/>
          <w:noProof/>
          <w:szCs w:val="24"/>
        </w:rPr>
        <w:t xml:space="preserve">Marr, D. (1982). A computational investigation into the human representation and processing of visual information.pdf. </w:t>
      </w:r>
      <w:r w:rsidRPr="00C71237">
        <w:rPr>
          <w:rFonts w:ascii="Calibri" w:hAnsi="Calibri" w:cs="Calibri"/>
          <w:i/>
          <w:iCs/>
          <w:noProof/>
          <w:szCs w:val="24"/>
        </w:rPr>
        <w:t>Vision: A Computational Investigation into the Human Representation and Processing of Visual Information</w:t>
      </w:r>
      <w:r w:rsidRPr="00C71237">
        <w:rPr>
          <w:rFonts w:ascii="Calibri" w:hAnsi="Calibri" w:cs="Calibri"/>
          <w:noProof/>
          <w:szCs w:val="24"/>
        </w:rPr>
        <w:t>.</w:t>
      </w:r>
    </w:p>
    <w:p w14:paraId="4103D932"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C71237">
        <w:rPr>
          <w:rFonts w:ascii="Calibri" w:hAnsi="Calibri" w:cs="Calibri"/>
          <w:noProof/>
          <w:szCs w:val="24"/>
        </w:rPr>
        <w:lastRenderedPageBreak/>
        <w:t xml:space="preserve">McIntyre, J, Zago, M., &amp; Berthoz, A. (2001). Does the Brain Model Newton’s Laws. </w:t>
      </w:r>
      <w:r w:rsidRPr="00C71237">
        <w:rPr>
          <w:rFonts w:ascii="Calibri" w:hAnsi="Calibri" w:cs="Calibri"/>
          <w:i/>
          <w:iCs/>
          <w:noProof/>
          <w:szCs w:val="24"/>
        </w:rPr>
        <w:t>Nature Neuroscience</w:t>
      </w:r>
      <w:r w:rsidRPr="00C71237">
        <w:rPr>
          <w:rFonts w:ascii="Calibri" w:hAnsi="Calibri" w:cs="Calibri"/>
          <w:noProof/>
          <w:szCs w:val="24"/>
        </w:rPr>
        <w:t xml:space="preserve">, </w:t>
      </w:r>
      <w:r w:rsidRPr="00C71237">
        <w:rPr>
          <w:rFonts w:ascii="Calibri" w:hAnsi="Calibri" w:cs="Calibri"/>
          <w:i/>
          <w:iCs/>
          <w:noProof/>
          <w:szCs w:val="24"/>
        </w:rPr>
        <w:t>12</w:t>
      </w:r>
      <w:r w:rsidRPr="00C71237">
        <w:rPr>
          <w:rFonts w:ascii="Calibri" w:hAnsi="Calibri" w:cs="Calibri"/>
          <w:noProof/>
          <w:szCs w:val="24"/>
        </w:rPr>
        <w:t>(17), 109–110. https://doi.org/10.1097/00001756-200112040-00004</w:t>
      </w:r>
    </w:p>
    <w:p w14:paraId="4BB02A28"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C71237">
        <w:rPr>
          <w:rFonts w:ascii="Calibri" w:hAnsi="Calibri" w:cs="Calibri"/>
          <w:noProof/>
          <w:szCs w:val="24"/>
        </w:rPr>
        <w:t xml:space="preserve">McIntyre, Joseph, Zago, M., Berthoz, A., &amp; Lacquaniti, F. (2003). The Brain as a Predictor: On Catching Flying Balls in Zero-G. In J. C. Buckey &amp; J. L. Homick (Eds.), </w:t>
      </w:r>
      <w:r w:rsidRPr="00C71237">
        <w:rPr>
          <w:rFonts w:ascii="Calibri" w:hAnsi="Calibri" w:cs="Calibri"/>
          <w:i/>
          <w:iCs/>
          <w:noProof/>
          <w:szCs w:val="24"/>
        </w:rPr>
        <w:t>The Neurolab Spacelab Mission: Neuroscience Research in Space</w:t>
      </w:r>
      <w:r w:rsidRPr="00C71237">
        <w:rPr>
          <w:rFonts w:ascii="Calibri" w:hAnsi="Calibri" w:cs="Calibri"/>
          <w:noProof/>
          <w:szCs w:val="24"/>
        </w:rPr>
        <w:t xml:space="preserve"> (pp. 55–61). National Aeronautics and Space Administration, Lyndon B. Johnson Space Center.</w:t>
      </w:r>
    </w:p>
    <w:p w14:paraId="404E15F3"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C71237">
        <w:rPr>
          <w:rFonts w:ascii="Calibri" w:hAnsi="Calibri" w:cs="Calibri"/>
          <w:noProof/>
          <w:szCs w:val="24"/>
        </w:rPr>
        <w:t xml:space="preserve">McKee, S. P. (1981). A local mechanism for differential velocity detection. </w:t>
      </w:r>
      <w:r w:rsidRPr="00C71237">
        <w:rPr>
          <w:rFonts w:ascii="Calibri" w:hAnsi="Calibri" w:cs="Calibri"/>
          <w:i/>
          <w:iCs/>
          <w:noProof/>
          <w:szCs w:val="24"/>
        </w:rPr>
        <w:t>Vision Research</w:t>
      </w:r>
      <w:r w:rsidRPr="00C71237">
        <w:rPr>
          <w:rFonts w:ascii="Calibri" w:hAnsi="Calibri" w:cs="Calibri"/>
          <w:noProof/>
          <w:szCs w:val="24"/>
        </w:rPr>
        <w:t xml:space="preserve">, </w:t>
      </w:r>
      <w:r w:rsidRPr="00C71237">
        <w:rPr>
          <w:rFonts w:ascii="Calibri" w:hAnsi="Calibri" w:cs="Calibri"/>
          <w:i/>
          <w:iCs/>
          <w:noProof/>
          <w:szCs w:val="24"/>
        </w:rPr>
        <w:t>21</w:t>
      </w:r>
      <w:r w:rsidRPr="00C71237">
        <w:rPr>
          <w:rFonts w:ascii="Calibri" w:hAnsi="Calibri" w:cs="Calibri"/>
          <w:noProof/>
          <w:szCs w:val="24"/>
        </w:rPr>
        <w:t>(4), 491–500. https://doi.org/10.1016/0042-6989(81)90095-X</w:t>
      </w:r>
    </w:p>
    <w:p w14:paraId="0EACE7D1"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C71237">
        <w:rPr>
          <w:rFonts w:ascii="Calibri" w:hAnsi="Calibri" w:cs="Calibri"/>
          <w:noProof/>
          <w:szCs w:val="24"/>
        </w:rPr>
        <w:t xml:space="preserve">Mijatovic, A., La Scaleia, B., Mercuri, N., Lacquaniti, F., &amp; Zago, M. (2014). Familiar trajectories facilitate the interpretation of physical forces when intercepting a moving target. </w:t>
      </w:r>
      <w:r w:rsidRPr="00C71237">
        <w:rPr>
          <w:rFonts w:ascii="Calibri" w:hAnsi="Calibri" w:cs="Calibri"/>
          <w:i/>
          <w:iCs/>
          <w:noProof/>
          <w:szCs w:val="24"/>
        </w:rPr>
        <w:t>Experimental Brain Research</w:t>
      </w:r>
      <w:r w:rsidRPr="00C71237">
        <w:rPr>
          <w:rFonts w:ascii="Calibri" w:hAnsi="Calibri" w:cs="Calibri"/>
          <w:noProof/>
          <w:szCs w:val="24"/>
        </w:rPr>
        <w:t xml:space="preserve">, </w:t>
      </w:r>
      <w:r w:rsidRPr="00C71237">
        <w:rPr>
          <w:rFonts w:ascii="Calibri" w:hAnsi="Calibri" w:cs="Calibri"/>
          <w:i/>
          <w:iCs/>
          <w:noProof/>
          <w:szCs w:val="24"/>
        </w:rPr>
        <w:t>232</w:t>
      </w:r>
      <w:r w:rsidRPr="00C71237">
        <w:rPr>
          <w:rFonts w:ascii="Calibri" w:hAnsi="Calibri" w:cs="Calibri"/>
          <w:noProof/>
          <w:szCs w:val="24"/>
        </w:rPr>
        <w:t>(12), 3803–3811. https://doi.org/10.1007/s00221-014-4050-6</w:t>
      </w:r>
    </w:p>
    <w:p w14:paraId="1A45FCEB"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C71237">
        <w:rPr>
          <w:rFonts w:ascii="Calibri" w:hAnsi="Calibri" w:cs="Calibri"/>
          <w:noProof/>
          <w:szCs w:val="24"/>
        </w:rPr>
        <w:t xml:space="preserve">Moscatelli, A., &amp; Lacquaniti, F. (2011). The weight of time: Gravitational force enhances discrimination of visual motion duration. </w:t>
      </w:r>
      <w:r w:rsidRPr="00C71237">
        <w:rPr>
          <w:rFonts w:ascii="Calibri" w:hAnsi="Calibri" w:cs="Calibri"/>
          <w:i/>
          <w:iCs/>
          <w:noProof/>
          <w:szCs w:val="24"/>
        </w:rPr>
        <w:t>Journal of Vision</w:t>
      </w:r>
      <w:r w:rsidRPr="00C71237">
        <w:rPr>
          <w:rFonts w:ascii="Calibri" w:hAnsi="Calibri" w:cs="Calibri"/>
          <w:noProof/>
          <w:szCs w:val="24"/>
        </w:rPr>
        <w:t xml:space="preserve">, </w:t>
      </w:r>
      <w:r w:rsidRPr="00C71237">
        <w:rPr>
          <w:rFonts w:ascii="Calibri" w:hAnsi="Calibri" w:cs="Calibri"/>
          <w:i/>
          <w:iCs/>
          <w:noProof/>
          <w:szCs w:val="24"/>
        </w:rPr>
        <w:t>11</w:t>
      </w:r>
      <w:r w:rsidRPr="00C71237">
        <w:rPr>
          <w:rFonts w:ascii="Calibri" w:hAnsi="Calibri" w:cs="Calibri"/>
          <w:noProof/>
          <w:szCs w:val="24"/>
        </w:rPr>
        <w:t>(4), 1–17. https://doi.org/10.1167/11.4.1</w:t>
      </w:r>
    </w:p>
    <w:p w14:paraId="0A047B7F"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C71237">
        <w:rPr>
          <w:rFonts w:ascii="Calibri" w:hAnsi="Calibri" w:cs="Calibri"/>
          <w:noProof/>
          <w:szCs w:val="24"/>
        </w:rPr>
        <w:t xml:space="preserve">Nanay, B. (2014). The Representationalism versus Relationalism Debate: Explanatory Contextualism about Perception. </w:t>
      </w:r>
      <w:r w:rsidRPr="00C71237">
        <w:rPr>
          <w:rFonts w:ascii="Calibri" w:hAnsi="Calibri" w:cs="Calibri"/>
          <w:i/>
          <w:iCs/>
          <w:noProof/>
          <w:szCs w:val="24"/>
        </w:rPr>
        <w:t>European Journal of Philosophy</w:t>
      </w:r>
      <w:r w:rsidRPr="00C71237">
        <w:rPr>
          <w:rFonts w:ascii="Calibri" w:hAnsi="Calibri" w:cs="Calibri"/>
          <w:noProof/>
          <w:szCs w:val="24"/>
        </w:rPr>
        <w:t xml:space="preserve">, </w:t>
      </w:r>
      <w:r w:rsidRPr="00C71237">
        <w:rPr>
          <w:rFonts w:ascii="Calibri" w:hAnsi="Calibri" w:cs="Calibri"/>
          <w:i/>
          <w:iCs/>
          <w:noProof/>
          <w:szCs w:val="24"/>
        </w:rPr>
        <w:t>23</w:t>
      </w:r>
      <w:r w:rsidRPr="00C71237">
        <w:rPr>
          <w:rFonts w:ascii="Calibri" w:hAnsi="Calibri" w:cs="Calibri"/>
          <w:noProof/>
          <w:szCs w:val="24"/>
        </w:rPr>
        <w:t>(2), 321–336. https://doi.org/10.1111/ejop.12085</w:t>
      </w:r>
    </w:p>
    <w:p w14:paraId="69026C7C"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C71237">
        <w:rPr>
          <w:rFonts w:ascii="Calibri" w:hAnsi="Calibri" w:cs="Calibri"/>
          <w:noProof/>
          <w:szCs w:val="24"/>
        </w:rPr>
        <w:t xml:space="preserve">Nelder, J. A., &amp; Mead, R. (1965). A Simplex Method for Function Minimization. </w:t>
      </w:r>
      <w:r w:rsidRPr="00C71237">
        <w:rPr>
          <w:rFonts w:ascii="Calibri" w:hAnsi="Calibri" w:cs="Calibri"/>
          <w:i/>
          <w:iCs/>
          <w:noProof/>
          <w:szCs w:val="24"/>
        </w:rPr>
        <w:t>The Computer Journal</w:t>
      </w:r>
      <w:r w:rsidRPr="00C71237">
        <w:rPr>
          <w:rFonts w:ascii="Calibri" w:hAnsi="Calibri" w:cs="Calibri"/>
          <w:noProof/>
          <w:szCs w:val="24"/>
        </w:rPr>
        <w:t xml:space="preserve">, </w:t>
      </w:r>
      <w:r w:rsidRPr="00C71237">
        <w:rPr>
          <w:rFonts w:ascii="Calibri" w:hAnsi="Calibri" w:cs="Calibri"/>
          <w:i/>
          <w:iCs/>
          <w:noProof/>
          <w:szCs w:val="24"/>
        </w:rPr>
        <w:t>7</w:t>
      </w:r>
      <w:r w:rsidRPr="00C71237">
        <w:rPr>
          <w:rFonts w:ascii="Calibri" w:hAnsi="Calibri" w:cs="Calibri"/>
          <w:noProof/>
          <w:szCs w:val="24"/>
        </w:rPr>
        <w:t>(4), 308–313. https://doi.org/10.1093/comjnl/7.4.308</w:t>
      </w:r>
    </w:p>
    <w:p w14:paraId="1D08B77A"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C71237">
        <w:rPr>
          <w:rFonts w:ascii="Calibri" w:hAnsi="Calibri" w:cs="Calibri"/>
          <w:noProof/>
          <w:szCs w:val="24"/>
        </w:rPr>
        <w:t xml:space="preserve">Norman, J. F., Todd, J. T., Perotti, V. J., &amp; Tittle, J. S. (1996). The Visual Perception of Three-Dimensional Length. </w:t>
      </w:r>
      <w:r w:rsidRPr="00C71237">
        <w:rPr>
          <w:rFonts w:ascii="Calibri" w:hAnsi="Calibri" w:cs="Calibri"/>
          <w:i/>
          <w:iCs/>
          <w:noProof/>
          <w:szCs w:val="24"/>
        </w:rPr>
        <w:t>Journal of Experimental Psychology: Human Perception and Performance</w:t>
      </w:r>
      <w:r w:rsidRPr="00C71237">
        <w:rPr>
          <w:rFonts w:ascii="Calibri" w:hAnsi="Calibri" w:cs="Calibri"/>
          <w:noProof/>
          <w:szCs w:val="24"/>
        </w:rPr>
        <w:t xml:space="preserve">, </w:t>
      </w:r>
      <w:r w:rsidRPr="00C71237">
        <w:rPr>
          <w:rFonts w:ascii="Calibri" w:hAnsi="Calibri" w:cs="Calibri"/>
          <w:i/>
          <w:iCs/>
          <w:noProof/>
          <w:szCs w:val="24"/>
        </w:rPr>
        <w:t>22</w:t>
      </w:r>
      <w:r w:rsidRPr="00C71237">
        <w:rPr>
          <w:rFonts w:ascii="Calibri" w:hAnsi="Calibri" w:cs="Calibri"/>
          <w:noProof/>
          <w:szCs w:val="24"/>
        </w:rPr>
        <w:t>(1), 173–186. https://doi.org/10.1037/0096-1523.22.1.173</w:t>
      </w:r>
    </w:p>
    <w:p w14:paraId="72738268"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C71237">
        <w:rPr>
          <w:rFonts w:ascii="Calibri" w:hAnsi="Calibri" w:cs="Calibri"/>
          <w:noProof/>
          <w:szCs w:val="24"/>
        </w:rPr>
        <w:t xml:space="preserve">Peirce, J., Gray, J. R., Simpson, S., MacAskill, M., Höchenberger, R., Sogo, H., … Lindeløv, J. K. (2019). </w:t>
      </w:r>
      <w:r w:rsidRPr="00C71237">
        <w:rPr>
          <w:rFonts w:ascii="Calibri" w:hAnsi="Calibri" w:cs="Calibri"/>
          <w:noProof/>
          <w:szCs w:val="24"/>
        </w:rPr>
        <w:lastRenderedPageBreak/>
        <w:t xml:space="preserve">PsychoPy2: Experiments in behavior made easy. </w:t>
      </w:r>
      <w:r w:rsidRPr="00C71237">
        <w:rPr>
          <w:rFonts w:ascii="Calibri" w:hAnsi="Calibri" w:cs="Calibri"/>
          <w:i/>
          <w:iCs/>
          <w:noProof/>
          <w:szCs w:val="24"/>
        </w:rPr>
        <w:t>Behavior Research Methods</w:t>
      </w:r>
      <w:r w:rsidRPr="00C71237">
        <w:rPr>
          <w:rFonts w:ascii="Calibri" w:hAnsi="Calibri" w:cs="Calibri"/>
          <w:noProof/>
          <w:szCs w:val="24"/>
        </w:rPr>
        <w:t xml:space="preserve">, </w:t>
      </w:r>
      <w:r w:rsidRPr="00C71237">
        <w:rPr>
          <w:rFonts w:ascii="Calibri" w:hAnsi="Calibri" w:cs="Calibri"/>
          <w:i/>
          <w:iCs/>
          <w:noProof/>
          <w:szCs w:val="24"/>
        </w:rPr>
        <w:t>51</w:t>
      </w:r>
      <w:r w:rsidRPr="00C71237">
        <w:rPr>
          <w:rFonts w:ascii="Calibri" w:hAnsi="Calibri" w:cs="Calibri"/>
          <w:noProof/>
          <w:szCs w:val="24"/>
        </w:rPr>
        <w:t>(1), 195–203. https://doi.org/10.3758/s13428-018-01193-y</w:t>
      </w:r>
    </w:p>
    <w:p w14:paraId="545ECDBC"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C71237">
        <w:rPr>
          <w:rFonts w:ascii="Calibri" w:hAnsi="Calibri" w:cs="Calibri"/>
          <w:noProof/>
          <w:szCs w:val="24"/>
        </w:rPr>
        <w:t xml:space="preserve">Plant, R. R., &amp; Turner, G. (2009). Millisecond precision psychological research in a world of commodity computers: New hardware, new problems? </w:t>
      </w:r>
      <w:r w:rsidRPr="00C71237">
        <w:rPr>
          <w:rFonts w:ascii="Calibri" w:hAnsi="Calibri" w:cs="Calibri"/>
          <w:i/>
          <w:iCs/>
          <w:noProof/>
          <w:szCs w:val="24"/>
        </w:rPr>
        <w:t>Behavior Research Methods</w:t>
      </w:r>
      <w:r w:rsidRPr="00C71237">
        <w:rPr>
          <w:rFonts w:ascii="Calibri" w:hAnsi="Calibri" w:cs="Calibri"/>
          <w:noProof/>
          <w:szCs w:val="24"/>
        </w:rPr>
        <w:t xml:space="preserve">, </w:t>
      </w:r>
      <w:r w:rsidRPr="00C71237">
        <w:rPr>
          <w:rFonts w:ascii="Calibri" w:hAnsi="Calibri" w:cs="Calibri"/>
          <w:i/>
          <w:iCs/>
          <w:noProof/>
          <w:szCs w:val="24"/>
        </w:rPr>
        <w:t>41</w:t>
      </w:r>
      <w:r w:rsidRPr="00C71237">
        <w:rPr>
          <w:rFonts w:ascii="Calibri" w:hAnsi="Calibri" w:cs="Calibri"/>
          <w:noProof/>
          <w:szCs w:val="24"/>
        </w:rPr>
        <w:t>(3), 598–614. https://doi.org/10.3758/BRM.41.3.598</w:t>
      </w:r>
    </w:p>
    <w:p w14:paraId="54078C2C"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C71237">
        <w:rPr>
          <w:rFonts w:ascii="Calibri" w:hAnsi="Calibri" w:cs="Calibri"/>
          <w:noProof/>
          <w:szCs w:val="24"/>
        </w:rPr>
        <w:t xml:space="preserve">R Core Team. (2017). </w:t>
      </w:r>
      <w:r w:rsidRPr="00C71237">
        <w:rPr>
          <w:rFonts w:ascii="Calibri" w:hAnsi="Calibri" w:cs="Calibri"/>
          <w:i/>
          <w:iCs/>
          <w:noProof/>
          <w:szCs w:val="24"/>
        </w:rPr>
        <w:t>A Language and Environment for Statistical Computing. R Foundation for Statistical Computing,</w:t>
      </w:r>
      <w:r w:rsidRPr="00C71237">
        <w:rPr>
          <w:rFonts w:ascii="Calibri" w:hAnsi="Calibri" w:cs="Calibri"/>
          <w:noProof/>
          <w:szCs w:val="24"/>
        </w:rPr>
        <w:t>. Retrieved from http://www.r-project.org/.</w:t>
      </w:r>
    </w:p>
    <w:p w14:paraId="40995CE2"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7A55DF">
        <w:rPr>
          <w:rFonts w:ascii="Calibri" w:hAnsi="Calibri" w:cs="Calibri"/>
          <w:noProof/>
          <w:szCs w:val="24"/>
          <w:lang w:val="de-DE"/>
        </w:rPr>
        <w:t xml:space="preserve">Schneidman, E., Bialek, W., &amp; Ii, M. J. B. (2003). </w:t>
      </w:r>
      <w:r w:rsidRPr="00C71237">
        <w:rPr>
          <w:rFonts w:ascii="Calibri" w:hAnsi="Calibri" w:cs="Calibri"/>
          <w:i/>
          <w:iCs/>
          <w:noProof/>
          <w:szCs w:val="24"/>
        </w:rPr>
        <w:t>Synergy , Redundancy , and Independence in Population Codes</w:t>
      </w:r>
      <w:r w:rsidRPr="00C71237">
        <w:rPr>
          <w:rFonts w:ascii="Calibri" w:hAnsi="Calibri" w:cs="Calibri"/>
          <w:noProof/>
          <w:szCs w:val="24"/>
        </w:rPr>
        <w:t xml:space="preserve">. </w:t>
      </w:r>
      <w:r w:rsidRPr="00C71237">
        <w:rPr>
          <w:rFonts w:ascii="Calibri" w:hAnsi="Calibri" w:cs="Calibri"/>
          <w:i/>
          <w:iCs/>
          <w:noProof/>
          <w:szCs w:val="24"/>
        </w:rPr>
        <w:t>23</w:t>
      </w:r>
      <w:r w:rsidRPr="00C71237">
        <w:rPr>
          <w:rFonts w:ascii="Calibri" w:hAnsi="Calibri" w:cs="Calibri"/>
          <w:noProof/>
          <w:szCs w:val="24"/>
        </w:rPr>
        <w:t>(37), 11539–11553.</w:t>
      </w:r>
    </w:p>
    <w:p w14:paraId="568D2F54"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C71237">
        <w:rPr>
          <w:rFonts w:ascii="Calibri" w:hAnsi="Calibri" w:cs="Calibri"/>
          <w:noProof/>
          <w:szCs w:val="24"/>
        </w:rPr>
        <w:t xml:space="preserve">Schoups, A. A., Vogels, R., &amp; Orban, G. A. (1995). Human perceptual learning in identifying the oblique orientation: retinotopy, orientation specificity and monocularity. </w:t>
      </w:r>
      <w:r w:rsidRPr="00C71237">
        <w:rPr>
          <w:rFonts w:ascii="Calibri" w:hAnsi="Calibri" w:cs="Calibri"/>
          <w:i/>
          <w:iCs/>
          <w:noProof/>
          <w:szCs w:val="24"/>
        </w:rPr>
        <w:t>The Journal of Physiology</w:t>
      </w:r>
      <w:r w:rsidRPr="00C71237">
        <w:rPr>
          <w:rFonts w:ascii="Calibri" w:hAnsi="Calibri" w:cs="Calibri"/>
          <w:noProof/>
          <w:szCs w:val="24"/>
        </w:rPr>
        <w:t xml:space="preserve">, </w:t>
      </w:r>
      <w:r w:rsidRPr="00C71237">
        <w:rPr>
          <w:rFonts w:ascii="Calibri" w:hAnsi="Calibri" w:cs="Calibri"/>
          <w:i/>
          <w:iCs/>
          <w:noProof/>
          <w:szCs w:val="24"/>
        </w:rPr>
        <w:t>483</w:t>
      </w:r>
      <w:r w:rsidRPr="00C71237">
        <w:rPr>
          <w:rFonts w:ascii="Calibri" w:hAnsi="Calibri" w:cs="Calibri"/>
          <w:noProof/>
          <w:szCs w:val="24"/>
        </w:rPr>
        <w:t>(3), 797–810. https://doi.org/10.1113/jphysiol.1995.sp020623</w:t>
      </w:r>
    </w:p>
    <w:p w14:paraId="015D9292"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C71237">
        <w:rPr>
          <w:rFonts w:ascii="Calibri" w:hAnsi="Calibri" w:cs="Calibri"/>
          <w:noProof/>
          <w:szCs w:val="24"/>
        </w:rPr>
        <w:t xml:space="preserve">Senot, P., Zago, M., Le Seac’h,  a., Zaoui, M., Berthoz,  a., Lacquaniti, F., &amp; McIntyre, J. (2012). When Up Is Down in 0g: How Gravity Sensing Affects the Timing of Interceptive Actions. </w:t>
      </w:r>
      <w:r w:rsidRPr="00C71237">
        <w:rPr>
          <w:rFonts w:ascii="Calibri" w:hAnsi="Calibri" w:cs="Calibri"/>
          <w:i/>
          <w:iCs/>
          <w:noProof/>
          <w:szCs w:val="24"/>
        </w:rPr>
        <w:t>Journal of Neuroscience</w:t>
      </w:r>
      <w:r w:rsidRPr="00C71237">
        <w:rPr>
          <w:rFonts w:ascii="Calibri" w:hAnsi="Calibri" w:cs="Calibri"/>
          <w:noProof/>
          <w:szCs w:val="24"/>
        </w:rPr>
        <w:t xml:space="preserve">, </w:t>
      </w:r>
      <w:r w:rsidRPr="00C71237">
        <w:rPr>
          <w:rFonts w:ascii="Calibri" w:hAnsi="Calibri" w:cs="Calibri"/>
          <w:i/>
          <w:iCs/>
          <w:noProof/>
          <w:szCs w:val="24"/>
        </w:rPr>
        <w:t>32</w:t>
      </w:r>
      <w:r w:rsidRPr="00C71237">
        <w:rPr>
          <w:rFonts w:ascii="Calibri" w:hAnsi="Calibri" w:cs="Calibri"/>
          <w:noProof/>
          <w:szCs w:val="24"/>
        </w:rPr>
        <w:t>(6), 1969–1973. https://doi.org/10.1523/JNEUROSCI.3886-11.2012</w:t>
      </w:r>
    </w:p>
    <w:p w14:paraId="7DCC9179"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C71237">
        <w:rPr>
          <w:rFonts w:ascii="Calibri" w:hAnsi="Calibri" w:cs="Calibri"/>
          <w:noProof/>
          <w:szCs w:val="24"/>
        </w:rPr>
        <w:t xml:space="preserve">Spering, M., &amp; Montagnini, A. (2011). Do we track what we see? Common versus independent processing for motion perception and smooth pursuit eye movements: A review. </w:t>
      </w:r>
      <w:r w:rsidRPr="00C71237">
        <w:rPr>
          <w:rFonts w:ascii="Calibri" w:hAnsi="Calibri" w:cs="Calibri"/>
          <w:i/>
          <w:iCs/>
          <w:noProof/>
          <w:szCs w:val="24"/>
        </w:rPr>
        <w:t>Vision Research</w:t>
      </w:r>
      <w:r w:rsidRPr="00C71237">
        <w:rPr>
          <w:rFonts w:ascii="Calibri" w:hAnsi="Calibri" w:cs="Calibri"/>
          <w:noProof/>
          <w:szCs w:val="24"/>
        </w:rPr>
        <w:t xml:space="preserve">, </w:t>
      </w:r>
      <w:r w:rsidRPr="00C71237">
        <w:rPr>
          <w:rFonts w:ascii="Calibri" w:hAnsi="Calibri" w:cs="Calibri"/>
          <w:i/>
          <w:iCs/>
          <w:noProof/>
          <w:szCs w:val="24"/>
        </w:rPr>
        <w:t>51</w:t>
      </w:r>
      <w:r w:rsidRPr="00C71237">
        <w:rPr>
          <w:rFonts w:ascii="Calibri" w:hAnsi="Calibri" w:cs="Calibri"/>
          <w:noProof/>
          <w:szCs w:val="24"/>
        </w:rPr>
        <w:t>(8), 836–852. https://doi.org/10.1016/j.visres.2010.10.017</w:t>
      </w:r>
    </w:p>
    <w:p w14:paraId="2BF5D621"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C71237">
        <w:rPr>
          <w:rFonts w:ascii="Calibri" w:hAnsi="Calibri" w:cs="Calibri"/>
          <w:noProof/>
          <w:szCs w:val="24"/>
        </w:rPr>
        <w:t xml:space="preserve">Stan Development Team. (2016). </w:t>
      </w:r>
      <w:r w:rsidRPr="00C71237">
        <w:rPr>
          <w:rFonts w:ascii="Calibri" w:hAnsi="Calibri" w:cs="Calibri"/>
          <w:i/>
          <w:iCs/>
          <w:noProof/>
          <w:szCs w:val="24"/>
        </w:rPr>
        <w:t>Stan: the R interface to Stan. R package version 2.14.1</w:t>
      </w:r>
      <w:r w:rsidRPr="00C71237">
        <w:rPr>
          <w:rFonts w:ascii="Calibri" w:hAnsi="Calibri" w:cs="Calibri"/>
          <w:noProof/>
          <w:szCs w:val="24"/>
        </w:rPr>
        <w:t>. 1–23. Retrieved from http://mc-stan.org</w:t>
      </w:r>
    </w:p>
    <w:p w14:paraId="11248915"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7A55DF">
        <w:rPr>
          <w:rFonts w:ascii="Calibri" w:hAnsi="Calibri" w:cs="Calibri"/>
          <w:noProof/>
          <w:szCs w:val="24"/>
          <w:lang w:val="de-DE"/>
        </w:rPr>
        <w:t xml:space="preserve">Werkhoven, P., Snippe, H. P., &amp; Alexander, T. (1992). </w:t>
      </w:r>
      <w:r w:rsidRPr="00C71237">
        <w:rPr>
          <w:rFonts w:ascii="Calibri" w:hAnsi="Calibri" w:cs="Calibri"/>
          <w:noProof/>
          <w:szCs w:val="24"/>
        </w:rPr>
        <w:t xml:space="preserve">Visual processing of optic acceleration. </w:t>
      </w:r>
      <w:r w:rsidRPr="00C71237">
        <w:rPr>
          <w:rFonts w:ascii="Calibri" w:hAnsi="Calibri" w:cs="Calibri"/>
          <w:i/>
          <w:iCs/>
          <w:noProof/>
          <w:szCs w:val="24"/>
        </w:rPr>
        <w:t>Vision Research</w:t>
      </w:r>
      <w:r w:rsidRPr="00C71237">
        <w:rPr>
          <w:rFonts w:ascii="Calibri" w:hAnsi="Calibri" w:cs="Calibri"/>
          <w:noProof/>
          <w:szCs w:val="24"/>
        </w:rPr>
        <w:t xml:space="preserve">, </w:t>
      </w:r>
      <w:r w:rsidRPr="00C71237">
        <w:rPr>
          <w:rFonts w:ascii="Calibri" w:hAnsi="Calibri" w:cs="Calibri"/>
          <w:i/>
          <w:iCs/>
          <w:noProof/>
          <w:szCs w:val="24"/>
        </w:rPr>
        <w:t>32</w:t>
      </w:r>
      <w:r w:rsidRPr="00C71237">
        <w:rPr>
          <w:rFonts w:ascii="Calibri" w:hAnsi="Calibri" w:cs="Calibri"/>
          <w:noProof/>
          <w:szCs w:val="24"/>
        </w:rPr>
        <w:t>(12), 2313–2329. https://doi.org/10.1016/0042-6989(92)90095-Z</w:t>
      </w:r>
    </w:p>
    <w:p w14:paraId="41AB9CFB"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C71237">
        <w:rPr>
          <w:rFonts w:ascii="Calibri" w:hAnsi="Calibri" w:cs="Calibri"/>
          <w:noProof/>
          <w:szCs w:val="24"/>
        </w:rPr>
        <w:lastRenderedPageBreak/>
        <w:t xml:space="preserve">Wertheim, A. H., &amp; Van Gelder, P. (1990). An acceleration illusion caused by underestimation of stimulus velocity during pursuit eye movements: Aubert-Fleischl revisited. </w:t>
      </w:r>
      <w:r w:rsidRPr="00C71237">
        <w:rPr>
          <w:rFonts w:ascii="Calibri" w:hAnsi="Calibri" w:cs="Calibri"/>
          <w:i/>
          <w:iCs/>
          <w:noProof/>
          <w:szCs w:val="24"/>
        </w:rPr>
        <w:t>Perception</w:t>
      </w:r>
      <w:r w:rsidRPr="00C71237">
        <w:rPr>
          <w:rFonts w:ascii="Calibri" w:hAnsi="Calibri" w:cs="Calibri"/>
          <w:noProof/>
          <w:szCs w:val="24"/>
        </w:rPr>
        <w:t xml:space="preserve">, </w:t>
      </w:r>
      <w:r w:rsidRPr="00C71237">
        <w:rPr>
          <w:rFonts w:ascii="Calibri" w:hAnsi="Calibri" w:cs="Calibri"/>
          <w:i/>
          <w:iCs/>
          <w:noProof/>
          <w:szCs w:val="24"/>
        </w:rPr>
        <w:t>19</w:t>
      </w:r>
      <w:r w:rsidRPr="00C71237">
        <w:rPr>
          <w:rFonts w:ascii="Calibri" w:hAnsi="Calibri" w:cs="Calibri"/>
          <w:noProof/>
          <w:szCs w:val="24"/>
        </w:rPr>
        <w:t>(4), 471–482. https://doi.org/10.1068/p190471</w:t>
      </w:r>
    </w:p>
    <w:p w14:paraId="6FB2256B"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C71237">
        <w:rPr>
          <w:rFonts w:ascii="Calibri" w:hAnsi="Calibri" w:cs="Calibri"/>
          <w:noProof/>
          <w:szCs w:val="24"/>
        </w:rPr>
        <w:t xml:space="preserve">Zago, M., Bosco, G., Maffei, V., Iosa, M., Ivanenko, Y., &amp; Lacquaniti, F. (2004a). Internal Models of Target Motion: Expected Dynamics Overrides Measured Kinematics in Timing Manual Interceptions. </w:t>
      </w:r>
      <w:r w:rsidRPr="00C71237">
        <w:rPr>
          <w:rFonts w:ascii="Calibri" w:hAnsi="Calibri" w:cs="Calibri"/>
          <w:i/>
          <w:iCs/>
          <w:noProof/>
          <w:szCs w:val="24"/>
        </w:rPr>
        <w:t>Journal of Neurophysiology</w:t>
      </w:r>
      <w:r w:rsidRPr="00C71237">
        <w:rPr>
          <w:rFonts w:ascii="Calibri" w:hAnsi="Calibri" w:cs="Calibri"/>
          <w:noProof/>
          <w:szCs w:val="24"/>
        </w:rPr>
        <w:t xml:space="preserve">, </w:t>
      </w:r>
      <w:r w:rsidRPr="00C71237">
        <w:rPr>
          <w:rFonts w:ascii="Calibri" w:hAnsi="Calibri" w:cs="Calibri"/>
          <w:i/>
          <w:iCs/>
          <w:noProof/>
          <w:szCs w:val="24"/>
        </w:rPr>
        <w:t>91</w:t>
      </w:r>
      <w:r w:rsidRPr="00C71237">
        <w:rPr>
          <w:rFonts w:ascii="Calibri" w:hAnsi="Calibri" w:cs="Calibri"/>
          <w:noProof/>
          <w:szCs w:val="24"/>
        </w:rPr>
        <w:t>(4), 1620–1634. https://doi.org/10.1152/jn.00862.2003</w:t>
      </w:r>
    </w:p>
    <w:p w14:paraId="20526AB7"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C71237">
        <w:rPr>
          <w:rFonts w:ascii="Calibri" w:hAnsi="Calibri" w:cs="Calibri"/>
          <w:noProof/>
          <w:szCs w:val="24"/>
        </w:rPr>
        <w:t xml:space="preserve">Zago, M., Bosco, G., Maffei, V., Iosa, M., Ivanenko, Y. P., &amp; Lacquaniti, F. (2004b). Fast Adaptation of the Internal Model of Gravity for Manual Interceptions: Evidence for Event-Dependent Learning. </w:t>
      </w:r>
      <w:r w:rsidRPr="00C71237">
        <w:rPr>
          <w:rFonts w:ascii="Calibri" w:hAnsi="Calibri" w:cs="Calibri"/>
          <w:i/>
          <w:iCs/>
          <w:noProof/>
          <w:szCs w:val="24"/>
        </w:rPr>
        <w:t>Journal of Neurophysiology</w:t>
      </w:r>
      <w:r w:rsidRPr="00C71237">
        <w:rPr>
          <w:rFonts w:ascii="Calibri" w:hAnsi="Calibri" w:cs="Calibri"/>
          <w:noProof/>
          <w:szCs w:val="24"/>
        </w:rPr>
        <w:t xml:space="preserve">, </w:t>
      </w:r>
      <w:r w:rsidRPr="00C71237">
        <w:rPr>
          <w:rFonts w:ascii="Calibri" w:hAnsi="Calibri" w:cs="Calibri"/>
          <w:i/>
          <w:iCs/>
          <w:noProof/>
          <w:szCs w:val="24"/>
        </w:rPr>
        <w:t>93</w:t>
      </w:r>
      <w:r w:rsidRPr="00C71237">
        <w:rPr>
          <w:rFonts w:ascii="Calibri" w:hAnsi="Calibri" w:cs="Calibri"/>
          <w:noProof/>
          <w:szCs w:val="24"/>
        </w:rPr>
        <w:t>(2), 1055–1068. https://doi.org/10.1152/jn.00833.2004</w:t>
      </w:r>
    </w:p>
    <w:p w14:paraId="14D4B73D"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C71237">
        <w:rPr>
          <w:rFonts w:ascii="Calibri" w:hAnsi="Calibri" w:cs="Calibri"/>
          <w:noProof/>
          <w:szCs w:val="24"/>
        </w:rPr>
        <w:t xml:space="preserve">Zago, M., La Scaleia, B., Miller, W. L., &amp; Lacquaniti, F. (2011). Coherence of structural visual cues and pictorial gravity paves the way for interceptive actions. </w:t>
      </w:r>
      <w:r w:rsidRPr="00C71237">
        <w:rPr>
          <w:rFonts w:ascii="Calibri" w:hAnsi="Calibri" w:cs="Calibri"/>
          <w:i/>
          <w:iCs/>
          <w:noProof/>
          <w:szCs w:val="24"/>
        </w:rPr>
        <w:t>Journal of Vision</w:t>
      </w:r>
      <w:r w:rsidRPr="00C71237">
        <w:rPr>
          <w:rFonts w:ascii="Calibri" w:hAnsi="Calibri" w:cs="Calibri"/>
          <w:noProof/>
          <w:szCs w:val="24"/>
        </w:rPr>
        <w:t xml:space="preserve">, </w:t>
      </w:r>
      <w:r w:rsidRPr="00C71237">
        <w:rPr>
          <w:rFonts w:ascii="Calibri" w:hAnsi="Calibri" w:cs="Calibri"/>
          <w:i/>
          <w:iCs/>
          <w:noProof/>
          <w:szCs w:val="24"/>
        </w:rPr>
        <w:t>11</w:t>
      </w:r>
      <w:r w:rsidRPr="00C71237">
        <w:rPr>
          <w:rFonts w:ascii="Calibri" w:hAnsi="Calibri" w:cs="Calibri"/>
          <w:noProof/>
          <w:szCs w:val="24"/>
        </w:rPr>
        <w:t>(10), 1–10. https://doi.org/10.1167/11.10.13.Introduction</w:t>
      </w:r>
    </w:p>
    <w:p w14:paraId="3F8660F3"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C71237">
        <w:rPr>
          <w:rFonts w:ascii="Calibri" w:hAnsi="Calibri" w:cs="Calibri"/>
          <w:noProof/>
          <w:szCs w:val="24"/>
        </w:rPr>
        <w:t xml:space="preserve">Zago, M., &amp; Lacquaniti, F. (2005a). Cognitive, perceptual and action-oriented representations of falling objects. </w:t>
      </w:r>
      <w:r w:rsidRPr="00C71237">
        <w:rPr>
          <w:rFonts w:ascii="Calibri" w:hAnsi="Calibri" w:cs="Calibri"/>
          <w:i/>
          <w:iCs/>
          <w:noProof/>
          <w:szCs w:val="24"/>
        </w:rPr>
        <w:t>Neuropsychologia</w:t>
      </w:r>
      <w:r w:rsidRPr="00C71237">
        <w:rPr>
          <w:rFonts w:ascii="Calibri" w:hAnsi="Calibri" w:cs="Calibri"/>
          <w:noProof/>
          <w:szCs w:val="24"/>
        </w:rPr>
        <w:t xml:space="preserve">, </w:t>
      </w:r>
      <w:r w:rsidRPr="00C71237">
        <w:rPr>
          <w:rFonts w:ascii="Calibri" w:hAnsi="Calibri" w:cs="Calibri"/>
          <w:i/>
          <w:iCs/>
          <w:noProof/>
          <w:szCs w:val="24"/>
        </w:rPr>
        <w:t>43</w:t>
      </w:r>
      <w:r w:rsidRPr="00C71237">
        <w:rPr>
          <w:rFonts w:ascii="Calibri" w:hAnsi="Calibri" w:cs="Calibri"/>
          <w:noProof/>
          <w:szCs w:val="24"/>
        </w:rPr>
        <w:t>(2 SPEC. ISS.), 178–188. https://doi.org/10.1016/j.neuropsychologia.2004.11.005</w:t>
      </w:r>
    </w:p>
    <w:p w14:paraId="21421030"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szCs w:val="24"/>
        </w:rPr>
      </w:pPr>
      <w:r w:rsidRPr="00C71237">
        <w:rPr>
          <w:rFonts w:ascii="Calibri" w:hAnsi="Calibri" w:cs="Calibri"/>
          <w:noProof/>
          <w:szCs w:val="24"/>
        </w:rPr>
        <w:t xml:space="preserve">Zago, M., &amp; Lacquaniti, F. (2005b). Internal Model of Gravity for Hand Interception: Parametric Adaptation to Zero-Gravity Visual Targets on Earth. </w:t>
      </w:r>
      <w:r w:rsidRPr="00C71237">
        <w:rPr>
          <w:rFonts w:ascii="Calibri" w:hAnsi="Calibri" w:cs="Calibri"/>
          <w:i/>
          <w:iCs/>
          <w:noProof/>
          <w:szCs w:val="24"/>
        </w:rPr>
        <w:t>Journal of Neurophysiology</w:t>
      </w:r>
      <w:r w:rsidRPr="00C71237">
        <w:rPr>
          <w:rFonts w:ascii="Calibri" w:hAnsi="Calibri" w:cs="Calibri"/>
          <w:noProof/>
          <w:szCs w:val="24"/>
        </w:rPr>
        <w:t xml:space="preserve">, </w:t>
      </w:r>
      <w:r w:rsidRPr="00C71237">
        <w:rPr>
          <w:rFonts w:ascii="Calibri" w:hAnsi="Calibri" w:cs="Calibri"/>
          <w:i/>
          <w:iCs/>
          <w:noProof/>
          <w:szCs w:val="24"/>
        </w:rPr>
        <w:t>94</w:t>
      </w:r>
      <w:r w:rsidRPr="00C71237">
        <w:rPr>
          <w:rFonts w:ascii="Calibri" w:hAnsi="Calibri" w:cs="Calibri"/>
          <w:noProof/>
          <w:szCs w:val="24"/>
        </w:rPr>
        <w:t>(2), 1346–1357. https://doi.org/10.1152/jn.00215.2005</w:t>
      </w:r>
    </w:p>
    <w:p w14:paraId="7E73C6F8" w14:textId="77777777" w:rsidR="00C71237" w:rsidRPr="00C71237" w:rsidRDefault="00C71237" w:rsidP="00C71237">
      <w:pPr>
        <w:widowControl w:val="0"/>
        <w:autoSpaceDE w:val="0"/>
        <w:autoSpaceDN w:val="0"/>
        <w:adjustRightInd w:val="0"/>
        <w:spacing w:line="480" w:lineRule="auto"/>
        <w:ind w:left="480" w:hanging="480"/>
        <w:rPr>
          <w:rFonts w:ascii="Calibri" w:hAnsi="Calibri" w:cs="Calibri"/>
          <w:noProof/>
        </w:rPr>
      </w:pPr>
      <w:r w:rsidRPr="00C71237">
        <w:rPr>
          <w:rFonts w:ascii="Calibri" w:hAnsi="Calibri" w:cs="Calibri"/>
          <w:noProof/>
          <w:szCs w:val="24"/>
        </w:rPr>
        <w:t xml:space="preserve">Zago, M., McIntyre, J., Senot, P., &amp; Lacquaniti, F. (2008). Internal models and prediction of visual gravitational motion. </w:t>
      </w:r>
      <w:r w:rsidRPr="00C71237">
        <w:rPr>
          <w:rFonts w:ascii="Calibri" w:hAnsi="Calibri" w:cs="Calibri"/>
          <w:i/>
          <w:iCs/>
          <w:noProof/>
          <w:szCs w:val="24"/>
        </w:rPr>
        <w:t>Vision Research</w:t>
      </w:r>
      <w:r w:rsidRPr="00C71237">
        <w:rPr>
          <w:rFonts w:ascii="Calibri" w:hAnsi="Calibri" w:cs="Calibri"/>
          <w:noProof/>
          <w:szCs w:val="24"/>
        </w:rPr>
        <w:t xml:space="preserve">, </w:t>
      </w:r>
      <w:r w:rsidRPr="00C71237">
        <w:rPr>
          <w:rFonts w:ascii="Calibri" w:hAnsi="Calibri" w:cs="Calibri"/>
          <w:i/>
          <w:iCs/>
          <w:noProof/>
          <w:szCs w:val="24"/>
        </w:rPr>
        <w:t>48</w:t>
      </w:r>
      <w:r w:rsidRPr="00C71237">
        <w:rPr>
          <w:rFonts w:ascii="Calibri" w:hAnsi="Calibri" w:cs="Calibri"/>
          <w:noProof/>
          <w:szCs w:val="24"/>
        </w:rPr>
        <w:t>(14), 1532–1538. https://doi.org/10.1016/j.visres.2008.04.005</w:t>
      </w:r>
    </w:p>
    <w:p w14:paraId="65F45E85" w14:textId="538C7E83" w:rsidR="00E32BF5" w:rsidRPr="007A55DF" w:rsidRDefault="00FE16F2" w:rsidP="00BE7928">
      <w:pPr>
        <w:spacing w:line="480" w:lineRule="auto"/>
      </w:pPr>
      <w:r>
        <w:rPr>
          <w:lang w:val="es-ES"/>
        </w:rPr>
        <w:fldChar w:fldCharType="end"/>
      </w:r>
    </w:p>
    <w:p w14:paraId="5963B544" w14:textId="037250DD" w:rsidR="00E2668D" w:rsidRPr="00E23038" w:rsidRDefault="00E2668D" w:rsidP="00E2668D">
      <w:pPr>
        <w:pStyle w:val="Caption"/>
        <w:spacing w:line="276" w:lineRule="auto"/>
        <w:jc w:val="both"/>
        <w:rPr>
          <w:lang w:val="en-US"/>
        </w:rPr>
      </w:pPr>
      <w:r w:rsidRPr="00E23038">
        <w:rPr>
          <w:lang w:val="en-US"/>
        </w:rPr>
        <w:lastRenderedPageBreak/>
        <w:t xml:space="preserve">Figure </w:t>
      </w:r>
      <w:r>
        <w:fldChar w:fldCharType="begin"/>
      </w:r>
      <w:r w:rsidRPr="00E23038">
        <w:rPr>
          <w:lang w:val="en-US"/>
        </w:rPr>
        <w:instrText xml:space="preserve"> SEQ Figure \* ARABIC </w:instrText>
      </w:r>
      <w:r>
        <w:fldChar w:fldCharType="separate"/>
      </w:r>
      <w:r w:rsidR="00594DEF">
        <w:rPr>
          <w:noProof/>
          <w:lang w:val="en-US"/>
        </w:rPr>
        <w:t>1</w:t>
      </w:r>
      <w:r>
        <w:fldChar w:fldCharType="end"/>
      </w:r>
      <w:r w:rsidRPr="00E23038">
        <w:rPr>
          <w:lang w:val="en-US"/>
        </w:rPr>
        <w:t xml:space="preserve">: </w:t>
      </w:r>
      <w:r>
        <w:rPr>
          <w:lang w:val="en-US"/>
        </w:rPr>
        <w:t>Graphical illustration of Likelihood, Prior and Posterior in a Bayesian framework, for both a normal, relatively shallow Prior, and a strong, extremely precise Prior.</w:t>
      </w:r>
    </w:p>
    <w:p w14:paraId="59E7E70F" w14:textId="6F8632BB" w:rsidR="00E2668D" w:rsidRPr="00820822" w:rsidRDefault="00E2668D" w:rsidP="00E2668D">
      <w:pPr>
        <w:pStyle w:val="Caption"/>
        <w:spacing w:line="276" w:lineRule="auto"/>
        <w:jc w:val="both"/>
        <w:rPr>
          <w:lang w:val="en-US"/>
        </w:rPr>
      </w:pPr>
      <w:bookmarkStart w:id="211" w:name="_Ref37850406"/>
      <w:r w:rsidRPr="00820822">
        <w:rPr>
          <w:lang w:val="en-US"/>
        </w:rPr>
        <w:t xml:space="preserve">Figure </w:t>
      </w:r>
      <w:r>
        <w:fldChar w:fldCharType="begin"/>
      </w:r>
      <w:r w:rsidRPr="00820822">
        <w:rPr>
          <w:lang w:val="en-US"/>
        </w:rPr>
        <w:instrText xml:space="preserve"> SEQ Figure \* ARABIC </w:instrText>
      </w:r>
      <w:r>
        <w:fldChar w:fldCharType="separate"/>
      </w:r>
      <w:r w:rsidR="00594DEF">
        <w:rPr>
          <w:noProof/>
          <w:lang w:val="en-US"/>
        </w:rPr>
        <w:t>2</w:t>
      </w:r>
      <w:r>
        <w:fldChar w:fldCharType="end"/>
      </w:r>
      <w:bookmarkEnd w:id="211"/>
      <w:r>
        <w:rPr>
          <w:lang w:val="en-US"/>
        </w:rPr>
        <w:t>: 2D depiction of the v</w:t>
      </w:r>
      <w:r w:rsidRPr="00820822">
        <w:rPr>
          <w:lang w:val="en-US"/>
        </w:rPr>
        <w:t>isual scene used as envi</w:t>
      </w:r>
      <w:r>
        <w:rPr>
          <w:lang w:val="en-US"/>
        </w:rPr>
        <w:t>ronment for stimulus presentation. The stimulus was always presented in front of the white wall and never crossed other areas (such as the lamps of tables) that could introduce low level differences in contrast etc. The lines denote the different parabolic trajectories that along which the targets travelled. Figure from (Jörges &amp; López-Moliner 2019).</w:t>
      </w:r>
    </w:p>
    <w:p w14:paraId="10CD3A5E" w14:textId="1B10B53D" w:rsidR="00E2668D" w:rsidRPr="00BE7928" w:rsidRDefault="00E2668D" w:rsidP="00E2668D">
      <w:pPr>
        <w:pStyle w:val="Caption"/>
        <w:spacing w:line="276" w:lineRule="auto"/>
        <w:jc w:val="both"/>
        <w:rPr>
          <w:lang w:val="en-US"/>
        </w:rPr>
      </w:pPr>
      <w:bookmarkStart w:id="212" w:name="_Ref38052355"/>
      <w:bookmarkStart w:id="213" w:name="_Ref27671330"/>
      <w:r w:rsidRPr="00F515FC">
        <w:rPr>
          <w:lang w:val="en-US"/>
        </w:rPr>
        <w:t xml:space="preserve">Figure </w:t>
      </w:r>
      <w:r>
        <w:fldChar w:fldCharType="begin"/>
      </w:r>
      <w:r w:rsidRPr="00F515FC">
        <w:rPr>
          <w:lang w:val="en-US"/>
        </w:rPr>
        <w:instrText xml:space="preserve"> SEQ Figure \* ARABIC </w:instrText>
      </w:r>
      <w:r>
        <w:fldChar w:fldCharType="separate"/>
      </w:r>
      <w:r w:rsidR="00594DEF">
        <w:rPr>
          <w:noProof/>
          <w:lang w:val="en-US"/>
        </w:rPr>
        <w:t>3</w:t>
      </w:r>
      <w:r>
        <w:fldChar w:fldCharType="end"/>
      </w:r>
      <w:bookmarkEnd w:id="212"/>
      <w:r w:rsidRPr="00F515FC">
        <w:rPr>
          <w:lang w:val="en-US"/>
        </w:rPr>
        <w:t xml:space="preserve">: </w:t>
      </w:r>
      <w:r w:rsidRPr="00B377BA">
        <w:rPr>
          <w:lang w:val="en-US"/>
        </w:rPr>
        <w:t xml:space="preserve">Temporal </w:t>
      </w:r>
      <w:r>
        <w:rPr>
          <w:lang w:val="en-US"/>
        </w:rPr>
        <w:t>e</w:t>
      </w:r>
      <w:r w:rsidRPr="00B377BA">
        <w:rPr>
          <w:lang w:val="en-US"/>
        </w:rPr>
        <w:t>rr</w:t>
      </w:r>
      <w:r>
        <w:rPr>
          <w:lang w:val="en-US"/>
        </w:rPr>
        <w:t>ors in the 0.7-1.3 g conditions. The wings of each structure indicate the distribution of responses, while the boxplot in the middle of each structure indicate the 75% percentiles and the mean per condition.</w:t>
      </w:r>
      <w:bookmarkEnd w:id="213"/>
      <w:del w:id="214" w:author="Björn Jörges" w:date="2020-07-09T04:24:00Z">
        <w:r w:rsidRPr="00B377BA" w:rsidDel="00405FE3">
          <w:rPr>
            <w:lang w:val="en-US"/>
          </w:rPr>
          <w:delText xml:space="preserve"> </w:delText>
        </w:r>
      </w:del>
    </w:p>
    <w:p w14:paraId="3B01C0B6" w14:textId="5C983359" w:rsidR="00E2668D" w:rsidRPr="00481674" w:rsidRDefault="00E2668D" w:rsidP="00E2668D">
      <w:pPr>
        <w:pStyle w:val="Caption"/>
        <w:spacing w:line="276" w:lineRule="auto"/>
        <w:jc w:val="both"/>
        <w:rPr>
          <w:rFonts w:eastAsiaTheme="minorEastAsia"/>
          <w:i w:val="0"/>
          <w:color w:val="auto"/>
          <w:sz w:val="22"/>
          <w:szCs w:val="22"/>
          <w:lang w:val="en-US"/>
        </w:rPr>
      </w:pPr>
      <w:bookmarkStart w:id="215" w:name="_Ref27880460"/>
      <w:r w:rsidRPr="00E7767D">
        <w:rPr>
          <w:lang w:val="en-US"/>
        </w:rPr>
        <w:t xml:space="preserve">Figure </w:t>
      </w:r>
      <w:r>
        <w:fldChar w:fldCharType="begin"/>
      </w:r>
      <w:r w:rsidRPr="00E7767D">
        <w:rPr>
          <w:lang w:val="en-US"/>
        </w:rPr>
        <w:instrText xml:space="preserve"> SEQ Figure \* ARABIC </w:instrText>
      </w:r>
      <w:r>
        <w:fldChar w:fldCharType="separate"/>
      </w:r>
      <w:r w:rsidR="00594DEF">
        <w:rPr>
          <w:noProof/>
          <w:lang w:val="en-US"/>
        </w:rPr>
        <w:t>4</w:t>
      </w:r>
      <w:r>
        <w:fldChar w:fldCharType="end"/>
      </w:r>
      <w:bookmarkEnd w:id="215"/>
      <w:r w:rsidRPr="00E7767D">
        <w:rPr>
          <w:lang w:val="en-US"/>
        </w:rPr>
        <w:t>: Mean temporal errors t</w:t>
      </w:r>
      <w:r>
        <w:rPr>
          <w:lang w:val="en-US"/>
        </w:rPr>
        <w:t>hat we observed in our participants (across participants in blue, and for each participant separately in shades of grey), simulated taking the Aubert-Fleischl phenomenon into account (light red) and simulated without taking the phenomenon into account for the different conditions. The right column represents values for the Long Occlusion condition, while the left column represents the Short Occlusion condition. The upper row shows values for an initial vertical velocity of 4.5 m/s, while the lower row represents initial vertical velocities of 6 m/s. Note that the standard errors for the observed errors are so small that all error bars fall well within the area covered b</w:t>
      </w:r>
      <w:r w:rsidRPr="00481674">
        <w:rPr>
          <w:lang w:val="en-US"/>
        </w:rPr>
        <w:t>y</w:t>
      </w:r>
      <w:r>
        <w:rPr>
          <w:lang w:val="en-US"/>
        </w:rPr>
        <w:t xml:space="preserve"> the dots.</w:t>
      </w:r>
    </w:p>
    <w:p w14:paraId="2034F9AB" w14:textId="1553CFFE" w:rsidR="00E2668D" w:rsidRPr="00E72229" w:rsidRDefault="00E2668D" w:rsidP="00E2668D">
      <w:pPr>
        <w:pStyle w:val="Caption"/>
        <w:spacing w:line="276" w:lineRule="auto"/>
        <w:jc w:val="both"/>
        <w:rPr>
          <w:rFonts w:eastAsiaTheme="minorEastAsia"/>
          <w:lang w:val="en-US"/>
        </w:rPr>
      </w:pPr>
      <w:bookmarkStart w:id="216" w:name="_Ref28582960"/>
      <w:bookmarkStart w:id="217" w:name="_Ref29906092"/>
      <w:r w:rsidRPr="00E72229">
        <w:rPr>
          <w:lang w:val="en-US"/>
        </w:rPr>
        <w:t xml:space="preserve">Figure </w:t>
      </w:r>
      <w:r>
        <w:fldChar w:fldCharType="begin"/>
      </w:r>
      <w:r w:rsidRPr="00E72229">
        <w:rPr>
          <w:lang w:val="en-US"/>
        </w:rPr>
        <w:instrText xml:space="preserve"> SEQ Figure \* ARABIC </w:instrText>
      </w:r>
      <w:r>
        <w:fldChar w:fldCharType="separate"/>
      </w:r>
      <w:r w:rsidR="00594DEF">
        <w:rPr>
          <w:noProof/>
          <w:lang w:val="en-US"/>
        </w:rPr>
        <w:t>5</w:t>
      </w:r>
      <w:r>
        <w:fldChar w:fldCharType="end"/>
      </w:r>
      <w:bookmarkEnd w:id="216"/>
      <w:r w:rsidRPr="00E72229">
        <w:rPr>
          <w:lang w:val="en-US"/>
        </w:rPr>
        <w:t>:</w:t>
      </w:r>
      <w:r>
        <w:rPr>
          <w:lang w:val="en-US"/>
        </w:rPr>
        <w:t xml:space="preserve"> Predictions for different standard deviations chosen for different parameters in our model. Dots represent the standard deviation for each gravity (0.7g-1.3g), divided by Occlusion category (Long and Short) and initial vertical velocities (4.5 and 6 m/s). The color gradient indicates different values of the (standardized) standard deviation for the perceived distance, the perceived velocity, the represented </w:t>
      </w:r>
      <w:proofErr w:type="gramStart"/>
      <w:r>
        <w:rPr>
          <w:lang w:val="en-US"/>
        </w:rPr>
        <w:t>gravity</w:t>
      </w:r>
      <w:proofErr w:type="gramEnd"/>
      <w:r>
        <w:rPr>
          <w:lang w:val="en-US"/>
        </w:rPr>
        <w:t xml:space="preserve"> and the remaining error. The baseline values are 0.148 for distance and velocity, 0.1 for gravity and 0.05 for the remaining (motor) error. A. Predictions for five standardized standard deviations for the perceived distance (0.1-0.3 m). B. Predictions for five standard deviations for the remaining (motor) error (0.02-0.1 s), modelled as independent of and constant across initial velocities, </w:t>
      </w:r>
      <w:proofErr w:type="gramStart"/>
      <w:r>
        <w:rPr>
          <w:lang w:val="en-US"/>
        </w:rPr>
        <w:t>gravities</w:t>
      </w:r>
      <w:proofErr w:type="gramEnd"/>
      <w:r>
        <w:rPr>
          <w:lang w:val="en-US"/>
        </w:rPr>
        <w:t xml:space="preserve"> and occlusion conditions. C. Predictions for five different standardized standard deviations for the last perceived velocity (0.1-0.3 m/s). D. Predictions for five different standardized standard deviations for the represented gravity (0.02-0.18 m/s²).</w:t>
      </w:r>
      <w:bookmarkEnd w:id="217"/>
    </w:p>
    <w:p w14:paraId="1D1045C5" w14:textId="1D9BAD01" w:rsidR="00E2668D" w:rsidRDefault="00E2668D" w:rsidP="00E2668D">
      <w:pPr>
        <w:pStyle w:val="Caption"/>
        <w:spacing w:line="276" w:lineRule="auto"/>
        <w:jc w:val="both"/>
        <w:rPr>
          <w:lang w:val="en-US"/>
        </w:rPr>
      </w:pPr>
      <w:bookmarkStart w:id="218" w:name="_Ref28033242"/>
      <w:r w:rsidRPr="00456512">
        <w:rPr>
          <w:lang w:val="en-US"/>
        </w:rPr>
        <w:t xml:space="preserve">Figure </w:t>
      </w:r>
      <w:r>
        <w:fldChar w:fldCharType="begin"/>
      </w:r>
      <w:r w:rsidRPr="00456512">
        <w:rPr>
          <w:lang w:val="en-US"/>
        </w:rPr>
        <w:instrText xml:space="preserve"> SEQ Figure \* ARABIC </w:instrText>
      </w:r>
      <w:r>
        <w:fldChar w:fldCharType="separate"/>
      </w:r>
      <w:r w:rsidR="00594DEF">
        <w:rPr>
          <w:noProof/>
          <w:lang w:val="en-US"/>
        </w:rPr>
        <w:t>6</w:t>
      </w:r>
      <w:r>
        <w:fldChar w:fldCharType="end"/>
      </w:r>
      <w:bookmarkEnd w:id="218"/>
      <w:r w:rsidRPr="00456512">
        <w:rPr>
          <w:lang w:val="en-US"/>
        </w:rPr>
        <w:t xml:space="preserve">: </w:t>
      </w:r>
      <w:bookmarkStart w:id="219" w:name="_Hlk30683887"/>
      <w:r>
        <w:rPr>
          <w:lang w:val="en-US"/>
        </w:rPr>
        <w:t>A. Root mean square errors (RMSE)</w:t>
      </w:r>
      <w:bookmarkEnd w:id="219"/>
      <w:r w:rsidRPr="00456512">
        <w:rPr>
          <w:lang w:val="en-US"/>
        </w:rPr>
        <w:t xml:space="preserve"> b</w:t>
      </w:r>
      <w:r>
        <w:rPr>
          <w:lang w:val="en-US"/>
        </w:rPr>
        <w:t>etween the standard deviation of timing errors simulated based on different motor errors (between 0.00 and 0.07 s) and the standard deviation of observed timing errors. B. Root mean square errors (RMSE)</w:t>
      </w:r>
      <w:r w:rsidRPr="00456512">
        <w:rPr>
          <w:lang w:val="en-US"/>
        </w:rPr>
        <w:t xml:space="preserve"> b</w:t>
      </w:r>
      <w:r>
        <w:rPr>
          <w:lang w:val="en-US"/>
        </w:rPr>
        <w:t>etween the standard deviation of timing errors simulated based on different standard deviations of the gravity prior between 0.15 and 0.25*9.81 m/s² and the standard deviation of observed timing errors.</w:t>
      </w:r>
    </w:p>
    <w:p w14:paraId="71FD01F2" w14:textId="7173EE4E" w:rsidR="00E2668D" w:rsidRPr="00905A4B" w:rsidRDefault="00E2668D" w:rsidP="00E2668D">
      <w:pPr>
        <w:pStyle w:val="Caption"/>
        <w:spacing w:line="276" w:lineRule="auto"/>
        <w:jc w:val="both"/>
        <w:rPr>
          <w:rFonts w:eastAsiaTheme="minorEastAsia"/>
          <w:lang w:val="en-US"/>
        </w:rPr>
      </w:pPr>
      <w:bookmarkStart w:id="220" w:name="_Ref30470787"/>
      <w:r w:rsidRPr="00905A4B">
        <w:rPr>
          <w:lang w:val="en-US"/>
        </w:rPr>
        <w:t xml:space="preserve">Figure </w:t>
      </w:r>
      <w:r>
        <w:fldChar w:fldCharType="begin"/>
      </w:r>
      <w:r w:rsidRPr="00905A4B">
        <w:rPr>
          <w:lang w:val="en-US"/>
        </w:rPr>
        <w:instrText xml:space="preserve"> SEQ Figure \* ARABIC </w:instrText>
      </w:r>
      <w:r>
        <w:fldChar w:fldCharType="separate"/>
      </w:r>
      <w:r w:rsidR="00594DEF">
        <w:rPr>
          <w:noProof/>
          <w:lang w:val="en-US"/>
        </w:rPr>
        <w:t>7</w:t>
      </w:r>
      <w:r>
        <w:fldChar w:fldCharType="end"/>
      </w:r>
      <w:bookmarkEnd w:id="220"/>
      <w:r w:rsidRPr="00905A4B">
        <w:rPr>
          <w:lang w:val="en-US"/>
        </w:rPr>
        <w:t>: Observed</w:t>
      </w:r>
      <w:r>
        <w:rPr>
          <w:lang w:val="en-US"/>
        </w:rPr>
        <w:t xml:space="preserve"> and Simulated</w:t>
      </w:r>
      <w:r w:rsidRPr="00905A4B">
        <w:rPr>
          <w:lang w:val="en-US"/>
        </w:rPr>
        <w:t xml:space="preserve"> Standard Deviations </w:t>
      </w:r>
      <w:r>
        <w:rPr>
          <w:lang w:val="en-US"/>
        </w:rPr>
        <w:t>separated by Occlusion Condition, initial vertical velocity and presented gravity. Blue indicates the observed standard deviations across subjects, while the standard deviations simulated through the two-step process (Method 1) are coded light red and the standard deviations simulated through the two-parameter fit (Method 2) are coded solid red.</w:t>
      </w:r>
    </w:p>
    <w:p w14:paraId="41B7472E" w14:textId="77777777" w:rsidR="009D0F04" w:rsidRPr="0076625F" w:rsidRDefault="009D0F04" w:rsidP="00BE7928">
      <w:pPr>
        <w:spacing w:line="480" w:lineRule="auto"/>
      </w:pPr>
    </w:p>
    <w:sectPr w:rsidR="009D0F04" w:rsidRPr="0076625F" w:rsidSect="00691FD8">
      <w:footerReference w:type="default" r:id="rId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B5AA03" w14:textId="77777777" w:rsidR="00BE5558" w:rsidRDefault="00BE5558" w:rsidP="00605540">
      <w:pPr>
        <w:spacing w:after="0" w:line="240" w:lineRule="auto"/>
      </w:pPr>
      <w:r>
        <w:separator/>
      </w:r>
    </w:p>
  </w:endnote>
  <w:endnote w:type="continuationSeparator" w:id="0">
    <w:p w14:paraId="1C38403B" w14:textId="77777777" w:rsidR="00BE5558" w:rsidRDefault="00BE5558" w:rsidP="00605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0017032"/>
      <w:docPartObj>
        <w:docPartGallery w:val="Page Numbers (Bottom of Page)"/>
        <w:docPartUnique/>
      </w:docPartObj>
    </w:sdtPr>
    <w:sdtEndPr>
      <w:rPr>
        <w:noProof/>
      </w:rPr>
    </w:sdtEndPr>
    <w:sdtContent>
      <w:p w14:paraId="42CB8961" w14:textId="702CEA02" w:rsidR="00764B85" w:rsidRDefault="00764B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C4A142" w14:textId="77777777" w:rsidR="00764B85" w:rsidRDefault="00764B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9D485D" w14:textId="77777777" w:rsidR="00BE5558" w:rsidRDefault="00BE5558" w:rsidP="00605540">
      <w:pPr>
        <w:spacing w:after="0" w:line="240" w:lineRule="auto"/>
      </w:pPr>
      <w:r>
        <w:separator/>
      </w:r>
    </w:p>
  </w:footnote>
  <w:footnote w:type="continuationSeparator" w:id="0">
    <w:p w14:paraId="69B474C9" w14:textId="77777777" w:rsidR="00BE5558" w:rsidRDefault="00BE5558" w:rsidP="006055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5E0920"/>
    <w:multiLevelType w:val="hybridMultilevel"/>
    <w:tmpl w:val="9F1EBBC2"/>
    <w:lvl w:ilvl="0" w:tplc="5F36EDF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jörn Jörges">
    <w15:presenceInfo w15:providerId="Windows Live" w15:userId="29932f9f0a7d8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775"/>
    <w:rsid w:val="00001E41"/>
    <w:rsid w:val="00006956"/>
    <w:rsid w:val="00010AD7"/>
    <w:rsid w:val="00015257"/>
    <w:rsid w:val="0002646B"/>
    <w:rsid w:val="00036B8B"/>
    <w:rsid w:val="00041577"/>
    <w:rsid w:val="00045302"/>
    <w:rsid w:val="00054679"/>
    <w:rsid w:val="00064760"/>
    <w:rsid w:val="00066ACE"/>
    <w:rsid w:val="00066F10"/>
    <w:rsid w:val="00075E5E"/>
    <w:rsid w:val="00080B7F"/>
    <w:rsid w:val="00087BBF"/>
    <w:rsid w:val="00090B49"/>
    <w:rsid w:val="00094829"/>
    <w:rsid w:val="00096C14"/>
    <w:rsid w:val="000A198D"/>
    <w:rsid w:val="000A5B70"/>
    <w:rsid w:val="000A5C20"/>
    <w:rsid w:val="000B263C"/>
    <w:rsid w:val="000C63D1"/>
    <w:rsid w:val="000E1327"/>
    <w:rsid w:val="000E5032"/>
    <w:rsid w:val="000E612A"/>
    <w:rsid w:val="000F7858"/>
    <w:rsid w:val="00103427"/>
    <w:rsid w:val="001063C4"/>
    <w:rsid w:val="00111D96"/>
    <w:rsid w:val="00112346"/>
    <w:rsid w:val="001176A9"/>
    <w:rsid w:val="00121569"/>
    <w:rsid w:val="00130202"/>
    <w:rsid w:val="00131100"/>
    <w:rsid w:val="00153916"/>
    <w:rsid w:val="00157060"/>
    <w:rsid w:val="0016268C"/>
    <w:rsid w:val="00166D57"/>
    <w:rsid w:val="00172469"/>
    <w:rsid w:val="00177A30"/>
    <w:rsid w:val="00184781"/>
    <w:rsid w:val="001876A9"/>
    <w:rsid w:val="00187C34"/>
    <w:rsid w:val="001906EB"/>
    <w:rsid w:val="001908AE"/>
    <w:rsid w:val="001940CF"/>
    <w:rsid w:val="001977EA"/>
    <w:rsid w:val="001A2453"/>
    <w:rsid w:val="001A2844"/>
    <w:rsid w:val="001A57F8"/>
    <w:rsid w:val="001B0843"/>
    <w:rsid w:val="001B621A"/>
    <w:rsid w:val="001C29B3"/>
    <w:rsid w:val="001C3968"/>
    <w:rsid w:val="001D4CE3"/>
    <w:rsid w:val="001E204F"/>
    <w:rsid w:val="001E245D"/>
    <w:rsid w:val="001E2CFE"/>
    <w:rsid w:val="001E6CE7"/>
    <w:rsid w:val="001F2F0B"/>
    <w:rsid w:val="00210C53"/>
    <w:rsid w:val="002175DD"/>
    <w:rsid w:val="00230834"/>
    <w:rsid w:val="00236BC9"/>
    <w:rsid w:val="002438E6"/>
    <w:rsid w:val="0024603B"/>
    <w:rsid w:val="002502B8"/>
    <w:rsid w:val="00261379"/>
    <w:rsid w:val="00261565"/>
    <w:rsid w:val="0026775F"/>
    <w:rsid w:val="00277549"/>
    <w:rsid w:val="00282148"/>
    <w:rsid w:val="00282356"/>
    <w:rsid w:val="00285275"/>
    <w:rsid w:val="0029217A"/>
    <w:rsid w:val="00293D21"/>
    <w:rsid w:val="00297476"/>
    <w:rsid w:val="002A1A9B"/>
    <w:rsid w:val="002A271A"/>
    <w:rsid w:val="002A2F46"/>
    <w:rsid w:val="002A46A8"/>
    <w:rsid w:val="002A7435"/>
    <w:rsid w:val="002A7B37"/>
    <w:rsid w:val="002B2E0C"/>
    <w:rsid w:val="002B544F"/>
    <w:rsid w:val="002C490B"/>
    <w:rsid w:val="002D66FE"/>
    <w:rsid w:val="002F6546"/>
    <w:rsid w:val="00301367"/>
    <w:rsid w:val="00303A07"/>
    <w:rsid w:val="003101EB"/>
    <w:rsid w:val="0031432D"/>
    <w:rsid w:val="00314718"/>
    <w:rsid w:val="0031495E"/>
    <w:rsid w:val="00316387"/>
    <w:rsid w:val="00334100"/>
    <w:rsid w:val="00335AF6"/>
    <w:rsid w:val="003405B4"/>
    <w:rsid w:val="00343E05"/>
    <w:rsid w:val="00345C78"/>
    <w:rsid w:val="00355892"/>
    <w:rsid w:val="0036389C"/>
    <w:rsid w:val="00375F52"/>
    <w:rsid w:val="00385931"/>
    <w:rsid w:val="0038698B"/>
    <w:rsid w:val="003A000F"/>
    <w:rsid w:val="003A0E22"/>
    <w:rsid w:val="003A567D"/>
    <w:rsid w:val="003A56D0"/>
    <w:rsid w:val="003B08AF"/>
    <w:rsid w:val="003B7F63"/>
    <w:rsid w:val="003D34FE"/>
    <w:rsid w:val="003F1350"/>
    <w:rsid w:val="00402308"/>
    <w:rsid w:val="004054A3"/>
    <w:rsid w:val="00405FE3"/>
    <w:rsid w:val="00415D00"/>
    <w:rsid w:val="00424E1A"/>
    <w:rsid w:val="004338B5"/>
    <w:rsid w:val="00433A31"/>
    <w:rsid w:val="0045191F"/>
    <w:rsid w:val="00455516"/>
    <w:rsid w:val="00456512"/>
    <w:rsid w:val="00457B8C"/>
    <w:rsid w:val="004610E3"/>
    <w:rsid w:val="00466038"/>
    <w:rsid w:val="00481674"/>
    <w:rsid w:val="004840BE"/>
    <w:rsid w:val="00484F8A"/>
    <w:rsid w:val="004850CC"/>
    <w:rsid w:val="004851B6"/>
    <w:rsid w:val="0049013A"/>
    <w:rsid w:val="00490616"/>
    <w:rsid w:val="0049204E"/>
    <w:rsid w:val="00496BA5"/>
    <w:rsid w:val="004A0054"/>
    <w:rsid w:val="004A0320"/>
    <w:rsid w:val="004A3F9D"/>
    <w:rsid w:val="004A436E"/>
    <w:rsid w:val="004A4D6B"/>
    <w:rsid w:val="004A5F03"/>
    <w:rsid w:val="004A754A"/>
    <w:rsid w:val="004B0211"/>
    <w:rsid w:val="004B6CAB"/>
    <w:rsid w:val="004B77DC"/>
    <w:rsid w:val="004D128E"/>
    <w:rsid w:val="004D1B46"/>
    <w:rsid w:val="004D3366"/>
    <w:rsid w:val="004F7B12"/>
    <w:rsid w:val="005005C0"/>
    <w:rsid w:val="00502850"/>
    <w:rsid w:val="005068B6"/>
    <w:rsid w:val="00514798"/>
    <w:rsid w:val="00515BFC"/>
    <w:rsid w:val="00517EE5"/>
    <w:rsid w:val="00521481"/>
    <w:rsid w:val="005265F4"/>
    <w:rsid w:val="00531843"/>
    <w:rsid w:val="0053648B"/>
    <w:rsid w:val="005368D2"/>
    <w:rsid w:val="00540EB4"/>
    <w:rsid w:val="0054296B"/>
    <w:rsid w:val="00562DCA"/>
    <w:rsid w:val="00573E06"/>
    <w:rsid w:val="00580FFB"/>
    <w:rsid w:val="0058768C"/>
    <w:rsid w:val="00593E80"/>
    <w:rsid w:val="0059490A"/>
    <w:rsid w:val="00594C0B"/>
    <w:rsid w:val="00594DEF"/>
    <w:rsid w:val="00595505"/>
    <w:rsid w:val="00597433"/>
    <w:rsid w:val="00597583"/>
    <w:rsid w:val="005A3235"/>
    <w:rsid w:val="005B3488"/>
    <w:rsid w:val="005C2993"/>
    <w:rsid w:val="005C416B"/>
    <w:rsid w:val="005E359D"/>
    <w:rsid w:val="005E4668"/>
    <w:rsid w:val="005F22BB"/>
    <w:rsid w:val="005F517F"/>
    <w:rsid w:val="005F678A"/>
    <w:rsid w:val="00604840"/>
    <w:rsid w:val="00605540"/>
    <w:rsid w:val="00612B5E"/>
    <w:rsid w:val="00613131"/>
    <w:rsid w:val="00616FA4"/>
    <w:rsid w:val="00625EC0"/>
    <w:rsid w:val="00634877"/>
    <w:rsid w:val="00640D5C"/>
    <w:rsid w:val="0065543C"/>
    <w:rsid w:val="006565BE"/>
    <w:rsid w:val="006712CD"/>
    <w:rsid w:val="0067438C"/>
    <w:rsid w:val="0068122F"/>
    <w:rsid w:val="006839C2"/>
    <w:rsid w:val="0068529A"/>
    <w:rsid w:val="00691FD8"/>
    <w:rsid w:val="006B0775"/>
    <w:rsid w:val="006B288B"/>
    <w:rsid w:val="006B33E3"/>
    <w:rsid w:val="006B4496"/>
    <w:rsid w:val="006C014A"/>
    <w:rsid w:val="006C2849"/>
    <w:rsid w:val="006C6CE5"/>
    <w:rsid w:val="006D11B3"/>
    <w:rsid w:val="006D354B"/>
    <w:rsid w:val="006D769B"/>
    <w:rsid w:val="006E01DB"/>
    <w:rsid w:val="006F086E"/>
    <w:rsid w:val="006F2C4E"/>
    <w:rsid w:val="006F3192"/>
    <w:rsid w:val="006F33E3"/>
    <w:rsid w:val="006F3EA2"/>
    <w:rsid w:val="006F7F5C"/>
    <w:rsid w:val="00704BAC"/>
    <w:rsid w:val="00705322"/>
    <w:rsid w:val="007063F9"/>
    <w:rsid w:val="0071326F"/>
    <w:rsid w:val="0071650C"/>
    <w:rsid w:val="0073314D"/>
    <w:rsid w:val="0073633D"/>
    <w:rsid w:val="00741AD0"/>
    <w:rsid w:val="007434FD"/>
    <w:rsid w:val="00744972"/>
    <w:rsid w:val="00751554"/>
    <w:rsid w:val="00751D13"/>
    <w:rsid w:val="007520D2"/>
    <w:rsid w:val="00753203"/>
    <w:rsid w:val="0075723D"/>
    <w:rsid w:val="00757DFB"/>
    <w:rsid w:val="007614EE"/>
    <w:rsid w:val="007631C4"/>
    <w:rsid w:val="00763342"/>
    <w:rsid w:val="00763F65"/>
    <w:rsid w:val="00764B85"/>
    <w:rsid w:val="0076625F"/>
    <w:rsid w:val="007774C7"/>
    <w:rsid w:val="007801C8"/>
    <w:rsid w:val="0079104E"/>
    <w:rsid w:val="00791E6F"/>
    <w:rsid w:val="0079443E"/>
    <w:rsid w:val="00795CAD"/>
    <w:rsid w:val="007A0386"/>
    <w:rsid w:val="007A343A"/>
    <w:rsid w:val="007A3B43"/>
    <w:rsid w:val="007A55DF"/>
    <w:rsid w:val="007A6691"/>
    <w:rsid w:val="007B13FD"/>
    <w:rsid w:val="007B5103"/>
    <w:rsid w:val="007B6594"/>
    <w:rsid w:val="007B6D7D"/>
    <w:rsid w:val="007E285D"/>
    <w:rsid w:val="007F0B9A"/>
    <w:rsid w:val="007F3FAE"/>
    <w:rsid w:val="007F55F7"/>
    <w:rsid w:val="007F6D38"/>
    <w:rsid w:val="0080133C"/>
    <w:rsid w:val="00804695"/>
    <w:rsid w:val="00812DA7"/>
    <w:rsid w:val="00812FD6"/>
    <w:rsid w:val="0082060E"/>
    <w:rsid w:val="00840628"/>
    <w:rsid w:val="00842646"/>
    <w:rsid w:val="00844D24"/>
    <w:rsid w:val="00855B76"/>
    <w:rsid w:val="00860977"/>
    <w:rsid w:val="008612EF"/>
    <w:rsid w:val="00864209"/>
    <w:rsid w:val="00864291"/>
    <w:rsid w:val="008679CF"/>
    <w:rsid w:val="008734D9"/>
    <w:rsid w:val="0087590D"/>
    <w:rsid w:val="00880A31"/>
    <w:rsid w:val="00882444"/>
    <w:rsid w:val="0088695D"/>
    <w:rsid w:val="00886B1A"/>
    <w:rsid w:val="008870C6"/>
    <w:rsid w:val="00891775"/>
    <w:rsid w:val="008A0722"/>
    <w:rsid w:val="008A15D0"/>
    <w:rsid w:val="008A7B56"/>
    <w:rsid w:val="008B5B35"/>
    <w:rsid w:val="008D72BE"/>
    <w:rsid w:val="008E0A14"/>
    <w:rsid w:val="008E5B63"/>
    <w:rsid w:val="008F40B3"/>
    <w:rsid w:val="008F5DD0"/>
    <w:rsid w:val="00900F96"/>
    <w:rsid w:val="00904B08"/>
    <w:rsid w:val="00905A4B"/>
    <w:rsid w:val="00906693"/>
    <w:rsid w:val="00907381"/>
    <w:rsid w:val="00910B28"/>
    <w:rsid w:val="00911E7B"/>
    <w:rsid w:val="00923895"/>
    <w:rsid w:val="00935799"/>
    <w:rsid w:val="00955A21"/>
    <w:rsid w:val="00970297"/>
    <w:rsid w:val="00982F21"/>
    <w:rsid w:val="00986837"/>
    <w:rsid w:val="00991983"/>
    <w:rsid w:val="00997DC0"/>
    <w:rsid w:val="009A3299"/>
    <w:rsid w:val="009B576D"/>
    <w:rsid w:val="009C1994"/>
    <w:rsid w:val="009C4972"/>
    <w:rsid w:val="009D0F04"/>
    <w:rsid w:val="009D5CCF"/>
    <w:rsid w:val="009E00C4"/>
    <w:rsid w:val="009E07B9"/>
    <w:rsid w:val="009E3B64"/>
    <w:rsid w:val="009E7A88"/>
    <w:rsid w:val="009F3FFA"/>
    <w:rsid w:val="009F5050"/>
    <w:rsid w:val="009F5479"/>
    <w:rsid w:val="009F6043"/>
    <w:rsid w:val="009F7941"/>
    <w:rsid w:val="00A021CE"/>
    <w:rsid w:val="00A029B0"/>
    <w:rsid w:val="00A05C6A"/>
    <w:rsid w:val="00A17F6B"/>
    <w:rsid w:val="00A25932"/>
    <w:rsid w:val="00A25CC3"/>
    <w:rsid w:val="00A26BE5"/>
    <w:rsid w:val="00A340F9"/>
    <w:rsid w:val="00A36250"/>
    <w:rsid w:val="00A431AE"/>
    <w:rsid w:val="00A44908"/>
    <w:rsid w:val="00A47DA8"/>
    <w:rsid w:val="00A54235"/>
    <w:rsid w:val="00A643B3"/>
    <w:rsid w:val="00A6526E"/>
    <w:rsid w:val="00A6648E"/>
    <w:rsid w:val="00A72A81"/>
    <w:rsid w:val="00A82175"/>
    <w:rsid w:val="00A86944"/>
    <w:rsid w:val="00A97F7B"/>
    <w:rsid w:val="00AA0EB3"/>
    <w:rsid w:val="00AA62F9"/>
    <w:rsid w:val="00AB56E9"/>
    <w:rsid w:val="00AB5E28"/>
    <w:rsid w:val="00AC189D"/>
    <w:rsid w:val="00AC3600"/>
    <w:rsid w:val="00AC5F1C"/>
    <w:rsid w:val="00AD01D0"/>
    <w:rsid w:val="00AD59E9"/>
    <w:rsid w:val="00AF5692"/>
    <w:rsid w:val="00B025FE"/>
    <w:rsid w:val="00B02D0B"/>
    <w:rsid w:val="00B117EC"/>
    <w:rsid w:val="00B13CEC"/>
    <w:rsid w:val="00B23734"/>
    <w:rsid w:val="00B27F0E"/>
    <w:rsid w:val="00B357ED"/>
    <w:rsid w:val="00B377BA"/>
    <w:rsid w:val="00B40ECA"/>
    <w:rsid w:val="00B45475"/>
    <w:rsid w:val="00B650B7"/>
    <w:rsid w:val="00B804B7"/>
    <w:rsid w:val="00B80809"/>
    <w:rsid w:val="00B864A8"/>
    <w:rsid w:val="00B90D07"/>
    <w:rsid w:val="00B94CFD"/>
    <w:rsid w:val="00BA38BA"/>
    <w:rsid w:val="00BA72A8"/>
    <w:rsid w:val="00BB40C9"/>
    <w:rsid w:val="00BB7583"/>
    <w:rsid w:val="00BB7CD7"/>
    <w:rsid w:val="00BD3838"/>
    <w:rsid w:val="00BD5931"/>
    <w:rsid w:val="00BD5ADE"/>
    <w:rsid w:val="00BD7474"/>
    <w:rsid w:val="00BE3250"/>
    <w:rsid w:val="00BE5558"/>
    <w:rsid w:val="00BE7928"/>
    <w:rsid w:val="00BF3834"/>
    <w:rsid w:val="00C03A45"/>
    <w:rsid w:val="00C03DD1"/>
    <w:rsid w:val="00C148B2"/>
    <w:rsid w:val="00C1673C"/>
    <w:rsid w:val="00C23250"/>
    <w:rsid w:val="00C26D80"/>
    <w:rsid w:val="00C36F19"/>
    <w:rsid w:val="00C4017F"/>
    <w:rsid w:val="00C6015C"/>
    <w:rsid w:val="00C609D3"/>
    <w:rsid w:val="00C61F40"/>
    <w:rsid w:val="00C64A31"/>
    <w:rsid w:val="00C660CF"/>
    <w:rsid w:val="00C71237"/>
    <w:rsid w:val="00C7749A"/>
    <w:rsid w:val="00C94622"/>
    <w:rsid w:val="00CA11E1"/>
    <w:rsid w:val="00CA2A72"/>
    <w:rsid w:val="00CA3C73"/>
    <w:rsid w:val="00CB296F"/>
    <w:rsid w:val="00CB6CBE"/>
    <w:rsid w:val="00CD09E0"/>
    <w:rsid w:val="00CE0600"/>
    <w:rsid w:val="00CF0115"/>
    <w:rsid w:val="00D01B6F"/>
    <w:rsid w:val="00D06C9D"/>
    <w:rsid w:val="00D116EF"/>
    <w:rsid w:val="00D22200"/>
    <w:rsid w:val="00D37CCB"/>
    <w:rsid w:val="00D42F15"/>
    <w:rsid w:val="00D43573"/>
    <w:rsid w:val="00D45772"/>
    <w:rsid w:val="00D62B98"/>
    <w:rsid w:val="00D70021"/>
    <w:rsid w:val="00D827A9"/>
    <w:rsid w:val="00D856DD"/>
    <w:rsid w:val="00D90250"/>
    <w:rsid w:val="00D94AEE"/>
    <w:rsid w:val="00D95865"/>
    <w:rsid w:val="00D9735A"/>
    <w:rsid w:val="00D9745F"/>
    <w:rsid w:val="00DA44CC"/>
    <w:rsid w:val="00DA76F4"/>
    <w:rsid w:val="00DB447B"/>
    <w:rsid w:val="00DB71F5"/>
    <w:rsid w:val="00DC2456"/>
    <w:rsid w:val="00DC2DE7"/>
    <w:rsid w:val="00DC332E"/>
    <w:rsid w:val="00DC3E91"/>
    <w:rsid w:val="00DC4107"/>
    <w:rsid w:val="00DD1FC4"/>
    <w:rsid w:val="00DD402D"/>
    <w:rsid w:val="00DD4A15"/>
    <w:rsid w:val="00DD6522"/>
    <w:rsid w:val="00DE7828"/>
    <w:rsid w:val="00DF08F8"/>
    <w:rsid w:val="00E034DA"/>
    <w:rsid w:val="00E06F6C"/>
    <w:rsid w:val="00E10150"/>
    <w:rsid w:val="00E158F4"/>
    <w:rsid w:val="00E23038"/>
    <w:rsid w:val="00E25870"/>
    <w:rsid w:val="00E2668D"/>
    <w:rsid w:val="00E3255D"/>
    <w:rsid w:val="00E32BF5"/>
    <w:rsid w:val="00E333EA"/>
    <w:rsid w:val="00E35B6C"/>
    <w:rsid w:val="00E37468"/>
    <w:rsid w:val="00E470D6"/>
    <w:rsid w:val="00E521AE"/>
    <w:rsid w:val="00E5260D"/>
    <w:rsid w:val="00E6175B"/>
    <w:rsid w:val="00E642AA"/>
    <w:rsid w:val="00E64FF5"/>
    <w:rsid w:val="00E6533A"/>
    <w:rsid w:val="00E70808"/>
    <w:rsid w:val="00E72229"/>
    <w:rsid w:val="00E7767D"/>
    <w:rsid w:val="00E817C4"/>
    <w:rsid w:val="00E82D8F"/>
    <w:rsid w:val="00E8760E"/>
    <w:rsid w:val="00E947A9"/>
    <w:rsid w:val="00E95B1F"/>
    <w:rsid w:val="00EB5FB9"/>
    <w:rsid w:val="00EB7C0C"/>
    <w:rsid w:val="00EC3AAF"/>
    <w:rsid w:val="00ED1D60"/>
    <w:rsid w:val="00EE4218"/>
    <w:rsid w:val="00EE4C58"/>
    <w:rsid w:val="00EE6444"/>
    <w:rsid w:val="00EE79BD"/>
    <w:rsid w:val="00EF1EFA"/>
    <w:rsid w:val="00F01E10"/>
    <w:rsid w:val="00F05CAA"/>
    <w:rsid w:val="00F12838"/>
    <w:rsid w:val="00F1488E"/>
    <w:rsid w:val="00F168DD"/>
    <w:rsid w:val="00F2167B"/>
    <w:rsid w:val="00F26F6E"/>
    <w:rsid w:val="00F34E8D"/>
    <w:rsid w:val="00F3636D"/>
    <w:rsid w:val="00F37EAE"/>
    <w:rsid w:val="00F42571"/>
    <w:rsid w:val="00F451F8"/>
    <w:rsid w:val="00F515FC"/>
    <w:rsid w:val="00F6145E"/>
    <w:rsid w:val="00F64E6F"/>
    <w:rsid w:val="00F722BA"/>
    <w:rsid w:val="00F91E84"/>
    <w:rsid w:val="00F964BD"/>
    <w:rsid w:val="00F9735A"/>
    <w:rsid w:val="00FA364D"/>
    <w:rsid w:val="00FA5BF0"/>
    <w:rsid w:val="00FB13C4"/>
    <w:rsid w:val="00FB27DF"/>
    <w:rsid w:val="00FB336F"/>
    <w:rsid w:val="00FB4777"/>
    <w:rsid w:val="00FC4228"/>
    <w:rsid w:val="00FD302A"/>
    <w:rsid w:val="00FE16F2"/>
    <w:rsid w:val="00FE5C97"/>
    <w:rsid w:val="00FE6E3A"/>
    <w:rsid w:val="00FE7A04"/>
    <w:rsid w:val="00FF18AE"/>
    <w:rsid w:val="00FF3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7C8AC0"/>
  <w15:chartTrackingRefBased/>
  <w15:docId w15:val="{BE24417F-59EC-42D3-8ABF-1458FC59A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2BE"/>
    <w:pPr>
      <w:keepNext/>
      <w:keepLines/>
      <w:spacing w:before="240" w:after="0"/>
      <w:outlineLvl w:val="0"/>
    </w:pPr>
    <w:rPr>
      <w:rFonts w:asciiTheme="majorHAnsi" w:eastAsiaTheme="majorEastAsia" w:hAnsiTheme="majorHAnsi" w:cstheme="majorBidi"/>
      <w:color w:val="2F5496" w:themeColor="accent1" w:themeShade="BF"/>
      <w:sz w:val="32"/>
      <w:szCs w:val="32"/>
      <w:lang w:val="de-DE"/>
    </w:rPr>
  </w:style>
  <w:style w:type="paragraph" w:styleId="Heading2">
    <w:name w:val="heading 2"/>
    <w:basedOn w:val="Normal"/>
    <w:next w:val="Normal"/>
    <w:link w:val="Heading2Char"/>
    <w:uiPriority w:val="9"/>
    <w:unhideWhenUsed/>
    <w:qFormat/>
    <w:rsid w:val="008D72BE"/>
    <w:pPr>
      <w:keepNext/>
      <w:keepLines/>
      <w:spacing w:before="40" w:after="0"/>
      <w:outlineLvl w:val="1"/>
    </w:pPr>
    <w:rPr>
      <w:rFonts w:asciiTheme="majorHAnsi" w:eastAsiaTheme="majorEastAsia" w:hAnsiTheme="majorHAnsi" w:cstheme="majorBidi"/>
      <w:color w:val="2F5496" w:themeColor="accent1" w:themeShade="BF"/>
      <w:sz w:val="26"/>
      <w:szCs w:val="26"/>
      <w:lang w:val="de-DE"/>
    </w:rPr>
  </w:style>
  <w:style w:type="paragraph" w:styleId="Heading3">
    <w:name w:val="heading 3"/>
    <w:basedOn w:val="Normal"/>
    <w:next w:val="Normal"/>
    <w:link w:val="Heading3Char"/>
    <w:uiPriority w:val="9"/>
    <w:unhideWhenUsed/>
    <w:qFormat/>
    <w:rsid w:val="00FD30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148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72BE"/>
    <w:rPr>
      <w:rFonts w:asciiTheme="majorHAnsi" w:eastAsiaTheme="majorEastAsia" w:hAnsiTheme="majorHAnsi" w:cstheme="majorBidi"/>
      <w:color w:val="2F5496" w:themeColor="accent1" w:themeShade="BF"/>
      <w:sz w:val="26"/>
      <w:szCs w:val="26"/>
      <w:lang w:val="de-DE"/>
    </w:rPr>
  </w:style>
  <w:style w:type="character" w:styleId="Hyperlink">
    <w:name w:val="Hyperlink"/>
    <w:basedOn w:val="DefaultParagraphFont"/>
    <w:uiPriority w:val="99"/>
    <w:unhideWhenUsed/>
    <w:rsid w:val="008D72BE"/>
    <w:rPr>
      <w:color w:val="0563C1" w:themeColor="hyperlink"/>
      <w:u w:val="single"/>
    </w:rPr>
  </w:style>
  <w:style w:type="paragraph" w:styleId="Caption">
    <w:name w:val="caption"/>
    <w:basedOn w:val="Normal"/>
    <w:next w:val="Normal"/>
    <w:uiPriority w:val="35"/>
    <w:unhideWhenUsed/>
    <w:qFormat/>
    <w:rsid w:val="008D72BE"/>
    <w:pPr>
      <w:spacing w:after="200" w:line="240" w:lineRule="auto"/>
    </w:pPr>
    <w:rPr>
      <w:i/>
      <w:iCs/>
      <w:color w:val="44546A" w:themeColor="text2"/>
      <w:sz w:val="18"/>
      <w:szCs w:val="18"/>
      <w:lang w:val="de-DE"/>
    </w:rPr>
  </w:style>
  <w:style w:type="paragraph" w:customStyle="1" w:styleId="MaterialsandMethodsText">
    <w:name w:val="Materials and Methods Text"/>
    <w:basedOn w:val="Normal"/>
    <w:qFormat/>
    <w:rsid w:val="008D72BE"/>
    <w:pPr>
      <w:spacing w:after="60" w:line="204" w:lineRule="auto"/>
      <w:jc w:val="both"/>
    </w:pPr>
    <w:rPr>
      <w:rFonts w:ascii="Arial" w:eastAsiaTheme="minorEastAsia" w:hAnsi="Arial" w:cs="Times New Roman"/>
      <w:sz w:val="16"/>
      <w:szCs w:val="24"/>
    </w:rPr>
  </w:style>
  <w:style w:type="table" w:styleId="TableGrid">
    <w:name w:val="Table Grid"/>
    <w:basedOn w:val="TableNormal"/>
    <w:uiPriority w:val="39"/>
    <w:rsid w:val="008D72BE"/>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D72BE"/>
    <w:rPr>
      <w:rFonts w:asciiTheme="majorHAnsi" w:eastAsiaTheme="majorEastAsia" w:hAnsiTheme="majorHAnsi" w:cstheme="majorBidi"/>
      <w:color w:val="2F5496" w:themeColor="accent1" w:themeShade="BF"/>
      <w:sz w:val="32"/>
      <w:szCs w:val="32"/>
      <w:lang w:val="de-DE"/>
    </w:rPr>
  </w:style>
  <w:style w:type="paragraph" w:styleId="NoSpacing">
    <w:name w:val="No Spacing"/>
    <w:uiPriority w:val="1"/>
    <w:qFormat/>
    <w:rsid w:val="00F34E8D"/>
    <w:pPr>
      <w:spacing w:after="0" w:line="240" w:lineRule="auto"/>
    </w:pPr>
  </w:style>
  <w:style w:type="character" w:customStyle="1" w:styleId="Heading3Char">
    <w:name w:val="Heading 3 Char"/>
    <w:basedOn w:val="DefaultParagraphFont"/>
    <w:link w:val="Heading3"/>
    <w:uiPriority w:val="9"/>
    <w:rsid w:val="00FD302A"/>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0A198D"/>
    <w:rPr>
      <w:color w:val="808080"/>
    </w:rPr>
  </w:style>
  <w:style w:type="character" w:customStyle="1" w:styleId="Heading4Char">
    <w:name w:val="Heading 4 Char"/>
    <w:basedOn w:val="DefaultParagraphFont"/>
    <w:link w:val="Heading4"/>
    <w:uiPriority w:val="9"/>
    <w:rsid w:val="00F1488E"/>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B94CFD"/>
    <w:pPr>
      <w:ind w:left="720"/>
      <w:contextualSpacing/>
    </w:pPr>
  </w:style>
  <w:style w:type="paragraph" w:styleId="BalloonText">
    <w:name w:val="Balloon Text"/>
    <w:basedOn w:val="Normal"/>
    <w:link w:val="BalloonTextChar"/>
    <w:uiPriority w:val="99"/>
    <w:semiHidden/>
    <w:unhideWhenUsed/>
    <w:rsid w:val="006F08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086E"/>
    <w:rPr>
      <w:rFonts w:ascii="Segoe UI" w:hAnsi="Segoe UI" w:cs="Segoe UI"/>
      <w:sz w:val="18"/>
      <w:szCs w:val="18"/>
    </w:rPr>
  </w:style>
  <w:style w:type="character" w:styleId="Strong">
    <w:name w:val="Strong"/>
    <w:basedOn w:val="DefaultParagraphFont"/>
    <w:uiPriority w:val="22"/>
    <w:qFormat/>
    <w:rsid w:val="00D01B6F"/>
    <w:rPr>
      <w:b/>
      <w:bCs/>
    </w:rPr>
  </w:style>
  <w:style w:type="paragraph" w:styleId="NormalWeb">
    <w:name w:val="Normal (Web)"/>
    <w:basedOn w:val="Normal"/>
    <w:uiPriority w:val="99"/>
    <w:semiHidden/>
    <w:unhideWhenUsed/>
    <w:rsid w:val="0017246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05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540"/>
  </w:style>
  <w:style w:type="paragraph" w:styleId="Footer">
    <w:name w:val="footer"/>
    <w:basedOn w:val="Normal"/>
    <w:link w:val="FooterChar"/>
    <w:uiPriority w:val="99"/>
    <w:unhideWhenUsed/>
    <w:rsid w:val="00605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540"/>
  </w:style>
  <w:style w:type="character" w:styleId="CommentReference">
    <w:name w:val="annotation reference"/>
    <w:basedOn w:val="DefaultParagraphFont"/>
    <w:uiPriority w:val="99"/>
    <w:semiHidden/>
    <w:unhideWhenUsed/>
    <w:rsid w:val="00986837"/>
    <w:rPr>
      <w:sz w:val="16"/>
      <w:szCs w:val="16"/>
    </w:rPr>
  </w:style>
  <w:style w:type="paragraph" w:styleId="CommentText">
    <w:name w:val="annotation text"/>
    <w:basedOn w:val="Normal"/>
    <w:link w:val="CommentTextChar"/>
    <w:uiPriority w:val="99"/>
    <w:semiHidden/>
    <w:unhideWhenUsed/>
    <w:rsid w:val="00986837"/>
    <w:pPr>
      <w:spacing w:line="240" w:lineRule="auto"/>
    </w:pPr>
    <w:rPr>
      <w:sz w:val="20"/>
      <w:szCs w:val="20"/>
    </w:rPr>
  </w:style>
  <w:style w:type="character" w:customStyle="1" w:styleId="CommentTextChar">
    <w:name w:val="Comment Text Char"/>
    <w:basedOn w:val="DefaultParagraphFont"/>
    <w:link w:val="CommentText"/>
    <w:uiPriority w:val="99"/>
    <w:semiHidden/>
    <w:rsid w:val="00986837"/>
    <w:rPr>
      <w:sz w:val="20"/>
      <w:szCs w:val="20"/>
    </w:rPr>
  </w:style>
  <w:style w:type="paragraph" w:styleId="CommentSubject">
    <w:name w:val="annotation subject"/>
    <w:basedOn w:val="CommentText"/>
    <w:next w:val="CommentText"/>
    <w:link w:val="CommentSubjectChar"/>
    <w:uiPriority w:val="99"/>
    <w:semiHidden/>
    <w:unhideWhenUsed/>
    <w:rsid w:val="00986837"/>
    <w:rPr>
      <w:b/>
      <w:bCs/>
    </w:rPr>
  </w:style>
  <w:style w:type="character" w:customStyle="1" w:styleId="CommentSubjectChar">
    <w:name w:val="Comment Subject Char"/>
    <w:basedOn w:val="CommentTextChar"/>
    <w:link w:val="CommentSubject"/>
    <w:uiPriority w:val="99"/>
    <w:semiHidden/>
    <w:rsid w:val="00986837"/>
    <w:rPr>
      <w:b/>
      <w:bCs/>
      <w:sz w:val="20"/>
      <w:szCs w:val="20"/>
    </w:rPr>
  </w:style>
  <w:style w:type="character" w:customStyle="1" w:styleId="numbercell">
    <w:name w:val="numbercell"/>
    <w:basedOn w:val="DefaultParagraphFont"/>
    <w:rsid w:val="004338B5"/>
  </w:style>
  <w:style w:type="character" w:styleId="LineNumber">
    <w:name w:val="line number"/>
    <w:basedOn w:val="DefaultParagraphFont"/>
    <w:uiPriority w:val="99"/>
    <w:semiHidden/>
    <w:unhideWhenUsed/>
    <w:rsid w:val="00A029B0"/>
  </w:style>
  <w:style w:type="character" w:styleId="UnresolvedMention">
    <w:name w:val="Unresolved Mention"/>
    <w:basedOn w:val="DefaultParagraphFont"/>
    <w:uiPriority w:val="99"/>
    <w:semiHidden/>
    <w:unhideWhenUsed/>
    <w:rsid w:val="00D973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602167">
      <w:bodyDiv w:val="1"/>
      <w:marLeft w:val="0"/>
      <w:marRight w:val="0"/>
      <w:marTop w:val="0"/>
      <w:marBottom w:val="0"/>
      <w:divBdr>
        <w:top w:val="none" w:sz="0" w:space="0" w:color="auto"/>
        <w:left w:val="none" w:sz="0" w:space="0" w:color="auto"/>
        <w:bottom w:val="none" w:sz="0" w:space="0" w:color="auto"/>
        <w:right w:val="none" w:sz="0" w:space="0" w:color="auto"/>
      </w:divBdr>
    </w:div>
    <w:div w:id="269360179">
      <w:bodyDiv w:val="1"/>
      <w:marLeft w:val="0"/>
      <w:marRight w:val="0"/>
      <w:marTop w:val="0"/>
      <w:marBottom w:val="0"/>
      <w:divBdr>
        <w:top w:val="none" w:sz="0" w:space="0" w:color="auto"/>
        <w:left w:val="none" w:sz="0" w:space="0" w:color="auto"/>
        <w:bottom w:val="none" w:sz="0" w:space="0" w:color="auto"/>
        <w:right w:val="none" w:sz="0" w:space="0" w:color="auto"/>
      </w:divBdr>
    </w:div>
    <w:div w:id="604462373">
      <w:bodyDiv w:val="1"/>
      <w:marLeft w:val="0"/>
      <w:marRight w:val="0"/>
      <w:marTop w:val="0"/>
      <w:marBottom w:val="0"/>
      <w:divBdr>
        <w:top w:val="none" w:sz="0" w:space="0" w:color="auto"/>
        <w:left w:val="none" w:sz="0" w:space="0" w:color="auto"/>
        <w:bottom w:val="none" w:sz="0" w:space="0" w:color="auto"/>
        <w:right w:val="none" w:sz="0" w:space="0" w:color="auto"/>
      </w:divBdr>
    </w:div>
    <w:div w:id="1116023167">
      <w:bodyDiv w:val="1"/>
      <w:marLeft w:val="0"/>
      <w:marRight w:val="0"/>
      <w:marTop w:val="0"/>
      <w:marBottom w:val="0"/>
      <w:divBdr>
        <w:top w:val="none" w:sz="0" w:space="0" w:color="auto"/>
        <w:left w:val="none" w:sz="0" w:space="0" w:color="auto"/>
        <w:bottom w:val="none" w:sz="0" w:space="0" w:color="auto"/>
        <w:right w:val="none" w:sz="0" w:space="0" w:color="auto"/>
      </w:divBdr>
    </w:div>
    <w:div w:id="1544562287">
      <w:bodyDiv w:val="1"/>
      <w:marLeft w:val="0"/>
      <w:marRight w:val="0"/>
      <w:marTop w:val="0"/>
      <w:marBottom w:val="0"/>
      <w:divBdr>
        <w:top w:val="none" w:sz="0" w:space="0" w:color="auto"/>
        <w:left w:val="none" w:sz="0" w:space="0" w:color="auto"/>
        <w:bottom w:val="none" w:sz="0" w:space="0" w:color="auto"/>
        <w:right w:val="none" w:sz="0" w:space="0" w:color="auto"/>
      </w:divBdr>
    </w:div>
    <w:div w:id="161933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40696-0AC1-4B84-974E-C7A5551D8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32397</Words>
  <Characters>184664</Characters>
  <Application>Microsoft Office Word</Application>
  <DocSecurity>0</DocSecurity>
  <Lines>1538</Lines>
  <Paragraphs>433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8</cp:revision>
  <cp:lastPrinted>2020-07-10T05:31:00Z</cp:lastPrinted>
  <dcterms:created xsi:type="dcterms:W3CDTF">2020-07-10T05:19:00Z</dcterms:created>
  <dcterms:modified xsi:type="dcterms:W3CDTF">2020-07-10T05:31:00Z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