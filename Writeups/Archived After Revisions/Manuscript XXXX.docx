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B212" w14:textId="21A13077" w:rsidR="00E32BF5" w:rsidRPr="00E2668D" w:rsidRDefault="00E2668D" w:rsidP="00BE7928">
      <w:pPr>
        <w:pStyle w:val="Heading1"/>
        <w:spacing w:line="480" w:lineRule="auto"/>
        <w:jc w:val="center"/>
        <w:rPr>
          <w:lang w:val="en-US"/>
        </w:rPr>
      </w:pPr>
      <w:r>
        <w:rPr>
          <w:lang w:val="en-US"/>
        </w:rPr>
        <w:t>Determining Mean and Standard Deviation of the Strong Gravit</w:t>
      </w:r>
      <w:r w:rsidRPr="0076625F">
        <w:rPr>
          <w:lang w:val="en-US"/>
        </w:rPr>
        <w:t>y</w:t>
      </w:r>
      <w:r>
        <w:rPr>
          <w:lang w:val="en-US"/>
        </w:rPr>
        <w:t xml:space="preserve"> Prior through Simulations</w:t>
      </w:r>
    </w:p>
    <w:p w14:paraId="1B1E7A03" w14:textId="332CAF97" w:rsidR="00172469" w:rsidRDefault="00172469" w:rsidP="00BE7928">
      <w:pPr>
        <w:spacing w:line="480" w:lineRule="auto"/>
        <w:jc w:val="center"/>
      </w:pPr>
      <w:r>
        <w:t>Björn Jörges</w:t>
      </w:r>
      <w:r>
        <w:rPr>
          <w:rFonts w:cstheme="minorHAnsi"/>
        </w:rPr>
        <w:t>¹</w:t>
      </w:r>
      <w:r w:rsidR="00911E7B" w:rsidRPr="00911E7B">
        <w:rPr>
          <w:rFonts w:cstheme="minorHAnsi"/>
        </w:rPr>
        <w:t>*</w:t>
      </w:r>
      <w:r>
        <w:t xml:space="preserve"> and Joan López-Moliner²</w:t>
      </w:r>
    </w:p>
    <w:p w14:paraId="39AAA036" w14:textId="48755C03" w:rsidR="00DA44CC" w:rsidRDefault="00DA44CC" w:rsidP="00BE7928">
      <w:pPr>
        <w:spacing w:line="480" w:lineRule="auto"/>
        <w:jc w:val="both"/>
      </w:pPr>
      <w:r>
        <w:t xml:space="preserve">1 Center for Vision Research, York University, </w:t>
      </w:r>
      <w:r w:rsidRPr="00DA44CC">
        <w:t xml:space="preserve">4700 </w:t>
      </w:r>
      <w:proofErr w:type="spellStart"/>
      <w:r w:rsidRPr="00DA44CC">
        <w:t>Keele</w:t>
      </w:r>
      <w:proofErr w:type="spellEnd"/>
      <w:r w:rsidRPr="00DA44CC">
        <w:t xml:space="preserve"> St</w:t>
      </w:r>
      <w:r w:rsidR="004D1B46">
        <w:t>reet</w:t>
      </w:r>
      <w:r w:rsidRPr="00DA44CC">
        <w:t>, Toronto, ON M3J 1P3</w:t>
      </w:r>
      <w:r w:rsidR="00230834">
        <w:t>, Canada</w:t>
      </w:r>
    </w:p>
    <w:p w14:paraId="4892E723" w14:textId="483E802D" w:rsidR="00172469" w:rsidRPr="00172469" w:rsidRDefault="00DA44CC" w:rsidP="00BE7928">
      <w:pPr>
        <w:spacing w:line="480" w:lineRule="auto"/>
        <w:jc w:val="both"/>
      </w:pPr>
      <w:r>
        <w:t>2</w:t>
      </w:r>
      <w:r w:rsidR="00172469" w:rsidRPr="00172469">
        <w:t xml:space="preserve"> Vision and Control of Action (VISCA) group, Department of Cognition, Development and Psychology of Education, </w:t>
      </w:r>
      <w:proofErr w:type="spellStart"/>
      <w:r w:rsidR="00172469" w:rsidRPr="00172469">
        <w:t>Institut</w:t>
      </w:r>
      <w:proofErr w:type="spellEnd"/>
      <w:r w:rsidR="00172469" w:rsidRPr="00172469">
        <w:t xml:space="preserve"> de </w:t>
      </w:r>
      <w:proofErr w:type="spellStart"/>
      <w:r w:rsidR="00172469" w:rsidRPr="00172469">
        <w:t>Neurociències</w:t>
      </w:r>
      <w:proofErr w:type="spellEnd"/>
      <w:r w:rsidR="00172469" w:rsidRPr="00172469">
        <w:t xml:space="preserve">, </w:t>
      </w:r>
      <w:proofErr w:type="spellStart"/>
      <w:r w:rsidR="00172469" w:rsidRPr="00172469">
        <w:t>Universitat</w:t>
      </w:r>
      <w:proofErr w:type="spellEnd"/>
      <w:r w:rsidR="00172469" w:rsidRPr="00172469">
        <w:t xml:space="preserve"> de Barcelona, Ps. </w:t>
      </w:r>
      <w:proofErr w:type="spellStart"/>
      <w:r w:rsidR="00172469" w:rsidRPr="00172469">
        <w:t>Vall</w:t>
      </w:r>
      <w:proofErr w:type="spellEnd"/>
      <w:r w:rsidR="00172469" w:rsidRPr="00172469">
        <w:t xml:space="preserve"> </w:t>
      </w:r>
      <w:proofErr w:type="spellStart"/>
      <w:r w:rsidR="00172469" w:rsidRPr="00172469">
        <w:t>d'Hebron</w:t>
      </w:r>
      <w:proofErr w:type="spellEnd"/>
      <w:r w:rsidR="00172469" w:rsidRPr="00172469">
        <w:t xml:space="preserve"> 171, 08035 Barcelona, Catalonia, Spain.</w:t>
      </w:r>
    </w:p>
    <w:p w14:paraId="46B9F4F1" w14:textId="16BD552E" w:rsidR="00172469" w:rsidRDefault="00172469" w:rsidP="00BE7928">
      <w:pPr>
        <w:spacing w:line="480" w:lineRule="auto"/>
        <w:jc w:val="both"/>
      </w:pPr>
      <w:r w:rsidRPr="00172469">
        <w:t>* Corresponding Author</w:t>
      </w:r>
    </w:p>
    <w:p w14:paraId="787970A4" w14:textId="77777777" w:rsidR="00705322" w:rsidRPr="00172469" w:rsidRDefault="00705322" w:rsidP="00BE7928">
      <w:pPr>
        <w:spacing w:line="480" w:lineRule="auto"/>
        <w:jc w:val="both"/>
      </w:pPr>
    </w:p>
    <w:p w14:paraId="40504E6E" w14:textId="7629226C" w:rsidR="00E32BF5" w:rsidRDefault="00E32BF5" w:rsidP="00BE7928">
      <w:pPr>
        <w:pStyle w:val="Heading1"/>
        <w:spacing w:line="480" w:lineRule="auto"/>
        <w:rPr>
          <w:lang w:val="en-US"/>
        </w:rPr>
      </w:pPr>
      <w:r w:rsidRPr="00E32BF5">
        <w:rPr>
          <w:lang w:val="en-US"/>
        </w:rPr>
        <w:t>Abstract</w:t>
      </w:r>
    </w:p>
    <w:p w14:paraId="63F1F076" w14:textId="64D7105E" w:rsidR="00E32BF5" w:rsidRDefault="00402308" w:rsidP="00BE7928">
      <w:pPr>
        <w:spacing w:line="480" w:lineRule="auto"/>
        <w:jc w:val="both"/>
      </w:pPr>
      <w:r>
        <w:t xml:space="preserve">Humans expect downwards moving objects to accelerate and upwards moving objects to decelerate. These results have been interpreted as humans maintaining an internal model of gravity. </w:t>
      </w:r>
      <w:r w:rsidR="002F6546">
        <w:t xml:space="preserve">We have previously </w:t>
      </w:r>
      <w:r>
        <w:t xml:space="preserve">suggested an interpretation of these results </w:t>
      </w:r>
      <w:r w:rsidR="002F6546">
        <w:t>within a Bayesian framework of perception</w:t>
      </w:r>
      <w:r>
        <w:t>:</w:t>
      </w:r>
      <w:r w:rsidR="001977EA">
        <w:t xml:space="preserve"> earth gravity could be represented as a Strong Prior that overrules noisy sensory information (Likelihood) and therefore attracts the final percept (Posterior) very strongly. Based on this framework, we use published data from a timing task </w:t>
      </w:r>
      <w:r>
        <w:t xml:space="preserve">involving gravitational motion </w:t>
      </w:r>
      <w:r w:rsidR="001977EA">
        <w:t xml:space="preserve">to determine the </w:t>
      </w:r>
      <w:r w:rsidR="00763F65">
        <w:t xml:space="preserve">mean and the </w:t>
      </w:r>
      <w:r w:rsidR="001977EA">
        <w:t xml:space="preserve">standard deviation of the Strong Earth Gravity Prior. </w:t>
      </w:r>
      <w:r w:rsidR="00763F65">
        <w:t>To get its mean</w:t>
      </w:r>
      <w:r w:rsidR="001977EA">
        <w:t xml:space="preserve">, we </w:t>
      </w:r>
      <w:r w:rsidR="00763F65">
        <w:t xml:space="preserve">refine a model of mean timing errors we proposed in a previous paper </w:t>
      </w:r>
      <w:r w:rsidR="00763F65">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763F65">
        <w:fldChar w:fldCharType="separate"/>
      </w:r>
      <w:r w:rsidR="00763F65" w:rsidRPr="00763F65">
        <w:rPr>
          <w:noProof/>
        </w:rPr>
        <w:t>(Jörges &amp; López-Moliner, 2019)</w:t>
      </w:r>
      <w:r w:rsidR="00763F65">
        <w:fldChar w:fldCharType="end"/>
      </w:r>
      <w:r w:rsidR="00763F65">
        <w:t>, while expand</w:t>
      </w:r>
      <w:r w:rsidR="001E2CFE">
        <w:t>ing</w:t>
      </w:r>
      <w:r w:rsidR="00763F65">
        <w:t xml:space="preserve"> the range of conditions under which it yields adequate predictions of performance. This underscores our previous conclusion that the gravity prior is likely to be very close to 9.81 m/s². To obtain the standard deviation, we </w:t>
      </w:r>
      <w:r w:rsidR="001977EA">
        <w:t>identify different sources of sensory and motor variability reflected in timing errors. We then model</w:t>
      </w:r>
      <w:r w:rsidR="000A5B70">
        <w:t xml:space="preserve"> timing responses based on </w:t>
      </w:r>
      <w:r w:rsidR="000A5B70">
        <w:lastRenderedPageBreak/>
        <w:t xml:space="preserve">quantitative assumptions about these sensory and motor errors for a range of standard deviations of the earth gravity </w:t>
      </w:r>
      <w:proofErr w:type="gramStart"/>
      <w:r w:rsidR="000A5B70">
        <w:t>prior, and</w:t>
      </w:r>
      <w:proofErr w:type="gramEnd"/>
      <w:r w:rsidR="000A5B70">
        <w:t xml:space="preserve"> find that</w:t>
      </w:r>
      <w:r>
        <w:t xml:space="preserve"> a standard deviation of </w:t>
      </w:r>
      <w:r w:rsidR="003D34FE">
        <w:t xml:space="preserve">around </w:t>
      </w:r>
      <w:r>
        <w:t xml:space="preserve">2 m/s² </w:t>
      </w:r>
      <w:r w:rsidR="000A5B70">
        <w:t>make</w:t>
      </w:r>
      <w:r>
        <w:t>s</w:t>
      </w:r>
      <w:r w:rsidR="000A5B70">
        <w:t xml:space="preserve"> for the best fit. This value is likely to represent an upper bound</w:t>
      </w:r>
      <w:r w:rsidR="0054296B">
        <w:t>, as there are strong theoretical reasons</w:t>
      </w:r>
      <w:r w:rsidR="00763F65">
        <w:t xml:space="preserve"> along with support</w:t>
      </w:r>
      <w:r w:rsidR="00910B28">
        <w:t>ing</w:t>
      </w:r>
      <w:r w:rsidR="00763F65">
        <w:t xml:space="preserve"> empirical evidence</w:t>
      </w:r>
      <w:r w:rsidR="0054296B">
        <w:t xml:space="preserve"> </w:t>
      </w:r>
      <w:r w:rsidR="00763F65">
        <w:t xml:space="preserve">for the </w:t>
      </w:r>
      <w:r w:rsidR="0054296B">
        <w:t xml:space="preserve">standard deviation of the earth gravity </w:t>
      </w:r>
      <w:r w:rsidR="00763F65">
        <w:t xml:space="preserve">being </w:t>
      </w:r>
      <w:r w:rsidR="0054296B">
        <w:t xml:space="preserve">lower than </w:t>
      </w:r>
      <w:r w:rsidR="00763F65">
        <w:t xml:space="preserve">this </w:t>
      </w:r>
      <w:r w:rsidR="0054296B">
        <w:t>valu</w:t>
      </w:r>
      <w:r w:rsidR="00763F65">
        <w:t>e</w:t>
      </w:r>
      <w:r w:rsidR="0054296B">
        <w:t>.</w:t>
      </w:r>
    </w:p>
    <w:p w14:paraId="67CDC4AE" w14:textId="0625D937" w:rsidR="00E32BF5" w:rsidRPr="00E32BF5" w:rsidRDefault="00E32BF5" w:rsidP="00BE7928">
      <w:pPr>
        <w:pStyle w:val="Heading1"/>
        <w:spacing w:line="480" w:lineRule="auto"/>
        <w:rPr>
          <w:lang w:val="en-US"/>
        </w:rPr>
      </w:pPr>
      <w:r w:rsidRPr="00E32BF5">
        <w:rPr>
          <w:lang w:val="en-US"/>
        </w:rPr>
        <w:t>Introduction</w:t>
      </w:r>
    </w:p>
    <w:p w14:paraId="7DD42585" w14:textId="10DA4CB9" w:rsidR="00BD3838" w:rsidRDefault="00891775" w:rsidP="00BE7928">
      <w:pPr>
        <w:spacing w:line="480" w:lineRule="auto"/>
        <w:jc w:val="both"/>
      </w:pPr>
      <w:r>
        <w:t xml:space="preserve">There is ample evidence that humans represent earth gravity and use it for a variety of tasks such as interception </w:t>
      </w:r>
      <w:r>
        <w:fldChar w:fldCharType="begin" w:fldLock="1"/>
      </w:r>
      <w:r w:rsidR="00791E6F">
        <w:instrText>ADDIN CSL_CITATION {"citationItems":[{"id":"ITEM-1","itemData":{"DOI":"10.1371/journal.pone.0093020","ISSN":"19326203","PMID":"24667578","abstract":"We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ONE","id":"ITEM-1","issue":"3","issued":{"date-parts":[["2014"]]},"title":"Implied dynamics biases the visual perception of velocity","type":"article-journal","volume":"9"},"uris":["http://www.mendeley.com/documents/?uuid=b26b06c2-ad36-40bf-8261-d417ea852df0"]},{"id":"ITEM-2","itemData":{"DOI":"10.1523/JNEUROSCI.3886-11.2012","ISBN":"1529-2401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Neuroscience","id":"ITEM-2","issue":"6","issued":{"date-parts":[["2012"]]},"page":"1969-1973","title":"When Up Is Down in 0g: How Gravity Sensing Affects the Timing of Interceptive Actions","type":"article-journal","volume":"32"},"uris":["http://www.mendeley.com/documents/?uuid=7ee8ba33-a417-4767-8fc3-ae89438706e3"]},{"id":"ITEM-3","itemData":{"DOI":"10.3389/fnins.2018.00406","ISSN":"1662453X","abstract":"© 2018 Ceccarelli, La Scaleia, Russo, Cesqui, Gravano, Mezzetti, Moscatelli, d'Avella, Lacquaniti and Zago. People easily intercept a ball rolling down an incline, despite its acceleration varies with the slope in a complex manner. Apparently, however, they are poor at detecting anomalies when asked to judge artificial animations of descending motion. Since the perceptual deficiencies have been reported in studies involving a limited visual context, here we tested the hypothesis that judgments of naturalness of rolling motion are consistent with physics when the visual scene incorporates sufficient cues about environmental reference and metric scale, roughly comparable to those present when intercepting a ball. Participants viewed a sphere rolling down an incline located in the median sagittal plane, presented in 3D wide-field virtual reality. In different experiments, either the slope of the plane or the sphere acceleration were changed in arbitrary combinations, resulting in a kinematics that was either consistent or inconsistent with physics. In Experiment 1 (slope adjustment), participants were asked to modify the slope angle until the resulting motion looked natural for a given ball acceleration. In Experiment 2 (acceleration adjustment), instead, they were asked to modify the acceleration until the motion on a given slope looked natural. No feedback about performance was provided. For both experiments, we found that participants were rather accurate at finding the match between slope angle and ball acceleration congruent with physics, but there was a systematic effect of the initial conditions: accuracy was higher when the participants started the exploration from the combination of slope and acceleration corresponding to the congruent conditions than when they started far away from the congruent conditions. In Experiment 3, participants modified the slope angle based on an adaptive staircase, but the target never coincided with the starting condition. Here we found a generally accurate performance, irrespective of the target slope. We suggest that, provided the visual scene includes sufficient cues about environmental reference and metric scale, joint processing of slope and acceleration may facilitate the detection of natural motion. Perception of rolling motion may rely on the kind of approximate, probabilistic simulations of Newtonian mechanics that have previously been called into play to explain complex inferences in rich visual scenes.","author":[{"dropping-particle":"","family":"Ceccarelli","given":"Francesca","non-dropping-particle":"","parse-names":false,"suffix":""},{"dropping-particle":"","family":"Scaleia","given":"Barbara","non-dropping-particle":"La","parse-names":false,"suffix":""},{"dropping-particle":"","family":"Russo","given":"Marta","non-dropping-particle":"","parse-names":false,"suffix":""},{"dropping-particle":"","family":"Cesqui","given":"Benedetta","non-dropping-particle":"","parse-names":false,"suffix":""},{"dropping-particle":"","family":"Gravano","given":"Silvio","non-dropping-particle":"","parse-names":false,"suffix":""},{"dropping-particle":"","family":"Mezzetti","given":"Maura","non-dropping-particle":"","parse-names":false,"suffix":""},{"dropping-particle":"","family":"Moscatelli","given":"Alessandro","non-dropping-particle":"","parse-names":false,"suffix":""},{"dropping-particle":"","family":"D'Avella","given":"Andrea","non-dropping-particle":"","parse-names":false,"suffix":""},{"dropping-particle":"","family":"Lacquaniti","given":"Francesco","non-dropping-particle":"","parse-names":false,"suffix":""},{"dropping-particle":"","family":"Zago","given":"Myrka","non-dropping-particle":"","parse-names":false,"suffix":""}],"container-title":"Frontiers in Neuroscience","id":"ITEM-3","issue":"JUN","issued":{"date-parts":[["2018"]]},"page":"1-22","title":"Rolling motion along an incline: Visual sensitivity to the relation between acceleration and slope","type":"article-journal","volume":"12"},"uris":["http://www.mendeley.com/documents/?uuid=df889dfd-65bc-489b-8089-5aa787991589"]},{"id":"ITEM-4","itemData":{"DOI":"10.1016/j.visres.2008.04.005","ISBN":"0651501482","ISSN":"00426989","PMID":"18499213","abstract":"Baur??s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Research","id":"ITEM-4","issue":"14","issued":{"date-parts":[["2008"]]},"page":"1532-1538","title":"Internal models and prediction of visual gravitational motion","type":"article-journal","volume":"48"},"uris":["http://www.mendeley.com/documents/?uuid=6394854b-5452-4546-b4cc-878b4f955d0c"]},{"id":"ITEM-5","itemData":{"DOI":"10.1097/00001756-200112040-00004","ISBN":"1097-6256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Laws","type":"article-journal","volume":"12"},"uris":["http://www.mendeley.com/documents/?uuid=d038ba84-5af4-4fa5-9fdc-0ca802b136fe"]},{"id":"ITEM-6","itemData":{"DOI":"10.1152/jn.00833.2004","ISBN":"0022-3077 (Print)\\n0022-3077 (Linking)","ISSN":"0022-3077","PMID":"15456796","abstract":"We studied how subjects learn to deal with two conflicting sensory environments as a function of the probability of each environment and the temporal distance between repeated events. Subjects were asked to intercept a visual target moving downward on a screen with randomized laws of motion. We compared five protocols that differed in the probability of constant speed (0g) targets and accelerated (1g) targets. Probability ranged from 9 to 100%, and the time interval between consecutive repetitions of the same target ranged from about 1 to 20 min. We found that subjects systematically timed their responses consistent with the assumption of gravity effects, for both 1 and 0g trials. With training, subjects rapidly adapted to 0g targets by shifting the time of motor activation. Surprisingly, the adaptation rate was independent of both the probability of 0g targets and their temporal distance. Very few 0g trials sporadically interspersed as catch trials during immersive practice with 1g trials were sufficient for learning and consolidation in long-term memory, as verified by retesting after 24 h. We argue that the memory store for adapted states of the internal gravity model is triggered by individual events and can be sustained for prolonged periods of time separating sporadic repetitions. This form of event-related learning could depend on multiple-stage memory, with exponential rise and decay in the initial stages followed by a sample-and-hold module.","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 P.","non-dropping-particle":"","parse-names":false,"suffix":""},{"dropping-particle":"","family":"Lacquaniti","given":"Francesco","non-dropping-particle":"","parse-names":false,"suffix":""}],"container-title":"Journal of Neurophysiology","id":"ITEM-6","issue":"2","issued":{"date-parts":[["2004"]]},"page":"1055-1068","title":"Fast Adaptation of the Internal Model of Gravity for Manual Interceptions: Evidence for Event-Dependent Learning","type":"article-journal","volume":"93"},"uris":["http://www.mendeley.com/documents/?uuid=b7a72649-87c7-441a-a79b-ffdfac3d66f2"]},{"id":"ITEM-7","itemData":{"DOI":"10.1152/jn.00862.2003","ISSN":"0022-3077","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non-dropping-particle":"","parse-names":false,"suffix":""},{"dropping-particle":"","family":"Lacquaniti","given":"Francesco","non-dropping-particle":"","parse-names":false,"suffix":""}],"container-title":"Journal of Neurophysiology","id":"ITEM-7","issue":"4","issued":{"date-parts":[["2004"]]},"page":"1620-1634","title":"Internal Models of Target Motion: Expected Dynamics Overrides Measured Kinematics in Timing Manual Interceptions","type":"article-journal","volume":"91"},"uris":["http://www.mendeley.com/documents/?uuid=b07f479c-88a2-4519-8426-8b1fe252ce1f"]},{"id":"ITEM-8","itemData":{"DOI":"10.1016/j.neuropsychologia.2004.11.005","ISBN":"0028-3932 (Print)","ISSN":"00283932","PMID":"15707903","abstract":"We interact daily with moving objects. How accurate are our predictions about objects' motions? What sources of information do we use? These questions have received wide attention from a variety of different viewpoints. On one end of the spectrum are the ecological approaches assuming that all the information about the visual environment is present in the optic array, with no need to postulate conscious or unconscious representations. On the other end of the spectrum are the constructivist approaches assuming that a more or less accurate representation of the external world is built in the brain using explicit or implicit knowledge or memory besides sensory inputs. Representations can be related to naïve physics or to context cue-heuristics or to the construction of internal copies of environmental invariants. We address the issue of prediction of objects' fall at different levels. Cognitive understanding and perceptual judgment of simple Newtonian dynamics can be surprisingly inaccurate. By contrast, motor interactions with falling objects are often very accurate. We argue that the pragmatic action-oriented behaviour and the perception-oriented behaviour may use different modes of operation and different levels of representation. © 2004 Elsevier Ltd. All rights reserved.","author":[{"dropping-particle":"","family":"Zago","given":"Myrka","non-dropping-particle":"","parse-names":false,"suffix":""},{"dropping-particle":"","family":"Lacquaniti","given":"Francesco","non-dropping-particle":"","parse-names":false,"suffix":""}],"container-title":"Neuropsychologia","id":"ITEM-8","issue":"2 SPEC. ISS.","issued":{"date-parts":[["2005"]]},"page":"178-188","title":"Cognitive, perceptual and action-oriented representations of falling objects","type":"article-journal","volume":"43"},"uris":["http://www.mendeley.com/documents/?uuid=c329da7d-52ab-4a59-9d2e-ba10c4364347"]},{"id":"ITEM-9","itemData":{"DOI":"10.1167/11.10.13.Introduction","ISSN":"1534-7362","PMID":"21933933","abstract":"Dealing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Vision","id":"ITEM-9","issue":"10","issued":{"date-parts":[["2011"]]},"page":"1-10","title":"Coherence of structural visual cues and pictorial gravity paves the way for interceptive actions","type":"article-journal","volume":"11"},"uris":["http://www.mendeley.com/documents/?uuid=f823a239-757b-48ff-811d-7f645693d896"]},{"id":"ITEM-10","itemData":{"DOI":"10.1007/s00221-014-4050-6","ISSN":"14321106","PMID":"25142150","abstract":"Familiarity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Research","id":"ITEM-10","issue":"12","issued":{"date-parts":[["2014"]]},"page":"3803-3811","title":"Familiar trajectories facilitate the interpretation of physical forces when intercepting a moving target","type":"article-journal","volume":"232"},"uris":["http://www.mendeley.com/documents/?uuid=5480669d-7788-46f3-a926-17db5f2ac20c"]}],"mendeley":{"formattedCitation":"(Ceccarelli et al., 2018; La Scaleia, Zago, Moscatelli, Lacquaniti, &amp; Viviani, 2014; J McIntyre, Zago, &amp; Berthoz, 2001; Mijatovic, La Scaleia, Mercuri, Lacquaniti, &amp; Zago, 2014; Senot et al., 2012; Zago et al., 2004a, 2004b; Zago, La Scaleia, Miller, &amp; Lacquaniti, 2011; Zago, McIntyre, Senot, &amp; Lacquaniti, 2008; Zago &amp; Lacquaniti, 2005a)","plainTextFormattedCitation":"(Ceccarelli et al., 2018; La Scaleia, Zago, Moscatelli, Lacquaniti, &amp; Viviani, 2014; J McIntyre, Zago, &amp; Berthoz, 2001; Mijatovic, La Scaleia, Mercuri, Lacquaniti, &amp; Zago, 2014; Senot et al., 2012; Zago et al., 2004a, 2004b; Zago, La Scaleia, Miller, &amp; Lacquaniti, 2011; Zago, McIntyre, Senot, &amp; Lacquaniti, 2008; Zago &amp; Lacquaniti, 2005a)","previouslyFormattedCitation":"(Ceccarelli et al., 2018; La Scaleia, Zago, Moscatelli, Lacquaniti, &amp; Viviani, 2014; J McIntyre, Zago, &amp; Berthoz, 2001; Mijatovic, La Scaleia, Mercuri, Lacquaniti, &amp; Zago, 2014; Senot et al., 2012; Zago et al., 2004a, 2004b; Zago, La Scaleia, Miller, &amp; Lacquaniti, 2011; Zago, McIntyre, Senot, &amp; Lacquaniti, 2008; Zago &amp; Lacquaniti, 2005a)"},"properties":{"noteIndex":0},"schema":"https://github.com/citation-style-language/schema/raw/master/csl-citation.json"}</w:instrText>
      </w:r>
      <w:r>
        <w:fldChar w:fldCharType="separate"/>
      </w:r>
      <w:r w:rsidR="00D9735A" w:rsidRPr="00D9735A">
        <w:rPr>
          <w:noProof/>
        </w:rPr>
        <w:t>(Ceccarelli et al., 2018; La Scaleia, Zago, Moscatelli, Lacquaniti, &amp; Viviani, 2014; J McIntyre, Zago, &amp; Berthoz, 2001; Mijatovic, La Scaleia, Mercuri, Lacquaniti, &amp; Zago, 2014; Senot et al., 2012; Zago et al., 2004a, 2004b; Zago, La Scaleia, Miller, &amp; Lacquaniti, 2011; Zago, McIntyre, Senot, &amp; Lacquaniti, 2008; Zago &amp; Lacquaniti, 2005a)</w:t>
      </w:r>
      <w:r>
        <w:fldChar w:fldCharType="end"/>
      </w:r>
      <w:r>
        <w:t xml:space="preserve">, time estimation </w:t>
      </w:r>
      <w:r>
        <w:fldChar w:fldCharType="begin" w:fldLock="1"/>
      </w:r>
      <w:r>
        <w:instrText>ADDIN CSL_CITATION {"citationItems":[{"id":"ITEM-1","itemData":{"DOI":"10.1167/11.4.1","ISSN":"15347362","abstract":"In contrast with the anisotropies in spatial and motion vision, anisotropies in the perception of motion duration have not been investigated to our knowledge. Here, we addressed this issue by asking observers to judge the duration of motion of a target accelerating over a fixed length path in one of different directions. Observers watched either a pictorial or a quasi-blank scene, while being upright or tilted by 45° relative to the monitor and Earth's gravity. Finally, observers were upright and we tilted the scene by 45°. We found systematic anisotropies in the precision of the responses, the performance being better for downward motion than for upward motion relative to the scene both when the observer and the scene were upright and when either the observer or the scene were tilted by 45°, although tilting decreased the size of the effect. We argue that implicit knowledge about gravity force is incorporated in the neural mechanisms computing elapsed time. Furthermore, the results suggest that the effects of a virtual gravity can be represented with respect to a vertical direction concordant with the visual scene orientation and discordant with the direction of Earth's gravity.","author":[{"dropping-particle":"","family":"Moscatelli","given":"Alessandro","non-dropping-particle":"","parse-names":false,"suffix":""},{"dropping-particle":"","family":"Lacquaniti","given":"Francesco","non-dropping-particle":"","parse-names":false,"suffix":""}],"container-title":"Journal of Vision","id":"ITEM-1","issue":"4","issued":{"date-parts":[["2011"]]},"page":"1-17","title":"The weight of time: Gravitational force enhances discrimination of visual motion duration","type":"article-journal","volume":"11"},"uris":["http://www.mendeley.com/documents/?uuid=f142ee8e-62f7-4684-950e-b445bd2a009a"]}],"mendeley":{"formattedCitation":"(Moscatelli &amp; Lacquaniti, 2011)","plainTextFormattedCitation":"(Moscatelli &amp; Lacquaniti, 2011)","previouslyFormattedCitation":"(Moscatelli &amp; Lacquaniti, 2011)"},"properties":{"noteIndex":0},"schema":"https://github.com/citation-style-language/schema/raw/master/csl-citation.json"}</w:instrText>
      </w:r>
      <w:r>
        <w:fldChar w:fldCharType="separate"/>
      </w:r>
      <w:r w:rsidRPr="00891775">
        <w:rPr>
          <w:noProof/>
        </w:rPr>
        <w:t>(Moscatelli &amp; Lacquaniti, 2011)</w:t>
      </w:r>
      <w:r>
        <w:fldChar w:fldCharType="end"/>
      </w:r>
      <w:r>
        <w:t xml:space="preserve">, the perception of biological motion </w:t>
      </w:r>
      <w:r>
        <w:fldChar w:fldCharType="begin" w:fldLock="1"/>
      </w:r>
      <w:r>
        <w:instrText>ADDIN CSL_CITATION {"citationItems":[{"id":"ITEM-1","itemData":{"DOI":"10.1016/j.neuroimage.2014.10.006","ISBN":"1053-8119","ISSN":"10959572","PMID":"25315789","abstract":"Our visual system takes into account the effects of Earth gravity to interpret biological motion (BM), but the neural substrates of this process remain unclear. Here we measured functional magnetic resonance (fMRI) signals while participants viewed intact or scrambled stick-figure animations of walking, running, hopping, and skipping recorded at normal or reduced gravity. We found that regions sensitive to BM configuration in the occipito-temporal cortex (OTC) were more active for reduced than normal gravity but with intact stimuli only. Effective connectivity analysis suggests that predictive coding of gravity effects underlies BM interpretation. This process might be implemented by a family of snapshot neurons involved in action monitoring.","author":[{"dropping-particle":"","family":"Maffei","given":"Vincenzo","non-dropping-particle":"","parse-names":false,"suffix":""},{"dropping-particle":"","family":"Indovina","given":"Iole","non-dropping-particle":"","parse-names":false,"suffix":""},{"dropping-particle":"","family":"Macaluso","given":"Emiliano","non-dropping-particle":"","parse-names":false,"suffix":""},{"dropping-particle":"","family":"Ivanenko","given":"Yuri P.","non-dropping-particle":"","parse-names":false,"suffix":""},{"dropping-particle":"","family":"Orban","given":"Guy A.","non-dropping-particle":"","parse-names":false,"suffix":""},{"dropping-particle":"","family":"Lacquaniti","given":"Francesco","non-dropping-particle":"","parse-names":false,"suffix":""}],"container-title":"NeuroImage","id":"ITEM-1","issue":"October 2014","issued":{"date-parts":[["2015"]]},"page":"221-230","title":"Visual gravity cues in the interpretation of biological movements: Neural correlates in humans","type":"article-journal","volume":"104"},"uris":["http://www.mendeley.com/documents/?uuid=5ec8d194-bc97-4235-ab8b-b8b88f6debd6"]}],"mendeley":{"formattedCitation":"(Maffei et al., 2015)","plainTextFormattedCitation":"(Maffei et al., 2015)","previouslyFormattedCitation":"(Maffei et al., 2015)"},"properties":{"noteIndex":0},"schema":"https://github.com/citation-style-language/schema/raw/master/csl-citation.json"}</w:instrText>
      </w:r>
      <w:r>
        <w:fldChar w:fldCharType="separate"/>
      </w:r>
      <w:r w:rsidRPr="00891775">
        <w:rPr>
          <w:noProof/>
        </w:rPr>
        <w:t>(Maffei et al., 2015)</w:t>
      </w:r>
      <w:r>
        <w:fldChar w:fldCharType="end"/>
      </w:r>
      <w:r>
        <w:t xml:space="preserve"> and many more. Recently, we have shown that gravity-based prediction for motion during an occlusion </w:t>
      </w:r>
      <w:r w:rsidR="00402308">
        <w:t xml:space="preserve">matched </w:t>
      </w:r>
      <w:r>
        <w:t>performance under a 1g expectation</w:t>
      </w:r>
      <w:r w:rsidR="00402308">
        <w:t xml:space="preserve"> not only qualitatively</w:t>
      </w:r>
      <w:r>
        <w:t xml:space="preserve">, but also quantitatively </w:t>
      </w:r>
      <w:r>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This was an important finding to support our interpretation of the above results as a strong prior in a Bayesian framework of perception </w:t>
      </w:r>
      <w:r>
        <w:fldChar w:fldCharType="begin" w:fldLock="1"/>
      </w:r>
      <w:r w:rsidR="002A7435">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fldChar w:fldCharType="separate"/>
      </w:r>
      <w:r w:rsidR="004A436E" w:rsidRPr="004A436E">
        <w:rPr>
          <w:noProof/>
        </w:rPr>
        <w:t>(Jörges &amp; López-Moliner, 2017)</w:t>
      </w:r>
      <w:r>
        <w:fldChar w:fldCharType="end"/>
      </w:r>
      <w:r>
        <w:t>.</w:t>
      </w:r>
      <w:r w:rsidR="009A3299">
        <w:t xml:space="preserve"> </w:t>
      </w:r>
      <w:r w:rsidR="003A567D">
        <w:t xml:space="preserve">The results presented in </w:t>
      </w:r>
      <w:r w:rsidR="003A567D">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3A567D">
        <w:fldChar w:fldCharType="separate"/>
      </w:r>
      <w:r w:rsidR="004A436E" w:rsidRPr="004A436E">
        <w:rPr>
          <w:noProof/>
        </w:rPr>
        <w:t>(Jörges &amp; López-Moliner, 2019)</w:t>
      </w:r>
      <w:r w:rsidR="003A567D">
        <w:fldChar w:fldCharType="end"/>
      </w:r>
      <w:r w:rsidR="003A567D">
        <w:t xml:space="preserve"> indicate </w:t>
      </w:r>
      <w:r w:rsidR="009A3299">
        <w:t xml:space="preserve">that </w:t>
      </w:r>
      <w:r w:rsidR="00910B28">
        <w:t>temporal errors in a timing task were consistent with a mean of</w:t>
      </w:r>
      <w:r w:rsidR="009A3299">
        <w:t xml:space="preserve"> 1g (9.81 m/s²)</w:t>
      </w:r>
      <w:r w:rsidR="00E37468">
        <w:t xml:space="preserve"> when </w:t>
      </w:r>
      <w:r w:rsidR="00A72A81">
        <w:t>o</w:t>
      </w:r>
      <w:r w:rsidR="00E37468">
        <w:t>cclusion</w:t>
      </w:r>
      <w:r w:rsidR="00910B28">
        <w:t>s</w:t>
      </w:r>
      <w:r w:rsidR="00E37468">
        <w:t xml:space="preserve"> </w:t>
      </w:r>
      <w:r w:rsidR="00910B28">
        <w:t>were</w:t>
      </w:r>
      <w:r w:rsidR="00E37468">
        <w:t xml:space="preserve"> long enough. </w:t>
      </w:r>
      <w:r w:rsidR="00A72A81">
        <w:t>In the present paper, we extend the simulations brought forward in our previous paper: First, we consider how accounting for the Aubert-Fleischl effect, which leads humans to perceive moving object at about 80</w:t>
      </w:r>
      <w:r w:rsidR="002B2E0C">
        <w:t>%</w:t>
      </w:r>
      <w:r w:rsidR="00A72A81">
        <w:t xml:space="preserve"> of their actual speed when they pursue the target with their eyes</w:t>
      </w:r>
      <w:r w:rsidR="00F91E84">
        <w:t xml:space="preserve"> </w:t>
      </w:r>
      <w:r w:rsidR="00F91E84">
        <w:fldChar w:fldCharType="begin" w:fldLock="1"/>
      </w:r>
      <w:r w:rsidR="002502B8">
        <w:instrText>ADDIN CSL_CITATION {"citationItems":[{"id":"ITEM-1","itemData":{"DOI":"10.1007/BF01612710","ISSN":"00316768","author":[{"dropping-particle":"","family":"Aubert","given":"Hermann","non-dropping-particle":"","parse-names":false,"suffix":""}],"container-title":"Pflüger, Archiv für die Gesammte Physiologie des Menschen und der Thiere","id":"ITEM-1","issue":"1","issued":{"date-parts":[["1887","12"]]},"page":"459-480","publisher":"Springer-Verlag","title":"Die Bewegungsempfindung","type":"article-journal","volume":"40"},"uris":["http://www.mendeley.com/documents/?uuid=8909db35-7e47-32e8-998c-20fd4f11db43"]},{"id":"ITEM-2","itemData":{"abstract":"von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Wien","id":"ITEM-2","issue":"3","issued":{"date-parts":[["1882"]]},"page":"7-25","title":"Physiologisch-optische Notizen","type":"article-journal"},"uris":["http://www.mendeley.com/documents/?uuid=eaa07795-4081-46d6-994a-4e678a06c13c"]},{"id":"ITEM-3","itemData":{"DOI":"10.1007/BF00234920","ISSN":"00144819","PMID":"1204695","abstract":"Apparent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Research","id":"ITEM-3","issue":"5","issued":{"date-parts":[["1975","11"]]},"page":"529-533","publisher":"Springer-Verlag","title":"The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perception","type":"article-journal","volume":"23"},"uris":["http://www.mendeley.com/documents/?uuid=49e3eaf7-3b2a-38a6-8add-ee2b4f881be7"]}],"mendeley":{"formattedCitation":"(Aubert, 1887; Dichgans, Wist, Diener, &amp; Brandt, 1975; Fleischl, 1882)","plainTextFormattedCitation":"(Aubert, 1887; Dichgans, Wist, Diener, &amp; Brandt, 1975; Fleischl, 1882)","previouslyFormattedCitation":"(Aubert, 1887; Dichgans, Wist, Diener, &amp; Brandt, 1975; Fleischl, 1882)"},"properties":{"noteIndex":0},"schema":"https://github.com/citation-style-language/schema/raw/master/csl-citation.json"}</w:instrText>
      </w:r>
      <w:r w:rsidR="00F91E84">
        <w:fldChar w:fldCharType="separate"/>
      </w:r>
      <w:r w:rsidR="00F91E84" w:rsidRPr="00F91E84">
        <w:rPr>
          <w:noProof/>
        </w:rPr>
        <w:t>(Aubert, 1887; Dichgans, Wist, Diener, &amp; Brandt, 1975; Fleischl, 1882)</w:t>
      </w:r>
      <w:r w:rsidR="00F91E84">
        <w:fldChar w:fldCharType="end"/>
      </w:r>
      <w:r w:rsidR="009A3299">
        <w:t>,</w:t>
      </w:r>
      <w:r w:rsidR="00A72A81">
        <w:t xml:space="preserve"> can extend our simple 1g-based model to shorter occlusions.</w:t>
      </w:r>
      <w:r w:rsidR="009A3299">
        <w:t xml:space="preserve"> </w:t>
      </w:r>
      <w:r w:rsidR="00A72A81">
        <w:t xml:space="preserve">Furthermore, </w:t>
      </w:r>
      <w:r w:rsidR="009A3299">
        <w:t xml:space="preserve">to fully characterize </w:t>
      </w:r>
      <w:r w:rsidR="00A72A81">
        <w:t>a prior</w:t>
      </w:r>
      <w:r w:rsidR="009A3299">
        <w:t xml:space="preserve">, </w:t>
      </w:r>
      <w:r w:rsidR="00A72A81">
        <w:t xml:space="preserve">we need to not only indicate its </w:t>
      </w:r>
      <w:r w:rsidR="002A7435">
        <w:t>mean</w:t>
      </w:r>
      <w:r w:rsidR="00A72A81">
        <w:t>, but also its standard deviation</w:t>
      </w:r>
      <w:r w:rsidR="009A3299">
        <w:t>.</w:t>
      </w:r>
      <w:r w:rsidR="00153916">
        <w:t xml:space="preserve"> </w:t>
      </w:r>
      <w:r w:rsidR="00A72A81">
        <w:t xml:space="preserve">The second goal of the </w:t>
      </w:r>
      <w:r w:rsidR="00402308">
        <w:t xml:space="preserve">present paper </w:t>
      </w:r>
      <w:r w:rsidR="00A72A81">
        <w:t xml:space="preserve">is thus </w:t>
      </w:r>
      <w:r w:rsidR="00402308">
        <w:t xml:space="preserve">to determine </w:t>
      </w:r>
      <w:r w:rsidR="00A72A81">
        <w:t xml:space="preserve">the standard deviation of the strong </w:t>
      </w:r>
      <w:r w:rsidR="00A72A81">
        <w:lastRenderedPageBreak/>
        <w:t xml:space="preserve">gravity prior. We aim to achieve this goal </w:t>
      </w:r>
      <w:r w:rsidR="00402308">
        <w:t>by simulati</w:t>
      </w:r>
      <w:r w:rsidR="00A72A81">
        <w:t>ons</w:t>
      </w:r>
      <w:r w:rsidR="00402308">
        <w:t xml:space="preserve"> based on assumptions about the different sources of noise relevant to the task at hand.</w:t>
      </w:r>
    </w:p>
    <w:p w14:paraId="1A65CF6C" w14:textId="51C49ADB" w:rsidR="007774C7" w:rsidRDefault="002A7B37" w:rsidP="00BE7928">
      <w:pPr>
        <w:spacing w:line="480" w:lineRule="auto"/>
        <w:jc w:val="both"/>
      </w:pPr>
      <w:r>
        <w:t xml:space="preserve">In this paper, we adopt a </w:t>
      </w:r>
      <w:r w:rsidR="00D43573">
        <w:t>constructivist</w:t>
      </w:r>
      <w:r>
        <w:t xml:space="preserve">-computational framework </w:t>
      </w:r>
      <w:r w:rsidR="007F6D38">
        <w:fldChar w:fldCharType="begin" w:fldLock="1"/>
      </w:r>
      <w:r w:rsidR="007631C4">
        <w:instrText>ADDIN CSL_CITATION {"citationItems":[{"id":"ITEM-1","itemData":{"DOI":"10.1111/ejop.12085","author":[{"dropping-particle":"","family":"Nanay","given":"Bence","non-dropping-particle":"","parse-names":false,"suffix":""}],"container-title":"European Journal of Philosophy","id":"ITEM-1","issue":"2","issued":{"date-parts":[["2014"]]},"page":"321-336","title":"The Representationalism versus Relationalism Debate: Explanatory Contextualism about Perception","type":"article-journal","volume":"23"},"uris":["http://www.mendeley.com/documents/?uuid=fb45cf5c-b7c6-40dd-93af-a8bcca38d956"]},{"id":"ITEM-2","itemData":{"ISBN":"0-7167-1284-9","abstract":"In Vision, Marr describes a general framework for understanding visual perception and touches on broader questions about how the brain and its functions can be studied and understood. Researchers from a range of brain and cognitive sciences have long valued Marr's creativity, intellectual power, and ability to integrate insights and data from neuroscience, psychology, and computation. This MIT Press edition makes Marr's influential work available to a new generation of students and scientists. In Marr's framework, the process of vision constructs a set of representations, starting from a description of the input image and culminating with a description of three-dimensional objects in the surrounding environment. A central theme, and one that has had far-reaching influence in both neuroscience and cognitive science, is the notion of different levels of analysis -- in Marr's framework, the computational level, the algorithmic level, and the hardware implementation level. Now, thirty years later, the main problems that occupied Marr remain fundamental open problems in the study of perception. Vision provides inspiration for the continuing efforts to integrate knowledge from cognition and computation to understand vision and the brain.","author":[{"dropping-particle":"","family":"Marr","given":"David","non-dropping-particle":"","parse-names":false,"suffix":""}],"container-title":"Vision: A computational investigation into the human representation and processing of visual information","id":"ITEM-2","issued":{"date-parts":[["1982"]]},"title":"A computational investigation into the human representation and processing of visual information.pdf","type":"article"},"uris":["http://www.mendeley.com/documents/?uuid=e3ffd3e1-2215-4db0-a1d3-ff09e6171873"]}],"mendeley":{"formattedCitation":"(Marr, 1982; Nanay, 2014)","plainTextFormattedCitation":"(Marr, 1982; Nanay, 2014)","previouslyFormattedCitation":"(Marr, 1982; Nanay, 2014)"},"properties":{"noteIndex":0},"schema":"https://github.com/citation-style-language/schema/raw/master/csl-citation.json"}</w:instrText>
      </w:r>
      <w:r w:rsidR="007F6D38">
        <w:fldChar w:fldCharType="separate"/>
      </w:r>
      <w:r w:rsidR="007F6D38" w:rsidRPr="007F6D38">
        <w:rPr>
          <w:noProof/>
        </w:rPr>
        <w:t>(Marr, 1982; Nanay, 2014)</w:t>
      </w:r>
      <w:r w:rsidR="007F6D38">
        <w:fldChar w:fldCharType="end"/>
      </w:r>
      <w:r>
        <w:t xml:space="preserve">; we view perception as a process by which humans </w:t>
      </w:r>
      <w:r w:rsidR="00D9735A">
        <w:t>acknowledge</w:t>
      </w:r>
      <w:r w:rsidR="00CA3C73">
        <w:t xml:space="preserve"> the state of the worl</w:t>
      </w:r>
      <w:r w:rsidR="008F40B3">
        <w:t>d</w:t>
      </w:r>
      <w:r w:rsidR="00CA3C73">
        <w:t xml:space="preserve"> around us </w:t>
      </w:r>
      <w:r w:rsidR="00612B5E">
        <w:t xml:space="preserve">based on both prior knowledge and </w:t>
      </w:r>
      <w:r w:rsidR="002D66FE">
        <w:t xml:space="preserve">sensory online information </w:t>
      </w:r>
      <w:r w:rsidR="00CA11E1">
        <w:t>in order to</w:t>
      </w:r>
      <w:r>
        <w:t xml:space="preserve"> guide their interactions with the external world.</w:t>
      </w:r>
      <w:r w:rsidR="007631C4">
        <w:t xml:space="preserve"> Please not</w:t>
      </w:r>
      <w:r w:rsidR="004A4D6B">
        <w:t>e</w:t>
      </w:r>
      <w:r w:rsidR="007631C4">
        <w:t xml:space="preserve"> that </w:t>
      </w:r>
      <w:r w:rsidR="004A4D6B">
        <w:t xml:space="preserve">other psychological traditions, such as ecological perception </w:t>
      </w:r>
      <w:r w:rsidR="004A4D6B">
        <w:fldChar w:fldCharType="begin" w:fldLock="1"/>
      </w:r>
      <w:r w:rsidR="00FE16F2">
        <w:instrText>ADDIN CSL_CITATION {"citationItems":[{"id":"ITEM-1","itemData":{"author":[{"dropping-particle":"","family":"Gibson","given":"James J","non-dropping-particle":"","parse-names":false,"suffix":""}],"id":"ITEM-1","issued":{"date-parts":[["1986"]]},"publisher":"Taylor &amp; Francis","publisher-place":"New York","title":"The Ecological Approach to Visual Perception","type":"book"},"uris":["http://www.mendeley.com/documents/?uuid=ff5687c0-f4b0-41f2-940b-869e2a855d9e"]}],"mendeley":{"formattedCitation":"(Gibson, 1986)","plainTextFormattedCitation":"(Gibson, 1986)","previouslyFormattedCitation":"(Gibson, 1986)"},"properties":{"noteIndex":0},"schema":"https://github.com/citation-style-language/schema/raw/master/csl-citation.json"}</w:instrText>
      </w:r>
      <w:r w:rsidR="004A4D6B">
        <w:fldChar w:fldCharType="separate"/>
      </w:r>
      <w:r w:rsidR="004A4D6B" w:rsidRPr="004A4D6B">
        <w:rPr>
          <w:noProof/>
        </w:rPr>
        <w:t>(Gibson, 1986)</w:t>
      </w:r>
      <w:r w:rsidR="004A4D6B">
        <w:fldChar w:fldCharType="end"/>
      </w:r>
      <w:r w:rsidR="004A4D6B">
        <w:t xml:space="preserve">, deny the necessity of </w:t>
      </w:r>
      <w:r w:rsidR="00CA11E1">
        <w:t>prior knowledge</w:t>
      </w:r>
      <w:r w:rsidR="004A4D6B">
        <w:t>.</w:t>
      </w:r>
      <w:r>
        <w:t xml:space="preserve"> </w:t>
      </w:r>
      <w:r w:rsidR="004A4D6B">
        <w:t xml:space="preserve"> </w:t>
      </w:r>
      <w:r w:rsidR="00282148">
        <w:t xml:space="preserve">Within our </w:t>
      </w:r>
      <w:r w:rsidR="00261379">
        <w:t>constructivist</w:t>
      </w:r>
      <w:r w:rsidR="00CA11E1">
        <w:t xml:space="preserve"> </w:t>
      </w:r>
      <w:r w:rsidR="00282148">
        <w:t>framework, we</w:t>
      </w:r>
      <w:r w:rsidR="00BD3838">
        <w:t xml:space="preserve"> envision</w:t>
      </w:r>
      <w:r w:rsidR="00E23038">
        <w:t xml:space="preserve"> (visual)</w:t>
      </w:r>
      <w:r w:rsidR="00BD3838">
        <w:t xml:space="preserve"> perception as a</w:t>
      </w:r>
      <w:r w:rsidR="00E23038">
        <w:t xml:space="preserve"> two-step</w:t>
      </w:r>
      <w:r w:rsidR="00BD3838">
        <w:t xml:space="preserve"> process: Encoding and Decoding</w:t>
      </w:r>
      <w:r w:rsidR="00C23250">
        <w:t xml:space="preserve"> </w:t>
      </w:r>
      <w:r w:rsidR="00C23250">
        <w:fldChar w:fldCharType="begin" w:fldLock="1"/>
      </w:r>
      <w:r w:rsidR="007F6D38">
        <w:instrText>ADDIN CSL_CITATION {"citationItems":[{"id":"ITEM-1","itemData":{"DOI":"10.1146/annurev.neuro.29.051605.113038","author":[{"dropping-particle":"","family":"Gold","given":"Joshua I","non-dropping-particle":"","parse-names":false,"suffix":""},{"dropping-particle":"","family":"Shadlen","given":"Michael N","non-dropping-particle":"","parse-names":false,"suffix":""}],"id":"ITEM-1","issued":{"date-parts":[["2007"]]},"title":"The Neural Basis of Decision Making","type":"article-journal"},"uris":["http://www.mendeley.com/documents/?uuid=b7dfaddb-74be-4262-bab2-4adb8e8014f4"]},{"id":"ITEM-2","itemData":{"author":[{"dropping-particle":"","family":"Schneidman","given":"Elad","non-dropping-particle":"","parse-names":false,"suffix":""},{"dropping-particle":"","family":"Bialek","given":"William","non-dropping-particle":"","parse-names":false,"suffix":""},{"dropping-particle":"","family":"Ii","given":"Michael J Berry","non-dropping-particle":"","parse-names":false,"suffix":""}],"id":"ITEM-2","issue":"37","issued":{"date-parts":[["2003"]]},"page":"11539-11553","title":"Synergy , Redundancy , and Independence in Population Codes","type":"article-journal","volume":"23"},"uris":["http://www.mendeley.com/documents/?uuid=1e0054b1-223a-4f6a-a613-4ddca440dab4"]}],"mendeley":{"formattedCitation":"(Gold &amp; Shadlen, 2007; Schneidman, Bialek, &amp; Ii, 2003)","plainTextFormattedCitation":"(Gold &amp; Shadlen, 2007; Schneidman, Bialek, &amp; Ii, 2003)","previouslyFormattedCitation":"(Gold &amp; Shadlen, 2007; Schneidman, Bialek, &amp; Ii, 2003)"},"properties":{"noteIndex":0},"schema":"https://github.com/citation-style-language/schema/raw/master/csl-citation.json"}</w:instrText>
      </w:r>
      <w:r w:rsidR="00C23250">
        <w:fldChar w:fldCharType="separate"/>
      </w:r>
      <w:r w:rsidR="00C23250" w:rsidRPr="00C23250">
        <w:rPr>
          <w:noProof/>
        </w:rPr>
        <w:t>(Gold &amp; Shadlen, 2007; Schneidman, Bialek, &amp; Ii, 2003)</w:t>
      </w:r>
      <w:r w:rsidR="00C23250">
        <w:fldChar w:fldCharType="end"/>
      </w:r>
      <w:r w:rsidR="00BD3838">
        <w:t>. During Encoding, low level signals such as luminosity, retinal velocities or orientation are picked up by the perceptual system</w:t>
      </w:r>
      <w:r w:rsidR="007631C4">
        <w:t xml:space="preserve"> and represented as neural activity</w:t>
      </w:r>
      <w:r w:rsidR="00BD3838">
        <w:t>. However</w:t>
      </w:r>
      <w:r w:rsidR="00402308">
        <w:t xml:space="preserve">, these </w:t>
      </w:r>
      <w:r w:rsidR="001A57F8">
        <w:t>low-level</w:t>
      </w:r>
      <w:r w:rsidR="00402308">
        <w:t xml:space="preserve"> sensory signals</w:t>
      </w:r>
      <w:r w:rsidR="007631C4">
        <w:t>, and the neural activity they are represented as,</w:t>
      </w:r>
      <w:r w:rsidR="00402308">
        <w:t xml:space="preserve"> </w:t>
      </w:r>
      <w:r w:rsidR="007631C4">
        <w:t xml:space="preserve">can be </w:t>
      </w:r>
      <w:r w:rsidR="00402308">
        <w:t>ambiguous with respect to the state of the world:</w:t>
      </w:r>
      <w:r w:rsidR="00BD3838">
        <w:t xml:space="preserve"> </w:t>
      </w:r>
      <w:r w:rsidR="00402308">
        <w:t xml:space="preserve">for example, </w:t>
      </w:r>
      <w:r w:rsidR="00BD3838">
        <w:t>the same retinal velocities can correspond to vastly different physical velocities, depending on the distance between observer and object.</w:t>
      </w:r>
      <w:r w:rsidR="007631C4">
        <w:t xml:space="preserve"> An object that moves 6 m in front of the observer in the fronto-parallel plane with a physical speed of 1 m/s elicits a retinal speed of </w:t>
      </w:r>
      <w:r w:rsidR="00282148">
        <w:t xml:space="preserve">about </w:t>
      </w:r>
      <w:r w:rsidR="007631C4">
        <w:t>9.5°/s</w:t>
      </w:r>
      <w:r w:rsidR="00282148">
        <w:t xml:space="preserve"> when fixation is maintained</w:t>
      </w:r>
      <w:r w:rsidR="007631C4">
        <w:t>. The same retinal speed could correspond to a target that moves at a physical speed of 1.2 m/s 7 m in front of the observer.</w:t>
      </w:r>
      <w:r w:rsidR="00BD3838">
        <w:t xml:space="preserve"> Decoding is the process of interpreting optic flow information. In Decoding, humans often combine sensory input with previous </w:t>
      </w:r>
      <w:r w:rsidR="00103427">
        <w:t xml:space="preserve">(prior) </w:t>
      </w:r>
      <w:r w:rsidR="00BD3838">
        <w:t>knowledge to obtain a more accurate and precise estimate of the observed state of the world.</w:t>
      </w:r>
      <w:r w:rsidR="00402308">
        <w:t xml:space="preserve"> For example, we use knowledge about the size of an object to recover its most likely distance to the observer, thus providing a key to recover its physical velocity from retinal motion.</w:t>
      </w:r>
      <w:r w:rsidR="007631C4">
        <w:t xml:space="preserve"> If we, for example</w:t>
      </w:r>
      <w:ins w:id="0" w:author="Björn Jörges" w:date="2020-07-09T03:20:00Z">
        <w:r w:rsidR="00B02D0B">
          <w:t>,</w:t>
        </w:r>
      </w:ins>
      <w:r w:rsidR="007631C4">
        <w:t xml:space="preserve"> know that we are observing a basketball and know from experience that its radius is 0.12 m, and we perceive that the target occupies a visual angle of 0.5°, we know that the target moves at 7 m in front of as. We then also know that the physical velocity of the ball is 1.2 m/s, not 1 m/s.</w:t>
      </w:r>
      <w:ins w:id="1" w:author="Björn Jörges" w:date="2020-07-09T03:19:00Z">
        <w:r w:rsidR="00B02D0B">
          <w:t xml:space="preserve"> </w:t>
        </w:r>
      </w:ins>
      <w:r w:rsidR="00BD3838">
        <w:t>In some, if not many instances, this combination occurs according to Bayes’ formula</w:t>
      </w:r>
      <w:r w:rsidR="007774C7">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A5BF0" w:rsidRPr="00277A48" w14:paraId="0B208BBD" w14:textId="77777777" w:rsidTr="00E37468">
        <w:trPr>
          <w:trHeight w:val="376"/>
        </w:trPr>
        <w:tc>
          <w:tcPr>
            <w:tcW w:w="8314" w:type="dxa"/>
            <w:shd w:val="clear" w:color="auto" w:fill="FFFFFF" w:themeFill="background1"/>
            <w:vAlign w:val="center"/>
          </w:tcPr>
          <w:p w14:paraId="4C8AF284" w14:textId="6D9F9A61" w:rsidR="00FA5BF0" w:rsidRPr="007801C8" w:rsidRDefault="00FA5BF0" w:rsidP="00BE7928">
            <w:pPr>
              <w:pStyle w:val="MaterialsandMethodsText"/>
              <w:spacing w:line="480" w:lineRule="auto"/>
              <w:rPr>
                <w:sz w:val="20"/>
                <w:szCs w:val="20"/>
              </w:rPr>
            </w:pPr>
            <m:oMathPara>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A</m:t>
                    </m:r>
                  </m:e>
                  <m:e>
                    <m:r>
                      <w:rPr>
                        <w:rFonts w:ascii="Cambria Math" w:hAnsi="Cambria Math"/>
                        <w:sz w:val="20"/>
                        <w:szCs w:val="20"/>
                      </w:rPr>
                      <m:t>B</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A</m:t>
                        </m:r>
                      </m:e>
                    </m:d>
                    <m:r>
                      <w:rPr>
                        <w:rFonts w:ascii="Cambria Math" w:hAnsi="Cambria Math"/>
                        <w:sz w:val="20"/>
                        <w:szCs w:val="20"/>
                      </w:rPr>
                      <m:t>P(A)</m:t>
                    </m:r>
                  </m:num>
                  <m:den>
                    <m:r>
                      <w:rPr>
                        <w:rFonts w:ascii="Cambria Math" w:hAnsi="Cambria Math"/>
                        <w:sz w:val="20"/>
                        <w:szCs w:val="20"/>
                      </w:rPr>
                      <m:t>P(B)</m:t>
                    </m:r>
                  </m:den>
                </m:f>
              </m:oMath>
            </m:oMathPara>
          </w:p>
        </w:tc>
        <w:tc>
          <w:tcPr>
            <w:tcW w:w="783" w:type="dxa"/>
            <w:shd w:val="clear" w:color="auto" w:fill="FFFFFF" w:themeFill="background1"/>
            <w:vAlign w:val="center"/>
          </w:tcPr>
          <w:p w14:paraId="09869576" w14:textId="1F6C4F8B" w:rsidR="00FA5BF0" w:rsidRPr="00277A48" w:rsidRDefault="00FA5BF0" w:rsidP="00BE7928">
            <w:pPr>
              <w:pStyle w:val="MaterialsandMethodsText"/>
              <w:spacing w:line="480" w:lineRule="auto"/>
            </w:pPr>
            <w:r w:rsidRPr="00277A48">
              <w:t>[</w:t>
            </w:r>
            <w:r>
              <w:t>1</w:t>
            </w:r>
            <w:r w:rsidRPr="00277A48">
              <w:t>]</w:t>
            </w:r>
          </w:p>
        </w:tc>
      </w:tr>
    </w:tbl>
    <w:p w14:paraId="737F43B2" w14:textId="49F8D88D" w:rsidR="00BD3838" w:rsidRPr="004F7B12" w:rsidRDefault="007774C7" w:rsidP="00BE7928">
      <w:pPr>
        <w:spacing w:line="480" w:lineRule="auto"/>
        <w:jc w:val="both"/>
      </w:pPr>
      <w:r>
        <w:t xml:space="preserve">The probability of a state of the world A given evidence B is the probability of observing evidence B given the state of the world A multiplied by the probability of the state of the world (A), divided by the probability of the evidence (B). In a Bayesian framework, </w:t>
      </w:r>
      <w:r w:rsidR="00BD3838">
        <w:t>sensory input (Likelihood)</w:t>
      </w:r>
      <w:r w:rsidR="00812FD6">
        <w:t xml:space="preserve">, corresponding to the term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num>
          <m:den>
            <m:r>
              <w:rPr>
                <w:rFonts w:ascii="Cambria Math" w:hAnsi="Cambria Math"/>
              </w:rPr>
              <m:t>P(B)</m:t>
            </m:r>
          </m:den>
        </m:f>
      </m:oMath>
      <w:r w:rsidR="00812FD6">
        <w:t xml:space="preserve"> in Equation 1,</w:t>
      </w:r>
      <w:r w:rsidR="00BD3838">
        <w:t xml:space="preserve"> and prior knowledge (Prior)</w:t>
      </w:r>
      <w:r w:rsidR="00812FD6">
        <w:t xml:space="preserve">, corresponding to </w:t>
      </w:r>
      <m:oMath>
        <m:r>
          <w:rPr>
            <w:rFonts w:ascii="Cambria Math" w:hAnsi="Cambria Math"/>
          </w:rPr>
          <m:t>P(A)</m:t>
        </m:r>
      </m:oMath>
      <w:r w:rsidR="00812FD6">
        <w:rPr>
          <w:rFonts w:eastAsiaTheme="minorEastAsia"/>
        </w:rPr>
        <w:t xml:space="preserve"> in Equation 1,</w:t>
      </w:r>
      <w:r w:rsidR="00BD3838">
        <w:t xml:space="preserve"> </w:t>
      </w:r>
      <w:r>
        <w:t xml:space="preserve">are combined </w:t>
      </w:r>
      <w:r w:rsidR="00BD3838">
        <w:t>according to their respective precisions to yield a more precise</w:t>
      </w:r>
      <w:r w:rsidR="00855B76">
        <w:t xml:space="preserve"> and more accurate final percept (Posterior).</w:t>
      </w:r>
      <w:r w:rsidR="004A4D6B">
        <w:t xml:space="preserve"> Under many circumstances, Prior, Likelihood and Posterior can be represented as normal distributions whose standard deviations correspond to the representation’s reliability. If an organism has a high sensitivity to the sensory input, that is, when they are able to reliably distinguish one stimulus strength from a very similar stimulus strength, the standard deviation of the Likelihood would be very low, which corresponds to a very narrow distribution. On the other hand, if the organism has a very precise representation of the most likely state of the world, the Prior would be very narrow. Finally, the standard deviation of the Posterior would depend on the precision of Likelihood and Prior. </w:t>
      </w:r>
      <w:r w:rsidR="006D354B">
        <w:t>U</w:t>
      </w:r>
      <w:r w:rsidR="004F7B12">
        <w:t>sually</w:t>
      </w:r>
      <w:r w:rsidR="004A4D6B">
        <w:t>,</w:t>
      </w:r>
      <w:r w:rsidR="004F7B12">
        <w:t xml:space="preserve"> </w:t>
      </w:r>
      <w:r w:rsidR="006D354B">
        <w:t>both the Prior and the Likelihood contribute to the Posterior</w:t>
      </w:r>
      <w:r w:rsidR="004F7B12">
        <w:t xml:space="preserve">; for example when we know that our opponent in </w:t>
      </w:r>
      <w:r>
        <w:t xml:space="preserve">a </w:t>
      </w:r>
      <w:r w:rsidR="004F7B12">
        <w:t xml:space="preserve">tennis </w:t>
      </w:r>
      <w:r>
        <w:t xml:space="preserve">match </w:t>
      </w:r>
      <w:r w:rsidR="004F7B12" w:rsidRPr="004F7B12">
        <w:rPr>
          <w:i/>
          <w:iCs/>
        </w:rPr>
        <w:t>usually</w:t>
      </w:r>
      <w:r w:rsidR="004F7B12">
        <w:rPr>
          <w:i/>
          <w:iCs/>
        </w:rPr>
        <w:t xml:space="preserve"> </w:t>
      </w:r>
      <w:r w:rsidR="004F7B12">
        <w:t xml:space="preserve">serves in the right corner of the court, but </w:t>
      </w:r>
      <w:r w:rsidR="004F7B12" w:rsidRPr="004F7B12">
        <w:rPr>
          <w:i/>
          <w:iCs/>
        </w:rPr>
        <w:t>not always</w:t>
      </w:r>
      <w:r w:rsidR="006D354B">
        <w:t xml:space="preserve">, (Prior) and we have good visibility of their serving motion, but since the motion is so quick, we do not have a lot of time to acquire evidence (Likelihood). </w:t>
      </w:r>
      <w:r w:rsidR="004F7B12">
        <w:t xml:space="preserve">We thus take sensory input (e. g. about </w:t>
      </w:r>
      <w:r w:rsidR="006D354B">
        <w:t xml:space="preserve">their </w:t>
      </w:r>
      <w:r w:rsidR="004F7B12">
        <w:t>body posture while serving) into account only to some extent (see “Normal Prior” scenario in</w:t>
      </w:r>
      <w:del w:id="2" w:author="Björn Jörges" w:date="2020-07-09T04:27:00Z">
        <w:r w:rsidR="00015257" w:rsidDel="00405FE3">
          <w:delText xml:space="preserve"> </w:delText>
        </w:r>
      </w:del>
      <w:ins w:id="3" w:author="Björn Jörges" w:date="2020-07-09T04:27:00Z">
        <w:r w:rsidR="00405FE3">
          <w:t xml:space="preserve"> Figure 1</w:t>
        </w:r>
      </w:ins>
      <w:del w:id="4" w:author="Björn Jörges" w:date="2020-07-09T04:27:00Z">
        <w:r w:rsidR="00015257" w:rsidDel="00405FE3">
          <w:fldChar w:fldCharType="begin"/>
        </w:r>
        <w:r w:rsidR="00015257" w:rsidDel="00405FE3">
          <w:delInstrText xml:space="preserve"> REF _Ref37844425 \h </w:delInstrText>
        </w:r>
        <w:r w:rsidR="00015257" w:rsidDel="00405FE3">
          <w:fldChar w:fldCharType="separate"/>
        </w:r>
        <w:r w:rsidR="004A3F9D" w:rsidRPr="00E23038" w:rsidDel="00405FE3">
          <w:delText xml:space="preserve">Figure </w:delText>
        </w:r>
        <w:r w:rsidR="004A3F9D" w:rsidDel="00405FE3">
          <w:rPr>
            <w:noProof/>
          </w:rPr>
          <w:delText>1</w:delText>
        </w:r>
        <w:r w:rsidR="00015257" w:rsidDel="00405FE3">
          <w:fldChar w:fldCharType="end"/>
        </w:r>
      </w:del>
      <w:r w:rsidR="004F7B12">
        <w:t>). However, in the case of gravity it seems that the expectation of Earth Gravity overrules all sensory information that humans collect on the law of motion of an observed object</w:t>
      </w:r>
      <w:r w:rsidR="00094829">
        <w:t xml:space="preserve"> </w:t>
      </w:r>
      <w:r w:rsidR="00094829">
        <w:fldChar w:fldCharType="begin" w:fldLock="1"/>
      </w:r>
      <w:r w:rsidR="00DE7828">
        <w:instrText>ADDIN CSL_CITATION {"citationItems":[{"id":"ITEM-1","itemData":{"ISBN":"0972533907","abstract":"The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L.","non-dropping-particle":"","parse-names":false,"suffix":""}],"id":"ITEM-1","issued":{"date-parts":[["2003"]]},"note":"NULL","page":"55 - 61","publisher":"National Aeronautics and Space Administration, Lyndon B. Johnson Space Center","title":"The Brain as a Predictor: On Catching Flying Balls in Zero-G","type":"chapter"},"uris":["http://www.mendeley.com/documents/?uuid=14012fd5-c757-4302-97a1-2043f493a11a"]},{"id":"ITEM-2","itemData":{"DOI":"10.1016/j.visres.2008.04.005","ISBN":"0651501482","ISSN":"00426989","PMID":"18499213","abstract":"Baur??s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id":"ITEM-3","itemData":{"DOI":"10.1152/jn.00475.2015","ISSN":"0022-3077","author":[{"dropping-particle":"","family":"Scaleia","given":"Barbara","non-dropping-particle":"La","parse-names":false,"suffix":""},{"dropping-particle":"","family":"Zago","given":"Myrka","non-dropping-particle":"","parse-names":false,"suffix":""},{"dropping-particle":"","family":"Lacquaniti","given":"Francesco","non-dropping-particle":"","parse-names":false,"suffix":""}],"container-title":"Journal of Neurophysiology","id":"ITEM-3","issued":{"date-parts":[["2015"]]},"note":"NULL","page":"1577-1592","title":"Hand interception of occluded motion in humans: A test of model-based versus on-line control","type":"article-journal","volume":"114"},"uris":["http://www.mendeley.com/documents/?uuid=8620b313-ef80-4016-978d-230eea1f8e01"]},{"id":"ITEM-4","itemData":{"DOI":"10.1152/jn.00215.2005","ISBN":"0022-3077 (Print)","ISSN":"0022-3077","PMID":"15817649","author":[{"dropping-particle":"","family":"Zago","given":"Myrka","non-dropping-particle":"","parse-names":false,"suffix":""},{"dropping-particle":"","family":"Lacquaniti","given":"Francesco","non-dropping-particle":"","parse-names":false,"suffix":""}],"container-title":"Journal of Neurophysiology","id":"ITEM-4","issue":"2","issued":{"date-parts":[["2005"]]},"page":"1346-1357","title":"Internal Model of Gravity for Hand Interception: Parametric Adaptation to Zero-Gravity Visual Targets on Earth","type":"article-journal","volume":"94"},"uris":["http://www.mendeley.com/documents/?uuid=d6a5dba7-ef67-45d0-bd23-2be7125542a7"]},{"id":"ITEM-5","itemData":{"DOI":"10.1097/00001756-200112040-00004","ISBN":"1097-6256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Laws","type":"article-journal","volume":"12"},"uris":["http://www.mendeley.com/documents/?uuid=d038ba84-5af4-4fa5-9fdc-0ca802b136fe"]}],"mendeley":{"formattedCitation":"(La Scaleia, Zago, &amp; Lacquaniti, 2015; J McIntyre et al., 2001; Joseph McIntyre, Zago, Berthoz, &amp; Lacquaniti, 2003; Zago &amp; Lacquaniti, 2005b; Zago et al., 2008)","manualFormatting":"(La Scaleia, Zago, &amp; Lacquaniti, 2015; McIntyre et al., 2001; McIntyre, Zago, Berthoz, &amp; Lacquaniti, 2003; Zago &amp; Lacquaniti, 2005b; Zago et al., 2008)","plainTextFormattedCitation":"(La Scaleia, Zago, &amp; Lacquaniti, 2015; J McIntyre et al., 2001; Joseph McIntyre, Zago, Berthoz, &amp; Lacquaniti, 2003; Zago &amp; Lacquaniti, 2005b; Zago et al., 2008)","previouslyFormattedCitation":"(La Scaleia, Zago, &amp; Lacquaniti, 2015; J McIntyre et al., 2001; Joseph McIntyre, Zago, Berthoz, &amp; Lacquaniti, 2003; Zago &amp; Lacquaniti, 2005b; Zago et al., 2008)"},"properties":{"noteIndex":0},"schema":"https://github.com/citation-style-language/schema/raw/master/csl-citation.json"}</w:instrText>
      </w:r>
      <w:r w:rsidR="00094829">
        <w:fldChar w:fldCharType="separate"/>
      </w:r>
      <w:r w:rsidR="007520D2" w:rsidRPr="007520D2">
        <w:rPr>
          <w:noProof/>
        </w:rPr>
        <w:t>(La Scaleia, Zago, &amp; Lacquaniti, 2015; McIntyre et al., 2001; McIntyre, Zago, Berthoz, &amp; Lacquaniti, 2003; Zago &amp; Lacquaniti, 2005b; Zago et al., 2008)</w:t>
      </w:r>
      <w:r w:rsidR="00094829">
        <w:fldChar w:fldCharType="end"/>
      </w:r>
      <w:r w:rsidR="004F7B12">
        <w:t xml:space="preserve">. On a theoretical level, this is a sensible </w:t>
      </w:r>
      <w:proofErr w:type="gramStart"/>
      <w:r w:rsidR="004F7B12">
        <w:t>assumption, since</w:t>
      </w:r>
      <w:proofErr w:type="gramEnd"/>
      <w:r w:rsidR="004F7B12">
        <w:t xml:space="preserve"> all of human evolution and each human’s individual development occurred under Earth Gravity. In Bayesian terms, the Prior is extremely precise and thus overrules all sensory </w:t>
      </w:r>
      <w:r w:rsidR="004F7B12">
        <w:lastRenderedPageBreak/>
        <w:t>information represented as the Likelihood.</w:t>
      </w:r>
      <w:r w:rsidR="00B117EC">
        <w:t xml:space="preserve"> According to our interpretation, we would thus expect an extremely low value for the standard deviation of the earth gravity prior</w:t>
      </w:r>
      <w:r w:rsidR="00015257">
        <w:t xml:space="preserve"> (“Strong Prior” scenario in</w:t>
      </w:r>
      <w:del w:id="5" w:author="Björn Jörges" w:date="2020-07-09T04:28:00Z">
        <w:r w:rsidR="00015257" w:rsidDel="00751554">
          <w:delText xml:space="preserve"> </w:delText>
        </w:r>
        <w:r w:rsidR="00015257" w:rsidDel="00751554">
          <w:fldChar w:fldCharType="begin"/>
        </w:r>
        <w:r w:rsidR="00015257" w:rsidDel="00751554">
          <w:delInstrText xml:space="preserve"> REF _Ref37844425 \h </w:delInstrText>
        </w:r>
        <w:r w:rsidR="00015257" w:rsidDel="00751554">
          <w:fldChar w:fldCharType="separate"/>
        </w:r>
        <w:r w:rsidR="004A3F9D" w:rsidRPr="00E23038" w:rsidDel="00751554">
          <w:delText xml:space="preserve">Figure </w:delText>
        </w:r>
        <w:r w:rsidR="004A3F9D" w:rsidDel="00751554">
          <w:rPr>
            <w:noProof/>
          </w:rPr>
          <w:delText>1</w:delText>
        </w:r>
        <w:r w:rsidR="00015257" w:rsidDel="00751554">
          <w:fldChar w:fldCharType="end"/>
        </w:r>
      </w:del>
      <w:ins w:id="6" w:author="Björn Jörges" w:date="2020-07-09T04:28:00Z">
        <w:r w:rsidR="00751554">
          <w:t xml:space="preserve"> Figure 1</w:t>
        </w:r>
      </w:ins>
      <w:r w:rsidR="00015257">
        <w:t>)</w:t>
      </w:r>
      <w:r w:rsidR="00B117EC">
        <w:t>.</w:t>
      </w:r>
      <w:r w:rsidR="007B6594">
        <w:t xml:space="preserve"> We would expect this value to be represented more precisely than linear velocities, which generally elicit Weber Fractions of 10%, which corresponds to a standard deviation of about 15% of the mean </w:t>
      </w:r>
      <w:r w:rsidR="00BE3250">
        <w:t>re</w:t>
      </w:r>
      <w:r w:rsidR="007B6594">
        <w:t xml:space="preserve">presented </w:t>
      </w:r>
      <w:r w:rsidR="00BE3250">
        <w:t>stimulation</w:t>
      </w:r>
      <w:r w:rsidR="007B6594">
        <w:t>.</w:t>
      </w:r>
    </w:p>
    <w:p w14:paraId="010605AD" w14:textId="069CDE42" w:rsidR="008D72BE" w:rsidRDefault="009A3299" w:rsidP="00BE7928">
      <w:pPr>
        <w:spacing w:line="480" w:lineRule="auto"/>
        <w:jc w:val="both"/>
      </w:pPr>
      <w:r>
        <w:t xml:space="preserve">In the following, we use the </w:t>
      </w:r>
      <w:r w:rsidR="00891775">
        <w:t xml:space="preserve">data from </w:t>
      </w:r>
      <w:r>
        <w:t>our</w:t>
      </w:r>
      <w:r w:rsidR="00891775">
        <w:t xml:space="preserve"> previous study </w:t>
      </w:r>
      <w:r w:rsidR="00891775">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91775">
        <w:fldChar w:fldCharType="separate"/>
      </w:r>
      <w:r w:rsidR="004A436E" w:rsidRPr="004A436E">
        <w:rPr>
          <w:noProof/>
        </w:rPr>
        <w:t>(Jörges &amp; López-Moliner, 2019)</w:t>
      </w:r>
      <w:r w:rsidR="00891775">
        <w:fldChar w:fldCharType="end"/>
      </w:r>
      <w:r w:rsidR="00891775">
        <w:t xml:space="preserve"> to </w:t>
      </w:r>
      <w:r>
        <w:t>simulate the variability of responses under different assumptions about the standard deviation of the gravity prior</w:t>
      </w:r>
      <w:r w:rsidR="006D354B">
        <w:t>.</w:t>
      </w:r>
    </w:p>
    <w:p w14:paraId="5C0B381E" w14:textId="3E4E3E8F" w:rsidR="004A0054" w:rsidDel="000E1327" w:rsidRDefault="004A0054" w:rsidP="00BE7928">
      <w:pPr>
        <w:spacing w:line="480" w:lineRule="auto"/>
        <w:jc w:val="both"/>
        <w:rPr>
          <w:del w:id="7" w:author="Björn Jörges" w:date="2020-07-09T04:48:00Z"/>
        </w:rPr>
      </w:pPr>
    </w:p>
    <w:p w14:paraId="5F146EED" w14:textId="1F9DCF10" w:rsidR="008D72BE" w:rsidRDefault="008D72BE" w:rsidP="00BE7928">
      <w:pPr>
        <w:pStyle w:val="Heading1"/>
        <w:spacing w:line="480" w:lineRule="auto"/>
        <w:rPr>
          <w:lang w:val="en-US"/>
        </w:rPr>
      </w:pPr>
      <w:r>
        <w:rPr>
          <w:lang w:val="en-US"/>
        </w:rPr>
        <w:t>Methods</w:t>
      </w:r>
    </w:p>
    <w:p w14:paraId="4AAD9C5A" w14:textId="7BCD5E14" w:rsidR="00D9735A" w:rsidRDefault="00EE4218" w:rsidP="005F22BB">
      <w:pPr>
        <w:spacing w:line="480" w:lineRule="auto"/>
        <w:jc w:val="both"/>
        <w:rPr>
          <w:ins w:id="8" w:author="Björn Jörges" w:date="2020-07-09T01:29:00Z"/>
        </w:rPr>
      </w:pPr>
      <w:r>
        <w:t xml:space="preserve">In this paper, we use previously published data </w:t>
      </w:r>
      <w:r>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Pr="00EE4218">
        <w:rPr>
          <w:noProof/>
        </w:rPr>
        <w:t>(Jörges &amp; López-Moliner, 2019)</w:t>
      </w:r>
      <w:r>
        <w:fldChar w:fldCharType="end"/>
      </w:r>
      <w:r>
        <w:t>. The pre-registration for the original hypotheses can view viewed on Open Science Foundation (</w:t>
      </w:r>
      <w:hyperlink r:id="rId8" w:history="1">
        <w:r w:rsidRPr="005F22BB">
          <w:t>https://osf.io/8vg95/</w:t>
        </w:r>
      </w:hyperlink>
      <w:r>
        <w:t>)</w:t>
      </w:r>
      <w:r w:rsidR="00B90D07">
        <w:t>. All data relevant to this project are available in our GitHub repository (</w:t>
      </w:r>
      <w:ins w:id="9" w:author="Björn Jörges" w:date="2020-07-09T01:29:00Z">
        <w:r w:rsidR="00D9735A">
          <w:fldChar w:fldCharType="begin"/>
        </w:r>
        <w:r w:rsidR="00D9735A">
          <w:instrText xml:space="preserve"> HYPERLINK "</w:instrText>
        </w:r>
      </w:ins>
      <w:r w:rsidR="00D9735A" w:rsidRPr="007801C8">
        <w:instrText>https://github.com/b-jorges/SD-of-Gravity-Prior</w:instrText>
      </w:r>
      <w:ins w:id="10" w:author="Björn Jörges" w:date="2020-07-09T01:29:00Z">
        <w:r w:rsidR="00D9735A">
          <w:instrText xml:space="preserve">" </w:instrText>
        </w:r>
        <w:r w:rsidR="00D9735A">
          <w:fldChar w:fldCharType="separate"/>
        </w:r>
      </w:ins>
      <w:r w:rsidR="00D9735A" w:rsidRPr="00972CF8">
        <w:rPr>
          <w:rStyle w:val="Hyperlink"/>
        </w:rPr>
        <w:t>https://github.com/b-jorges/SD-of-Gravity-Prior</w:t>
      </w:r>
      <w:ins w:id="11" w:author="Björn Jörges" w:date="2020-07-09T01:29:00Z">
        <w:r w:rsidR="00D9735A">
          <w:fldChar w:fldCharType="end"/>
        </w:r>
      </w:ins>
      <w:r w:rsidR="00B90D07" w:rsidRPr="005F22BB">
        <w:t>).</w:t>
      </w:r>
      <w:del w:id="12" w:author="Björn Jörges" w:date="2020-07-09T01:29:00Z">
        <w:r w:rsidR="00B90D07" w:rsidDel="00D9735A">
          <w:delText xml:space="preserve"> </w:delText>
        </w:r>
      </w:del>
    </w:p>
    <w:p w14:paraId="19600CED" w14:textId="1AF00609" w:rsidR="00D9735A" w:rsidRPr="0073314D" w:rsidRDefault="00D9735A" w:rsidP="003101EB">
      <w:pPr>
        <w:pStyle w:val="Heading2"/>
        <w:rPr>
          <w:ins w:id="13" w:author="Björn Jörges" w:date="2020-07-09T01:29:00Z"/>
          <w:lang w:val="en-US"/>
          <w:rPrChange w:id="14" w:author="Björn Jörges" w:date="2020-07-09T04:44:00Z">
            <w:rPr>
              <w:ins w:id="15" w:author="Björn Jörges" w:date="2020-07-09T01:29:00Z"/>
            </w:rPr>
          </w:rPrChange>
        </w:rPr>
        <w:pPrChange w:id="16" w:author="Björn Jörges" w:date="2020-07-09T03:11:00Z">
          <w:pPr>
            <w:spacing w:line="480" w:lineRule="auto"/>
            <w:jc w:val="both"/>
          </w:pPr>
        </w:pPrChange>
      </w:pPr>
      <w:ins w:id="17" w:author="Björn Jörges" w:date="2020-07-09T01:29:00Z">
        <w:r w:rsidRPr="0073314D">
          <w:rPr>
            <w:lang w:val="en-US"/>
            <w:rPrChange w:id="18" w:author="Björn Jörges" w:date="2020-07-09T04:44:00Z">
              <w:rPr/>
            </w:rPrChange>
          </w:rPr>
          <w:t>Participants</w:t>
        </w:r>
      </w:ins>
    </w:p>
    <w:p w14:paraId="052451E7" w14:textId="5CDD05F1" w:rsidR="00D9735A" w:rsidRDefault="00D9735A" w:rsidP="005F22BB">
      <w:pPr>
        <w:spacing w:line="480" w:lineRule="auto"/>
        <w:jc w:val="both"/>
        <w:rPr>
          <w:ins w:id="19" w:author="Björn Jörges" w:date="2020-07-09T01:33:00Z"/>
        </w:rPr>
      </w:pPr>
      <w:ins w:id="20" w:author="Björn Jörges" w:date="2020-07-09T01:29:00Z">
        <w:r>
          <w:t xml:space="preserve">We tested </w:t>
        </w:r>
      </w:ins>
      <w:ins w:id="21" w:author="Björn Jörges" w:date="2020-07-09T01:31:00Z">
        <w:r>
          <w:t>ten</w:t>
        </w:r>
      </w:ins>
      <w:ins w:id="22" w:author="Björn Jörges" w:date="2020-07-09T01:29:00Z">
        <w:r>
          <w:t xml:space="preserve"> participants (n = 10)</w:t>
        </w:r>
      </w:ins>
      <w:ins w:id="23" w:author="Björn Jörges" w:date="2020-07-09T01:30:00Z">
        <w:r>
          <w:t xml:space="preserve"> overall, including one of the authors (BJ) who was excluded </w:t>
        </w:r>
      </w:ins>
      <w:ins w:id="24" w:author="Björn Jörges" w:date="2020-07-09T04:44:00Z">
        <w:r w:rsidR="0073314D">
          <w:t>from</w:t>
        </w:r>
      </w:ins>
      <w:ins w:id="25" w:author="Björn Jörges" w:date="2020-07-09T01:30:00Z">
        <w:r>
          <w:t xml:space="preserve"> the analyses in this paper. The remaining participants were between 23 and 34 years old and had normal or </w:t>
        </w:r>
      </w:ins>
      <w:ins w:id="26" w:author="Björn Jörges" w:date="2020-07-09T01:31:00Z">
        <w:r>
          <w:t>corrected-to-normal vision. Three (n = 3) were women and seven (n = 7) were men.</w:t>
        </w:r>
      </w:ins>
      <w:ins w:id="27" w:author="Björn Jörges" w:date="2020-07-09T01:32:00Z">
        <w:r>
          <w:t xml:space="preserve"> We obtained informed consent from each. The project was developed within the margins of an ongoing research project that had been approved by the local ethics committee at University of Barcelona. </w:t>
        </w:r>
      </w:ins>
      <w:ins w:id="28" w:author="Björn Jörges" w:date="2020-07-09T01:33:00Z">
        <w:r>
          <w:t>The provisions of the Declaration of Helsinki were observed.</w:t>
        </w:r>
      </w:ins>
    </w:p>
    <w:p w14:paraId="7A19342F" w14:textId="23DC4088" w:rsidR="00D9735A" w:rsidRDefault="00D9735A" w:rsidP="003101EB">
      <w:pPr>
        <w:pStyle w:val="Heading2"/>
        <w:rPr>
          <w:ins w:id="29" w:author="Björn Jörges" w:date="2020-07-09T01:33:00Z"/>
        </w:rPr>
        <w:pPrChange w:id="30" w:author="Björn Jörges" w:date="2020-07-09T03:11:00Z">
          <w:pPr>
            <w:spacing w:line="480" w:lineRule="auto"/>
            <w:jc w:val="both"/>
          </w:pPr>
        </w:pPrChange>
      </w:pPr>
      <w:ins w:id="31" w:author="Björn Jörges" w:date="2020-07-09T01:33:00Z">
        <w:r>
          <w:t>Stimuli</w:t>
        </w:r>
      </w:ins>
    </w:p>
    <w:p w14:paraId="53A45C26" w14:textId="64A204D5" w:rsidR="00D9735A" w:rsidRDefault="00D9735A" w:rsidP="005F22BB">
      <w:pPr>
        <w:spacing w:line="480" w:lineRule="auto"/>
        <w:jc w:val="both"/>
        <w:rPr>
          <w:ins w:id="32" w:author="Björn Jörges" w:date="2020-07-09T01:52:00Z"/>
        </w:rPr>
      </w:pPr>
      <w:ins w:id="33" w:author="Björn Jörges" w:date="2020-07-09T01:33:00Z">
        <w:r>
          <w:t>Participants were shown targets of tennis ball size (r = 0.033)</w:t>
        </w:r>
      </w:ins>
      <w:ins w:id="34" w:author="Björn Jörges" w:date="2020-07-09T01:34:00Z">
        <w:r>
          <w:t xml:space="preserve">, shape and </w:t>
        </w:r>
      </w:ins>
      <w:ins w:id="35" w:author="Björn Jörges" w:date="2020-07-09T01:33:00Z">
        <w:r>
          <w:t>t</w:t>
        </w:r>
      </w:ins>
      <w:ins w:id="36" w:author="Björn Jörges" w:date="2020-07-09T01:34:00Z">
        <w:r>
          <w:t>exture in an immersive 3D environment</w:t>
        </w:r>
      </w:ins>
      <w:ins w:id="37" w:author="Björn Jörges" w:date="2020-07-09T04:58:00Z">
        <w:r w:rsidR="009B576D">
          <w:t xml:space="preserve"> (see Figure 2).</w:t>
        </w:r>
      </w:ins>
      <w:ins w:id="38" w:author="Björn Jörges" w:date="2020-07-09T01:34:00Z">
        <w:r>
          <w:t xml:space="preserve"> </w:t>
        </w:r>
      </w:ins>
      <w:ins w:id="39" w:author="Björn Jörges" w:date="2020-07-09T04:58:00Z">
        <w:r w:rsidR="009B576D">
          <w:t xml:space="preserve">The 3D environment should help </w:t>
        </w:r>
      </w:ins>
      <w:ins w:id="40" w:author="Björn Jörges" w:date="2020-07-09T01:35:00Z">
        <w:r>
          <w:t>participants</w:t>
        </w:r>
      </w:ins>
      <w:ins w:id="41" w:author="Björn Jörges" w:date="2020-07-09T04:58:00Z">
        <w:r w:rsidR="009B576D">
          <w:t xml:space="preserve"> to perceive the stimulus at the </w:t>
        </w:r>
        <w:r w:rsidR="009B576D">
          <w:lastRenderedPageBreak/>
          <w:t>correct distance</w:t>
        </w:r>
      </w:ins>
      <w:ins w:id="42" w:author="Björn Jörges" w:date="2020-07-09T01:35:00Z">
        <w:r>
          <w:t xml:space="preserve"> and activate the internal model of gravity </w:t>
        </w:r>
      </w:ins>
      <w:ins w:id="43" w:author="Björn Jörges" w:date="2020-07-09T01:36:00Z">
        <w:r>
          <w:fldChar w:fldCharType="begin" w:fldLock="1"/>
        </w:r>
      </w:ins>
      <w:r w:rsidR="00791E6F">
        <w:instrText>ADDIN CSL_CITATION {"citationItems":[{"id":"ITEM-1","itemData":{"DOI":"10.1167/11.10.13.Introduction","ISSN":"1534-7362","PMID":"21933933","abstract":"Dealing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Vision","id":"ITEM-1","issue":"10","issued":{"date-parts":[["2011"]]},"page":"1-10","title":"Coherence of structural visual cues and pictorial gravity paves the way for interceptive actions","type":"article-journal","volume":"11"},"uris":["http://www.mendeley.com/documents/?uuid=f823a239-757b-48ff-811d-7f645693d896"]}],"mendeley":{"formattedCitation":"(Zago et al., 2011)","plainTextFormattedCitation":"(Zago et al., 2011)","previouslyFormattedCitation":"(Zago et al., 2011)"},"properties":{"noteIndex":0},"schema":"https://github.com/citation-style-language/schema/raw/master/csl-citation.json"}</w:instrText>
      </w:r>
      <w:r>
        <w:fldChar w:fldCharType="separate"/>
      </w:r>
      <w:r w:rsidRPr="00D9735A">
        <w:rPr>
          <w:noProof/>
        </w:rPr>
        <w:t>(Zago et al., 2011)</w:t>
      </w:r>
      <w:ins w:id="44" w:author="Björn Jörges" w:date="2020-07-09T01:36:00Z">
        <w:r>
          <w:fldChar w:fldCharType="end"/>
        </w:r>
      </w:ins>
      <w:ins w:id="45" w:author="Björn Jörges" w:date="2020-07-09T01:35:00Z">
        <w:r>
          <w:t>.</w:t>
        </w:r>
      </w:ins>
      <w:ins w:id="46" w:author="Björn Jörges" w:date="2020-07-09T01:36:00Z">
        <w:r>
          <w:t xml:space="preserve"> The targets moved along parabolic trajectories in the fronto-parallel plane </w:t>
        </w:r>
      </w:ins>
      <w:ins w:id="47" w:author="Björn Jörges" w:date="2020-07-09T01:37:00Z">
        <w:r>
          <w:t xml:space="preserve">6.15 m </w:t>
        </w:r>
      </w:ins>
      <w:ins w:id="48" w:author="Björn Jörges" w:date="2020-07-09T01:36:00Z">
        <w:r>
          <w:t>in front of the observer</w:t>
        </w:r>
      </w:ins>
      <w:ins w:id="49" w:author="Björn Jörges" w:date="2020-07-09T01:38:00Z">
        <w:r>
          <w:t>. The trajectories were determined by the simulated gra</w:t>
        </w:r>
      </w:ins>
      <w:ins w:id="50" w:author="Björn Jörges" w:date="2020-07-09T01:39:00Z">
        <w:r>
          <w:t>vity (0.7g, 0.85g, 1g, 1.15g, 1.3g or -1g), the initial vertical velocity (4.5 or 6 m/s) and the initial vertical velocity (3 or 4 m/s).</w:t>
        </w:r>
      </w:ins>
      <w:ins w:id="51" w:author="Björn Jörges" w:date="2020-07-09T02:20:00Z">
        <w:r w:rsidR="00DC2456">
          <w:t xml:space="preserve"> Air drag was simulated in line with the a</w:t>
        </w:r>
      </w:ins>
      <w:ins w:id="52" w:author="Björn Jörges" w:date="2020-07-09T02:21:00Z">
        <w:r w:rsidR="00DC2456">
          <w:t xml:space="preserve">ir drag at the location </w:t>
        </w:r>
      </w:ins>
      <w:ins w:id="53" w:author="Björn Jörges" w:date="2020-07-09T04:59:00Z">
        <w:r w:rsidR="009B576D">
          <w:t xml:space="preserve">of the </w:t>
        </w:r>
      </w:ins>
      <w:ins w:id="54" w:author="Björn Jörges" w:date="2020-07-09T02:21:00Z">
        <w:r w:rsidR="00DC2456">
          <w:t>experiment (Barcelona in Spain, at sea-level)</w:t>
        </w:r>
      </w:ins>
      <w:ins w:id="55" w:author="Björn Jörges" w:date="2020-07-09T03:05:00Z">
        <w:r w:rsidR="00066F10">
          <w:t>, and the b</w:t>
        </w:r>
      </w:ins>
      <w:ins w:id="56" w:author="Björn Jörges" w:date="2020-07-09T03:06:00Z">
        <w:r w:rsidR="00066F10">
          <w:t>all did not spin.</w:t>
        </w:r>
      </w:ins>
      <w:ins w:id="57" w:author="Björn Jörges" w:date="2020-07-09T01:44:00Z">
        <w:r>
          <w:t xml:space="preserve"> Targets always moved from left to right.</w:t>
        </w:r>
      </w:ins>
      <w:ins w:id="58" w:author="Björn Jörges" w:date="2020-07-09T01:41:00Z">
        <w:r>
          <w:t xml:space="preserve"> When gravity </w:t>
        </w:r>
      </w:ins>
      <w:ins w:id="59" w:author="Björn Jörges" w:date="2020-07-09T01:49:00Z">
        <w:r w:rsidR="00634877">
          <w:t>acted downwards</w:t>
        </w:r>
      </w:ins>
      <w:ins w:id="60" w:author="Björn Jörges" w:date="2020-07-09T01:41:00Z">
        <w:r>
          <w:t xml:space="preserve">, the target started </w:t>
        </w:r>
      </w:ins>
      <w:ins w:id="61" w:author="Björn Jörges" w:date="2020-07-09T01:42:00Z">
        <w:r>
          <w:t>0.5m above the simulated ground</w:t>
        </w:r>
      </w:ins>
      <w:ins w:id="62" w:author="Björn Jörges" w:date="2020-07-09T01:48:00Z">
        <w:r w:rsidR="00634877">
          <w:t xml:space="preserve"> and when it </w:t>
        </w:r>
      </w:ins>
      <w:ins w:id="63" w:author="Björn Jörges" w:date="2020-07-09T01:49:00Z">
        <w:r w:rsidR="00634877">
          <w:t>ac</w:t>
        </w:r>
      </w:ins>
      <w:ins w:id="64" w:author="Björn Jörges" w:date="2020-07-09T01:50:00Z">
        <w:r w:rsidR="00634877">
          <w:t>ted upwards</w:t>
        </w:r>
      </w:ins>
      <w:ins w:id="65" w:author="Björn Jörges" w:date="2020-07-09T01:48:00Z">
        <w:r w:rsidR="00634877">
          <w:t>, the target started out 3.5m above the ground. The final position</w:t>
        </w:r>
      </w:ins>
      <w:ins w:id="66" w:author="Björn Jörges" w:date="2020-07-09T05:00:00Z">
        <w:r w:rsidR="009B576D">
          <w:t>s</w:t>
        </w:r>
      </w:ins>
      <w:ins w:id="67" w:author="Björn Jörges" w:date="2020-07-09T01:48:00Z">
        <w:r w:rsidR="00634877">
          <w:t xml:space="preserve"> were </w:t>
        </w:r>
      </w:ins>
      <w:ins w:id="68" w:author="Björn Jörges" w:date="2020-07-09T01:49:00Z">
        <w:r w:rsidR="00634877">
          <w:t xml:space="preserve">marked </w:t>
        </w:r>
      </w:ins>
      <w:ins w:id="69" w:author="Björn Jörges" w:date="2020-07-09T05:00:00Z">
        <w:r w:rsidR="009B576D">
          <w:t xml:space="preserve">with </w:t>
        </w:r>
      </w:ins>
      <w:ins w:id="70" w:author="Björn Jörges" w:date="2020-07-09T01:49:00Z">
        <w:r w:rsidR="00634877">
          <w:t xml:space="preserve">tables for </w:t>
        </w:r>
      </w:ins>
      <w:ins w:id="71" w:author="Björn Jörges" w:date="2020-07-09T05:00:00Z">
        <w:r w:rsidR="009B576D">
          <w:t xml:space="preserve">downwards </w:t>
        </w:r>
      </w:ins>
      <w:ins w:id="72" w:author="Björn Jörges" w:date="2020-07-09T01:49:00Z">
        <w:r w:rsidR="00634877">
          <w:t>gravities and by lamp</w:t>
        </w:r>
      </w:ins>
      <w:ins w:id="73" w:author="Björn Jörges" w:date="2020-07-09T01:52:00Z">
        <w:r w:rsidR="00791E6F">
          <w:t>s hanging from the ceiling</w:t>
        </w:r>
      </w:ins>
      <w:ins w:id="74" w:author="Björn Jörges" w:date="2020-07-09T01:49:00Z">
        <w:r w:rsidR="00634877">
          <w:t xml:space="preserve"> </w:t>
        </w:r>
      </w:ins>
      <w:ins w:id="75" w:author="Björn Jörges" w:date="2020-07-09T05:00:00Z">
        <w:r w:rsidR="009B576D">
          <w:t xml:space="preserve">for upwards </w:t>
        </w:r>
      </w:ins>
      <w:ins w:id="76" w:author="Björn Jörges" w:date="2020-07-09T01:49:00Z">
        <w:r w:rsidR="00634877">
          <w:t>gravit</w:t>
        </w:r>
      </w:ins>
      <w:ins w:id="77" w:author="Björn Jörges" w:date="2020-07-09T05:00:00Z">
        <w:r w:rsidR="009B576D">
          <w:t>ies</w:t>
        </w:r>
      </w:ins>
      <w:ins w:id="78" w:author="Björn Jörges" w:date="2020-07-09T01:49:00Z">
        <w:r w:rsidR="00634877">
          <w:t>.</w:t>
        </w:r>
      </w:ins>
      <w:ins w:id="79" w:author="Björn Jörges" w:date="2020-07-09T01:43:00Z">
        <w:r>
          <w:t xml:space="preserve"> </w:t>
        </w:r>
      </w:ins>
      <w:ins w:id="80" w:author="Björn Jörges" w:date="2020-07-09T01:48:00Z">
        <w:r w:rsidR="00634877">
          <w:t>T</w:t>
        </w:r>
      </w:ins>
      <w:ins w:id="81" w:author="Björn Jörges" w:date="2020-07-09T01:43:00Z">
        <w:r>
          <w:t xml:space="preserve">he </w:t>
        </w:r>
      </w:ins>
      <w:ins w:id="82" w:author="Björn Jörges" w:date="2020-07-09T01:44:00Z">
        <w:r>
          <w:t>total f</w:t>
        </w:r>
      </w:ins>
      <w:ins w:id="83" w:author="Björn Jörges" w:date="2020-07-09T01:43:00Z">
        <w:r>
          <w:t xml:space="preserve">light </w:t>
        </w:r>
      </w:ins>
      <w:ins w:id="84" w:author="Björn Jörges" w:date="2020-07-09T01:44:00Z">
        <w:r>
          <w:t>t</w:t>
        </w:r>
      </w:ins>
      <w:ins w:id="85" w:author="Björn Jörges" w:date="2020-07-09T01:43:00Z">
        <w:r>
          <w:t xml:space="preserve">ime was the time it took for </w:t>
        </w:r>
      </w:ins>
      <w:ins w:id="86" w:author="Björn Jörges" w:date="2020-07-09T01:48:00Z">
        <w:r w:rsidR="00634877">
          <w:t xml:space="preserve">the ball </w:t>
        </w:r>
      </w:ins>
      <w:ins w:id="87" w:author="Björn Jörges" w:date="2020-07-09T01:43:00Z">
        <w:r>
          <w:t>to return to its initial height.</w:t>
        </w:r>
      </w:ins>
      <w:ins w:id="88" w:author="Björn Jörges" w:date="2020-07-09T01:40:00Z">
        <w:r>
          <w:t xml:space="preserve"> </w:t>
        </w:r>
      </w:ins>
      <w:ins w:id="89" w:author="Björn Jörges" w:date="2020-07-09T05:01:00Z">
        <w:r w:rsidR="009B576D">
          <w:t xml:space="preserve">The target </w:t>
        </w:r>
      </w:ins>
      <w:ins w:id="90" w:author="Björn Jörges" w:date="2020-07-09T01:40:00Z">
        <w:r>
          <w:t>disappeared either between 75% and 80% (Short Occlusion)</w:t>
        </w:r>
      </w:ins>
      <w:ins w:id="91" w:author="Björn Jörges" w:date="2020-07-09T01:41:00Z">
        <w:r>
          <w:t xml:space="preserve"> or between 5</w:t>
        </w:r>
      </w:ins>
      <w:ins w:id="92" w:author="Björn Jörges" w:date="2020-07-09T01:44:00Z">
        <w:r>
          <w:t>0</w:t>
        </w:r>
      </w:ins>
      <w:ins w:id="93" w:author="Björn Jörges" w:date="2020-07-09T01:41:00Z">
        <w:r>
          <w:t xml:space="preserve">% and </w:t>
        </w:r>
      </w:ins>
      <w:ins w:id="94" w:author="Björn Jörges" w:date="2020-07-09T01:44:00Z">
        <w:r>
          <w:t>55</w:t>
        </w:r>
      </w:ins>
      <w:ins w:id="95" w:author="Björn Jörges" w:date="2020-07-09T01:41:00Z">
        <w:r>
          <w:t>% (Long Occlusion) of the total flight time.</w:t>
        </w:r>
      </w:ins>
      <w:ins w:id="96" w:author="Björn Jörges" w:date="2020-07-09T04:48:00Z">
        <w:r w:rsidR="000E1327">
          <w:t xml:space="preserve"> Each of the conditions was repeated 24 times, for a total of 1</w:t>
        </w:r>
      </w:ins>
      <w:ins w:id="97" w:author="Björn Jörges" w:date="2020-07-09T04:49:00Z">
        <w:r w:rsidR="000E1327">
          <w:t>344 trials</w:t>
        </w:r>
      </w:ins>
      <w:ins w:id="98" w:author="Björn Jörges" w:date="2020-07-09T04:50:00Z">
        <w:r w:rsidR="000E1327">
          <w:t xml:space="preserve"> across four blocks</w:t>
        </w:r>
      </w:ins>
      <w:ins w:id="99" w:author="Björn Jörges" w:date="2020-07-09T04:49:00Z">
        <w:r w:rsidR="000E1327">
          <w:t>.</w:t>
        </w:r>
      </w:ins>
      <w:ins w:id="100" w:author="Björn Jörges" w:date="2020-07-09T04:50:00Z">
        <w:r w:rsidR="000E1327">
          <w:t xml:space="preserve"> Within each block, the kinetic profiles were presented in a random order.</w:t>
        </w:r>
      </w:ins>
      <w:ins w:id="101" w:author="Björn Jörges" w:date="2020-07-09T04:49:00Z">
        <w:r w:rsidR="000E1327">
          <w:t xml:space="preserve"> </w:t>
        </w:r>
      </w:ins>
      <w:ins w:id="102" w:author="Björn Jörges" w:date="2020-07-09T01:50:00Z">
        <w:r w:rsidR="00634877">
          <w:t>From the participant’s perspective, the trajectories alway</w:t>
        </w:r>
      </w:ins>
      <w:ins w:id="103" w:author="Björn Jörges" w:date="2020-07-09T01:51:00Z">
        <w:r w:rsidR="00634877">
          <w:t xml:space="preserve">s unfolded in front of the white </w:t>
        </w:r>
      </w:ins>
      <w:ins w:id="104" w:author="Björn Jörges" w:date="2020-07-09T05:01:00Z">
        <w:r w:rsidR="009B576D">
          <w:t>wall</w:t>
        </w:r>
      </w:ins>
      <w:ins w:id="105" w:author="Björn Jörges" w:date="2020-07-09T01:51:00Z">
        <w:r w:rsidR="00634877">
          <w:t>, that is, low level cues such as contrast and brightness were equal across all trajectories and conditions.</w:t>
        </w:r>
      </w:ins>
      <w:ins w:id="106" w:author="Björn Jörges" w:date="2020-07-09T03:12:00Z">
        <w:r w:rsidR="003101EB">
          <w:t xml:space="preserve"> Figure 2 shows the trajectories projected on the visual scene.</w:t>
        </w:r>
      </w:ins>
    </w:p>
    <w:p w14:paraId="7CE01506" w14:textId="7F318FAB" w:rsidR="00791E6F" w:rsidRPr="003101EB" w:rsidRDefault="00791E6F" w:rsidP="003101EB">
      <w:pPr>
        <w:pStyle w:val="Heading2"/>
        <w:rPr>
          <w:ins w:id="107" w:author="Björn Jörges" w:date="2020-07-09T01:52:00Z"/>
          <w:lang w:val="en-US"/>
          <w:rPrChange w:id="108" w:author="Björn Jörges" w:date="2020-07-09T03:12:00Z">
            <w:rPr>
              <w:ins w:id="109" w:author="Björn Jörges" w:date="2020-07-09T01:52:00Z"/>
            </w:rPr>
          </w:rPrChange>
        </w:rPr>
        <w:pPrChange w:id="110" w:author="Björn Jörges" w:date="2020-07-09T03:11:00Z">
          <w:pPr>
            <w:spacing w:line="480" w:lineRule="auto"/>
            <w:jc w:val="both"/>
          </w:pPr>
        </w:pPrChange>
      </w:pPr>
      <w:ins w:id="111" w:author="Björn Jörges" w:date="2020-07-09T01:52:00Z">
        <w:r w:rsidRPr="003101EB">
          <w:rPr>
            <w:lang w:val="en-US"/>
            <w:rPrChange w:id="112" w:author="Björn Jörges" w:date="2020-07-09T03:12:00Z">
              <w:rPr/>
            </w:rPrChange>
          </w:rPr>
          <w:t>Apparatus</w:t>
        </w:r>
      </w:ins>
    </w:p>
    <w:p w14:paraId="2B61A169" w14:textId="5F45BD0D" w:rsidR="00791E6F" w:rsidRDefault="00791E6F" w:rsidP="005F22BB">
      <w:pPr>
        <w:spacing w:line="480" w:lineRule="auto"/>
        <w:jc w:val="both"/>
        <w:rPr>
          <w:ins w:id="113" w:author="Björn Jörges" w:date="2020-07-09T03:07:00Z"/>
        </w:rPr>
      </w:pPr>
      <w:ins w:id="114" w:author="Björn Jörges" w:date="2020-07-09T01:53:00Z">
        <w:r>
          <w:t>We used two Sony laser projectors (</w:t>
        </w:r>
        <w:r w:rsidRPr="00791E6F">
          <w:t>VPL-FHZ57</w:t>
        </w:r>
        <w:r>
          <w:t>) to present overlaid images on a back-projection screen (244 cm high and 18</w:t>
        </w:r>
      </w:ins>
      <w:ins w:id="115" w:author="Björn Jörges" w:date="2020-07-09T01:54:00Z">
        <w:r>
          <w:t>4 cm wide). The images had a resolution of 1920 x 1080 pixels and were refreshed at 85Hz. Participants were wearing glasses with polarizing filters to provide stereoscopic images.</w:t>
        </w:r>
      </w:ins>
      <w:ins w:id="116" w:author="Björn Jörges" w:date="2020-07-09T01:55:00Z">
        <w:r>
          <w:t xml:space="preserve"> They stood 2 m in front of the screen. The disparity between the two projectors’ images w</w:t>
        </w:r>
      </w:ins>
      <w:ins w:id="117" w:author="Björn Jörges" w:date="2020-07-09T05:02:00Z">
        <w:r w:rsidR="00C71237">
          <w:t>as</w:t>
        </w:r>
      </w:ins>
      <w:ins w:id="118" w:author="Björn Jörges" w:date="2020-07-09T01:55:00Z">
        <w:r>
          <w:t xml:space="preserve"> adapted to each participant</w:t>
        </w:r>
      </w:ins>
      <w:ins w:id="119" w:author="Björn Jörges" w:date="2020-07-09T05:02:00Z">
        <w:r w:rsidR="00C71237">
          <w:t>’</w:t>
        </w:r>
      </w:ins>
      <w:ins w:id="120" w:author="Björn Jörges" w:date="2020-07-09T01:55:00Z">
        <w:r>
          <w:t>s interocular distance. The stimuli were</w:t>
        </w:r>
      </w:ins>
      <w:ins w:id="121" w:author="Björn Jörges" w:date="2020-07-09T01:56:00Z">
        <w:r>
          <w:t xml:space="preserve"> programmed in PsychoPy </w:t>
        </w:r>
        <w:r>
          <w:fldChar w:fldCharType="begin" w:fldLock="1"/>
        </w:r>
      </w:ins>
      <w:r w:rsidR="00B02D0B">
        <w:instrText>ADDIN CSL_CITATION {"citationItems":[{"id":"ITEM-1","itemData":{"DOI":"10.3758/s13428-018-01193-y","ISSN":"15543528","abstract":"Abstract 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future.","author":[{"dropping-particle":"","family":"Peirce","given":"Jonathan","non-dropping-particle":"","parse-names":false,"suffix":""},{"dropping-particle":"","family":"Gray","given":"Jeremy R.","non-dropping-particle":"","parse-names":false,"suffix":""},{"dropping-particle":"","family":"Simpson","given":"Sol","non-dropping-particle":"","parse-names":false,"suffix":""},{"dropping-particle":"","family":"MacAskill","given":"Michael","non-dropping-particle":"","parse-names":false,"suffix":""},{"dropping-particle":"","family":"Höchenberger","given":"Richard","non-dropping-particle":"","parse-names":false,"suffix":""},{"dropping-particle":"","family":"Sogo","given":"Hiroyuki","non-dropping-particle":"","parse-names":false,"suffix":""},{"dropping-particle":"","family":"Kastman","given":"Erik","non-dropping-particle":"","parse-names":false,"suffix":""},{"dropping-particle":"","family":"Lindeløv","given":"Jonas Kristoffer","non-dropping-particle":"","parse-names":false,"suffix":""}],"container-title":"Behavior Research Methods","id":"ITEM-1","issue":"1","issued":{"date-parts":[["2019"]]},"page":"195-203","publisher":"Behavior Research Methods","title":"PsychoPy2: Experiments in behavior made easy","type":"article-journal","volume":"51"},"uris":["http://www.mendeley.com/documents/?uuid=49d7f046-0727-416e-bbaa-5f360737a526"]}],"mendeley":{"formattedCitation":"(Peirce et al., 2019)","plainTextFormattedCitation":"(Peirce et al., 2019)","previouslyFormattedCitation":"(Peirce et al., 2019)"},"properties":{"noteIndex":0},"schema":"https://github.com/citation-style-language/schema/raw/master/csl-citation.json"}</w:instrText>
      </w:r>
      <w:r>
        <w:fldChar w:fldCharType="separate"/>
      </w:r>
      <w:r w:rsidRPr="00791E6F">
        <w:rPr>
          <w:noProof/>
        </w:rPr>
        <w:t>(Peirce et al., 2019)</w:t>
      </w:r>
      <w:ins w:id="122" w:author="Björn Jörges" w:date="2020-07-09T01:56:00Z">
        <w:r>
          <w:fldChar w:fldCharType="end"/>
        </w:r>
        <w:r>
          <w:t xml:space="preserve">. </w:t>
        </w:r>
        <w:r w:rsidRPr="00791E6F">
          <w:t xml:space="preserve">The projectors introduced a delay of 0.049259 s (SD = 0.001894 s) that </w:t>
        </w:r>
      </w:ins>
      <w:ins w:id="123" w:author="Björn Jörges" w:date="2020-07-09T05:02:00Z">
        <w:r w:rsidR="00C71237">
          <w:t xml:space="preserve">we </w:t>
        </w:r>
      </w:ins>
      <w:ins w:id="124" w:author="Björn Jörges" w:date="2020-07-09T01:56:00Z">
        <w:r w:rsidRPr="00791E6F">
          <w:t xml:space="preserve">accounted for in the analysis of timing responses. </w:t>
        </w:r>
      </w:ins>
      <w:ins w:id="125" w:author="Björn Jörges" w:date="2020-07-09T05:02:00Z">
        <w:r w:rsidR="00C71237">
          <w:t>For another hypothesis, eye-tracking data was a</w:t>
        </w:r>
      </w:ins>
      <w:ins w:id="126" w:author="Björn Jörges" w:date="2020-07-09T05:03:00Z">
        <w:r w:rsidR="00C71237">
          <w:t xml:space="preserve">cquired; see </w:t>
        </w:r>
        <w:r w:rsidR="00C71237">
          <w:fldChar w:fldCharType="begin" w:fldLock="1"/>
        </w:r>
      </w:ins>
      <w:r w:rsidR="00C71237">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2019)","plainTextFormattedCitation":"(Björn Jörges &amp; López-Moliner, 2019)"},"properties":{"noteIndex":0},"schema":"https://github.com/citation-style-language/schema/raw/master/csl-citation.json"}</w:instrText>
      </w:r>
      <w:r w:rsidR="00C71237">
        <w:fldChar w:fldCharType="separate"/>
      </w:r>
      <w:r w:rsidR="00C71237" w:rsidRPr="00C71237">
        <w:rPr>
          <w:noProof/>
        </w:rPr>
        <w:t>(</w:t>
      </w:r>
      <w:del w:id="127" w:author="Björn Jörges" w:date="2020-07-09T05:03:00Z">
        <w:r w:rsidR="00C71237" w:rsidRPr="00C71237" w:rsidDel="00C71237">
          <w:rPr>
            <w:noProof/>
          </w:rPr>
          <w:delText>Björn</w:delText>
        </w:r>
      </w:del>
      <w:r w:rsidR="00C71237" w:rsidRPr="00C71237">
        <w:rPr>
          <w:noProof/>
        </w:rPr>
        <w:t xml:space="preserve"> Jörges &amp; López-Moliner, 2019)</w:t>
      </w:r>
      <w:ins w:id="128" w:author="Björn Jörges" w:date="2020-07-09T05:03:00Z">
        <w:r w:rsidR="00C71237">
          <w:fldChar w:fldCharType="end"/>
        </w:r>
        <w:r w:rsidR="00C71237">
          <w:t>.</w:t>
        </w:r>
      </w:ins>
    </w:p>
    <w:p w14:paraId="6C3DA7E4" w14:textId="092C84E9" w:rsidR="008A0722" w:rsidRDefault="008A0722" w:rsidP="005F22BB">
      <w:pPr>
        <w:spacing w:line="480" w:lineRule="auto"/>
        <w:jc w:val="both"/>
        <w:rPr>
          <w:ins w:id="129" w:author="Björn Jörges" w:date="2020-07-09T01:56:00Z"/>
        </w:rPr>
      </w:pPr>
      <w:ins w:id="130" w:author="Björn Jörges" w:date="2020-07-09T03:08:00Z">
        <w:r>
          <w:lastRenderedPageBreak/>
          <w:t xml:space="preserve">Participant responses were collected with a </w:t>
        </w:r>
      </w:ins>
      <w:ins w:id="131" w:author="Björn Jörges" w:date="2020-07-09T04:11:00Z">
        <w:r w:rsidR="00E10150">
          <w:t xml:space="preserve">regular computer </w:t>
        </w:r>
      </w:ins>
      <w:ins w:id="132" w:author="Björn Jörges" w:date="2020-07-09T03:08:00Z">
        <w:r>
          <w:t>mouse.</w:t>
        </w:r>
      </w:ins>
      <w:ins w:id="133" w:author="Björn Jörges" w:date="2020-07-09T04:12:00Z">
        <w:r w:rsidR="00E10150">
          <w:t xml:space="preserve"> It has been shown that commodity input devices often lack in</w:t>
        </w:r>
      </w:ins>
      <w:ins w:id="134" w:author="Björn Jörges" w:date="2020-07-09T04:13:00Z">
        <w:r w:rsidR="00E10150">
          <w:t xml:space="preserve"> temporal</w:t>
        </w:r>
      </w:ins>
      <w:ins w:id="135" w:author="Björn Jörges" w:date="2020-07-09T04:12:00Z">
        <w:r w:rsidR="00E10150">
          <w:t xml:space="preserve"> accuracy and precision </w:t>
        </w:r>
      </w:ins>
      <w:ins w:id="136" w:author="Björn Jörges" w:date="2020-07-09T04:13:00Z">
        <w:r w:rsidR="00E10150">
          <w:t>for</w:t>
        </w:r>
      </w:ins>
      <w:ins w:id="137" w:author="Björn Jörges" w:date="2020-07-09T04:12:00Z">
        <w:r w:rsidR="00E10150">
          <w:t xml:space="preserve"> response </w:t>
        </w:r>
      </w:ins>
      <w:ins w:id="138" w:author="Björn Jörges" w:date="2020-07-09T04:13:00Z">
        <w:r w:rsidR="00E10150">
          <w:t>capture</w:t>
        </w:r>
      </w:ins>
      <w:ins w:id="139" w:author="Björn Jörges" w:date="2020-07-09T04:12:00Z">
        <w:r w:rsidR="00E10150">
          <w:t xml:space="preserve"> </w:t>
        </w:r>
        <w:r w:rsidR="00E10150">
          <w:fldChar w:fldCharType="begin" w:fldLock="1"/>
        </w:r>
      </w:ins>
      <w:r w:rsidR="00C71237">
        <w:instrText>ADDIN CSL_CITATION {"citationItems":[{"id":"ITEM-1","itemData":{"DOI":"10.3758/BRM.41.3.598","ISSN":"1554351X","abstract":"Since the publication of Plant, Hammond, and Turner (2004), which highlighted a pressing need for researchers to pay more attention to sources of error in computer-based experiments, the landscape has undoubtedly changed, but not necessarily for the better. Readily available hardware has improved in terms of raw speed; multi core processors abound; graphics cards now have hundreds of megabytes of RAM; main memory is measured in gigabytes; drive space is measured in terabytes; ever larger thin film transistor displays capable of single-digit response times, together with newer Digital Light Processing multimedia projectors, enable much greater graphic complexity; and new 64-bit operating systems, such as Microsoft Vista, are now commonplace. However, have millisecond-accurate presentation and response timing improved, and will they ever be available in commodity computers and peripherals? In the present article, we used a Black Box ToolKit to measure the variability in timing characteristics of hardware used commonly in psychological research. © 2009 The Psychonomic Society, Inc.","author":[{"dropping-particle":"","family":"Plant","given":"Richard R.","non-dropping-particle":"","parse-names":false,"suffix":""},{"dropping-particle":"","family":"Turner","given":"Garry","non-dropping-particle":"","parse-names":false,"suffix":""}],"container-title":"Behavior Research Methods","id":"ITEM-1","issue":"3","issued":{"date-parts":[["2009"]]},"page":"598-614","title":"Millisecond precision psychological research in a world of commodity computers: New hardware, new problems?","type":"article-journal","volume":"41"},"uris":["http://www.mendeley.com/documents/?uuid=7bc0d50d-d9df-4aa6-aa58-845d811fb6db"]}],"mendeley":{"formattedCitation":"(Plant &amp; Turner, 2009)","plainTextFormattedCitation":"(Plant &amp; Turner, 2009)","previouslyFormattedCitation":"(Plant &amp; Turner, 2009)"},"properties":{"noteIndex":0},"schema":"https://github.com/citation-style-language/schema/raw/master/csl-citation.json"}</w:instrText>
      </w:r>
      <w:r w:rsidR="00E10150">
        <w:fldChar w:fldCharType="separate"/>
      </w:r>
      <w:r w:rsidR="00E10150" w:rsidRPr="00E10150">
        <w:rPr>
          <w:noProof/>
        </w:rPr>
        <w:t>(Plant &amp; Turner, 2009)</w:t>
      </w:r>
      <w:ins w:id="140" w:author="Björn Jörges" w:date="2020-07-09T04:12:00Z">
        <w:r w:rsidR="00E10150">
          <w:fldChar w:fldCharType="end"/>
        </w:r>
        <w:r w:rsidR="00E10150">
          <w:t>. To mitigate</w:t>
        </w:r>
      </w:ins>
      <w:ins w:id="141" w:author="Björn Jörges" w:date="2020-07-09T04:13:00Z">
        <w:r w:rsidR="00E10150">
          <w:t xml:space="preserve"> such</w:t>
        </w:r>
      </w:ins>
      <w:ins w:id="142" w:author="Björn Jörges" w:date="2020-07-09T04:12:00Z">
        <w:r w:rsidR="00E10150">
          <w:t xml:space="preserve"> issues,</w:t>
        </w:r>
      </w:ins>
      <w:ins w:id="143" w:author="Björn Jörges" w:date="2020-07-09T03:08:00Z">
        <w:r>
          <w:t xml:space="preserve"> </w:t>
        </w:r>
      </w:ins>
      <w:ins w:id="144" w:author="Björn Jörges" w:date="2020-07-09T04:12:00Z">
        <w:r w:rsidR="00E10150">
          <w:t>w</w:t>
        </w:r>
      </w:ins>
      <w:ins w:id="145" w:author="Björn Jörges" w:date="2020-07-09T03:07:00Z">
        <w:r w:rsidRPr="008A0722">
          <w:t xml:space="preserve">e use the </w:t>
        </w:r>
        <w:proofErr w:type="spellStart"/>
        <w:r w:rsidRPr="008A0722">
          <w:t>openGl</w:t>
        </w:r>
        <w:proofErr w:type="spellEnd"/>
        <w:r w:rsidRPr="008A0722">
          <w:t xml:space="preserve"> engine in python (</w:t>
        </w:r>
        <w:proofErr w:type="spellStart"/>
        <w:r w:rsidRPr="008A0722">
          <w:t>pyglet</w:t>
        </w:r>
        <w:proofErr w:type="spellEnd"/>
        <w:r w:rsidRPr="008A0722">
          <w:t xml:space="preserve">) devoted to gaming, which aims to reach maximum precision both for stimulus frames and input recording. We access the mouse time stamps directly </w:t>
        </w:r>
        <w:proofErr w:type="spellStart"/>
        <w:r w:rsidRPr="008A0722">
          <w:t>iohub</w:t>
        </w:r>
        <w:proofErr w:type="spellEnd"/>
        <w:r w:rsidRPr="008A0722">
          <w:t xml:space="preserve"> python libraries (which merges with </w:t>
        </w:r>
      </w:ins>
      <w:ins w:id="146" w:author="Björn Jörges" w:date="2020-07-09T04:11:00Z">
        <w:r w:rsidR="00E10150">
          <w:t>P</w:t>
        </w:r>
      </w:ins>
      <w:ins w:id="147" w:author="Björn Jörges" w:date="2020-07-09T03:07:00Z">
        <w:r w:rsidRPr="008A0722">
          <w:t>sycho</w:t>
        </w:r>
      </w:ins>
      <w:ins w:id="148" w:author="Björn Jörges" w:date="2020-07-09T04:11:00Z">
        <w:r w:rsidR="00E10150">
          <w:t>P</w:t>
        </w:r>
      </w:ins>
      <w:ins w:id="149" w:author="Björn Jörges" w:date="2020-07-09T03:07:00Z">
        <w:r w:rsidRPr="008A0722">
          <w:t xml:space="preserve">y) which circumvents the main system events loop and uses the </w:t>
        </w:r>
        <w:proofErr w:type="spellStart"/>
        <w:r w:rsidRPr="008A0722">
          <w:t>clock_gettime</w:t>
        </w:r>
        <w:proofErr w:type="spellEnd"/>
        <w:r w:rsidRPr="008A0722">
          <w:t xml:space="preserve">(CLOCK_MONOTONIC) in </w:t>
        </w:r>
        <w:proofErr w:type="spellStart"/>
        <w:r w:rsidRPr="008A0722">
          <w:t>unix</w:t>
        </w:r>
        <w:proofErr w:type="spellEnd"/>
        <w:r w:rsidRPr="008A0722">
          <w:t xml:space="preserve">-like systems (like </w:t>
        </w:r>
        <w:proofErr w:type="spellStart"/>
        <w:r w:rsidRPr="008A0722">
          <w:t>os</w:t>
        </w:r>
        <w:proofErr w:type="spellEnd"/>
        <w:r w:rsidRPr="008A0722">
          <w:t xml:space="preserve"> x, the one we use). The precision is sub-</w:t>
        </w:r>
        <w:proofErr w:type="spellStart"/>
        <w:r w:rsidRPr="008A0722">
          <w:t>miliseconds</w:t>
        </w:r>
        <w:proofErr w:type="spellEnd"/>
        <w:r w:rsidRPr="008A0722">
          <w:t xml:space="preserve">. </w:t>
        </w:r>
        <w:proofErr w:type="spellStart"/>
        <w:r w:rsidRPr="008A0722">
          <w:t>Iohub</w:t>
        </w:r>
        <w:proofErr w:type="spellEnd"/>
        <w:r w:rsidRPr="008A0722">
          <w:t xml:space="preserve"> can be used with or without PsychoPy real</w:t>
        </w:r>
      </w:ins>
      <w:ins w:id="150" w:author="Björn Jörges" w:date="2020-07-09T03:08:00Z">
        <w:r>
          <w:t>-</w:t>
        </w:r>
      </w:ins>
      <w:ins w:id="151" w:author="Björn Jörges" w:date="2020-07-09T03:07:00Z">
        <w:r w:rsidRPr="008A0722">
          <w:t>time access to input devices. Importantly, it runs its own thread devoted to continuously sampling the input device state independently of the video (stimulus) thread.</w:t>
        </w:r>
      </w:ins>
      <w:ins w:id="152" w:author="Björn Jörges" w:date="2020-07-09T03:14:00Z">
        <w:r w:rsidR="00B02D0B">
          <w:t xml:space="preserve"> </w:t>
        </w:r>
      </w:ins>
    </w:p>
    <w:p w14:paraId="4E3BF9A8" w14:textId="3D43C682" w:rsidR="00791E6F" w:rsidRPr="00B02D0B" w:rsidRDefault="00791E6F" w:rsidP="003101EB">
      <w:pPr>
        <w:pStyle w:val="Heading2"/>
        <w:rPr>
          <w:ins w:id="153" w:author="Björn Jörges" w:date="2020-07-09T01:56:00Z"/>
          <w:lang w:val="en-US"/>
          <w:rPrChange w:id="154" w:author="Björn Jörges" w:date="2020-07-09T03:16:00Z">
            <w:rPr>
              <w:ins w:id="155" w:author="Björn Jörges" w:date="2020-07-09T01:56:00Z"/>
            </w:rPr>
          </w:rPrChange>
        </w:rPr>
        <w:pPrChange w:id="156" w:author="Björn Jörges" w:date="2020-07-09T03:11:00Z">
          <w:pPr>
            <w:spacing w:line="480" w:lineRule="auto"/>
            <w:jc w:val="both"/>
          </w:pPr>
        </w:pPrChange>
      </w:pPr>
      <w:ins w:id="157" w:author="Björn Jörges" w:date="2020-07-09T01:56:00Z">
        <w:r w:rsidRPr="00B02D0B">
          <w:rPr>
            <w:lang w:val="en-US"/>
            <w:rPrChange w:id="158" w:author="Björn Jörges" w:date="2020-07-09T03:16:00Z">
              <w:rPr/>
            </w:rPrChange>
          </w:rPr>
          <w:t>Procedure</w:t>
        </w:r>
      </w:ins>
    </w:p>
    <w:p w14:paraId="6C232B29" w14:textId="2DA6ABB8" w:rsidR="00791E6F" w:rsidRDefault="00791E6F" w:rsidP="005F22BB">
      <w:pPr>
        <w:spacing w:line="480" w:lineRule="auto"/>
        <w:jc w:val="both"/>
        <w:rPr>
          <w:ins w:id="159" w:author="Björn Jörges" w:date="2020-07-09T01:29:00Z"/>
        </w:rPr>
      </w:pPr>
      <w:ins w:id="160" w:author="Björn Jörges" w:date="2020-07-09T01:56:00Z">
        <w:r>
          <w:t>We asked participants to foll</w:t>
        </w:r>
      </w:ins>
      <w:ins w:id="161" w:author="Björn Jörges" w:date="2020-07-09T01:57:00Z">
        <w:r>
          <w:t>ow the target closely with their gaze and indicate with a mouse click when they believe</w:t>
        </w:r>
      </w:ins>
      <w:ins w:id="162" w:author="Björn Jörges" w:date="2020-07-09T04:51:00Z">
        <w:r w:rsidR="007B5103">
          <w:t>d</w:t>
        </w:r>
      </w:ins>
      <w:ins w:id="163" w:author="Björn Jörges" w:date="2020-07-09T01:57:00Z">
        <w:r>
          <w:t xml:space="preserve"> the target</w:t>
        </w:r>
      </w:ins>
      <w:ins w:id="164" w:author="Björn Jörges" w:date="2020-07-09T05:04:00Z">
        <w:r w:rsidR="00C71237">
          <w:t xml:space="preserve"> </w:t>
        </w:r>
      </w:ins>
      <w:ins w:id="165" w:author="Björn Jörges" w:date="2020-07-09T01:57:00Z">
        <w:r>
          <w:t>had returned to its initial height. Participants first completed 48 familiarization trials</w:t>
        </w:r>
      </w:ins>
      <w:ins w:id="166" w:author="Björn Jörges" w:date="2020-07-09T01:58:00Z">
        <w:r>
          <w:t xml:space="preserve"> in which the balls reappeared when they pressed the button</w:t>
        </w:r>
        <w:r w:rsidR="004B77DC">
          <w:t xml:space="preserve">, which </w:t>
        </w:r>
      </w:ins>
      <w:ins w:id="167" w:author="Björn Jörges" w:date="2020-07-09T04:51:00Z">
        <w:r w:rsidR="007B5103">
          <w:t>all</w:t>
        </w:r>
      </w:ins>
      <w:ins w:id="168" w:author="Björn Jörges" w:date="2020-07-09T04:52:00Z">
        <w:r w:rsidR="007B5103">
          <w:t xml:space="preserve">owed </w:t>
        </w:r>
      </w:ins>
      <w:ins w:id="169" w:author="Björn Jörges" w:date="2020-07-09T01:58:00Z">
        <w:r w:rsidR="004B77DC">
          <w:t>them to assess the spatial error.</w:t>
        </w:r>
      </w:ins>
      <w:ins w:id="170" w:author="Björn Jörges" w:date="2020-07-09T01:59:00Z">
        <w:r w:rsidR="004B77DC">
          <w:t xml:space="preserve"> Then, the main experiment followed. It consisted of four blocks: 3 blocks </w:t>
        </w:r>
      </w:ins>
      <w:ins w:id="171" w:author="Björn Jörges" w:date="2020-07-09T02:00:00Z">
        <w:r w:rsidR="004B77DC">
          <w:t>with 320 trials</w:t>
        </w:r>
      </w:ins>
      <w:ins w:id="172" w:author="Björn Jörges" w:date="2020-07-09T02:12:00Z">
        <w:r w:rsidR="0049013A">
          <w:t xml:space="preserve"> </w:t>
        </w:r>
      </w:ins>
      <w:ins w:id="173" w:author="Björn Jörges" w:date="2020-07-09T02:14:00Z">
        <w:r w:rsidR="0049013A" w:rsidRPr="0049013A">
          <w:t xml:space="preserve">each </w:t>
        </w:r>
      </w:ins>
      <w:ins w:id="174" w:author="Björn Jörges" w:date="2020-07-09T02:12:00Z">
        <w:r w:rsidR="0049013A" w:rsidRPr="0049013A">
          <w:t>(</w:t>
        </w:r>
      </w:ins>
      <w:ins w:id="175" w:author="Björn Jörges" w:date="2020-07-09T02:14:00Z">
        <w:r w:rsidR="0049013A">
          <w:t xml:space="preserve">the five positive </w:t>
        </w:r>
      </w:ins>
      <w:ins w:id="176" w:author="Björn Jörges" w:date="2020-07-09T02:12:00Z">
        <w:r w:rsidR="0049013A">
          <w:t>gravities</w:t>
        </w:r>
      </w:ins>
      <w:ins w:id="177" w:author="Björn Jörges" w:date="2020-07-09T02:14:00Z">
        <w:r w:rsidR="0049013A">
          <w:t xml:space="preserve"> – 0.7g, 0.85g, 1g, 1.15g, 1.3g</w:t>
        </w:r>
      </w:ins>
      <w:ins w:id="178" w:author="Björn Jörges" w:date="2020-07-09T02:15:00Z">
        <w:r w:rsidR="0049013A">
          <w:t xml:space="preserve"> –</w:t>
        </w:r>
      </w:ins>
      <w:ins w:id="179" w:author="Björn Jörges" w:date="2020-07-09T02:12:00Z">
        <w:r w:rsidR="0049013A">
          <w:t xml:space="preserve">, </w:t>
        </w:r>
      </w:ins>
      <w:ins w:id="180" w:author="Björn Jörges" w:date="2020-07-09T02:13:00Z">
        <w:r w:rsidR="0049013A">
          <w:t>two</w:t>
        </w:r>
      </w:ins>
      <w:ins w:id="181" w:author="Björn Jörges" w:date="2020-07-09T02:12:00Z">
        <w:r w:rsidR="0049013A">
          <w:t xml:space="preserve"> initial vertical velocities, </w:t>
        </w:r>
      </w:ins>
      <w:ins w:id="182" w:author="Björn Jörges" w:date="2020-07-09T02:13:00Z">
        <w:r w:rsidR="0049013A">
          <w:t>two</w:t>
        </w:r>
      </w:ins>
      <w:ins w:id="183" w:author="Björn Jörges" w:date="2020-07-09T02:12:00Z">
        <w:r w:rsidR="0049013A">
          <w:t xml:space="preserve"> </w:t>
        </w:r>
      </w:ins>
      <w:ins w:id="184" w:author="Björn Jörges" w:date="2020-07-09T02:13:00Z">
        <w:r w:rsidR="0049013A">
          <w:t>initial horizontal velocities, two occlusion conditions, eight repetitions per condition</w:t>
        </w:r>
      </w:ins>
      <w:ins w:id="185" w:author="Björn Jörges" w:date="2020-07-09T02:12:00Z">
        <w:r w:rsidR="0049013A" w:rsidRPr="0049013A">
          <w:t>)</w:t>
        </w:r>
      </w:ins>
      <w:ins w:id="186" w:author="Björn Jörges" w:date="2020-07-09T02:00:00Z">
        <w:r w:rsidR="004B77DC">
          <w:t xml:space="preserve"> </w:t>
        </w:r>
      </w:ins>
      <w:ins w:id="187" w:author="Björn Jörges" w:date="2020-07-09T02:16:00Z">
        <w:r w:rsidR="0049013A">
          <w:t xml:space="preserve">and one block </w:t>
        </w:r>
      </w:ins>
      <w:ins w:id="188" w:author="Björn Jörges" w:date="2020-07-09T02:17:00Z">
        <w:r w:rsidR="0049013A">
          <w:t xml:space="preserve">with 384 trials (as the other block, but 1g and -1g </w:t>
        </w:r>
      </w:ins>
      <w:ins w:id="189" w:author="Björn Jörges" w:date="2020-07-09T02:19:00Z">
        <w:r w:rsidR="0031432D">
          <w:t>as gravities</w:t>
        </w:r>
      </w:ins>
      <w:ins w:id="190" w:author="Björn Jörges" w:date="2020-07-09T02:17:00Z">
        <w:r w:rsidR="0049013A">
          <w:t>, and 24 repetiti</w:t>
        </w:r>
      </w:ins>
      <w:ins w:id="191" w:author="Björn Jörges" w:date="2020-07-09T02:18:00Z">
        <w:r w:rsidR="0049013A">
          <w:t>ons per condition)</w:t>
        </w:r>
      </w:ins>
      <w:ins w:id="192" w:author="Björn Jörges" w:date="2020-07-09T02:08:00Z">
        <w:r w:rsidR="0049013A">
          <w:t>.</w:t>
        </w:r>
      </w:ins>
      <w:ins w:id="193" w:author="Björn Jörges" w:date="2020-07-09T02:18:00Z">
        <w:r w:rsidR="0049013A">
          <w:t xml:space="preserve"> </w:t>
        </w:r>
      </w:ins>
      <w:ins w:id="194" w:author="Björn Jörges" w:date="2020-07-09T02:19:00Z">
        <w:r w:rsidR="0031432D">
          <w:t>Each block took 1</w:t>
        </w:r>
      </w:ins>
      <w:ins w:id="195" w:author="Björn Jörges" w:date="2020-07-09T04:52:00Z">
        <w:r w:rsidR="007B5103">
          <w:t>5-20</w:t>
        </w:r>
      </w:ins>
      <w:ins w:id="196" w:author="Björn Jörges" w:date="2020-07-09T02:19:00Z">
        <w:r w:rsidR="0031432D">
          <w:t xml:space="preserve"> minutes and p</w:t>
        </w:r>
      </w:ins>
      <w:ins w:id="197" w:author="Björn Jörges" w:date="2020-07-09T02:18:00Z">
        <w:r w:rsidR="0049013A">
          <w:t>articipants could rest after each block.</w:t>
        </w:r>
      </w:ins>
      <w:ins w:id="198" w:author="Björn Jörges" w:date="2020-07-09T02:08:00Z">
        <w:r w:rsidR="0049013A">
          <w:t xml:space="preserve"> We </w:t>
        </w:r>
      </w:ins>
      <w:ins w:id="199" w:author="Björn Jörges" w:date="2020-07-09T02:09:00Z">
        <w:r w:rsidR="0049013A">
          <w:t>counterbalanced across participants whether the -1g block or the 0.7g-1.3g blocks was presented first.</w:t>
        </w:r>
      </w:ins>
    </w:p>
    <w:p w14:paraId="041D64F2" w14:textId="7F3EEB72" w:rsidR="00EE4218" w:rsidRPr="00EE4218" w:rsidDel="00E10150" w:rsidRDefault="00B90D07" w:rsidP="005F22BB">
      <w:pPr>
        <w:spacing w:line="480" w:lineRule="auto"/>
        <w:jc w:val="both"/>
        <w:rPr>
          <w:del w:id="200" w:author="Björn Jörges" w:date="2020-07-09T04:10:00Z"/>
        </w:rPr>
      </w:pPr>
      <w:del w:id="201" w:author="Björn Jörges" w:date="2020-07-09T04:10:00Z">
        <w:r w:rsidDel="00E10150">
          <w:delText xml:space="preserve">We will thus only briefly repeat the most important experimental parameters. We showed participants tennis balls moving on parabolic trajectories in the fronto-parallel plane. </w:delText>
        </w:r>
        <w:r w:rsidR="006F3192" w:rsidDel="00E10150">
          <w:delText xml:space="preserve">The balls could have one out of 6 gravity levels (-1g, 0.7g-1.3g), one out of two initial vertical velocities and one out of two initial horizontal velocities. </w:delText>
        </w:r>
        <w:r w:rsidR="00177A30" w:rsidDel="00E10150">
          <w:delText>In trials</w:delText>
        </w:r>
        <w:r w:rsidR="006F3192" w:rsidDel="00E10150">
          <w:delText xml:space="preserve"> with a positive gravity value (i.e., downwards acceleration)</w:delText>
        </w:r>
        <w:r w:rsidR="00177A30" w:rsidDel="00E10150">
          <w:delText>, the target</w:delText>
        </w:r>
        <w:r w:rsidR="006F3192" w:rsidDel="00E10150">
          <w:delText xml:space="preserve"> started with an upwards initial velocity component and vice-versa.</w:delText>
        </w:r>
        <w:r w:rsidR="00FB4777" w:rsidDel="00E10150">
          <w:delText xml:space="preserve"> The target disappeared early after peak (Long </w:delText>
        </w:r>
        <w:r w:rsidR="00FB4777" w:rsidDel="00E10150">
          <w:lastRenderedPageBreak/>
          <w:delText>Occlusion) or late after peak (Short Occlusion)</w:delText>
        </w:r>
        <w:r w:rsidR="006565BE" w:rsidDel="00E10150">
          <w:delText>. Each combination of parameters was presented 24 times for a total of 1344 trials.</w:delText>
        </w:r>
        <w:r w:rsidR="00FB4777" w:rsidDel="00E10150">
          <w:delText xml:space="preserve"> </w:delText>
        </w:r>
        <w:r w:rsidR="006565BE" w:rsidDel="00E10150">
          <w:delText>P</w:delText>
        </w:r>
        <w:r w:rsidR="00FB4777" w:rsidDel="00E10150">
          <w:delText xml:space="preserve">articipants indicated by mouse click </w:delText>
        </w:r>
        <w:r w:rsidR="00E6175B" w:rsidDel="00E10150">
          <w:delText>when</w:delText>
        </w:r>
        <w:r w:rsidR="005F22BB" w:rsidDel="00E10150">
          <w:delText xml:space="preserve"> they thought</w:delText>
        </w:r>
        <w:r w:rsidR="00E6175B" w:rsidDel="00E10150">
          <w:delText xml:space="preserve"> the target returned to </w:delText>
        </w:r>
        <w:r w:rsidR="005F22BB" w:rsidDel="00E10150">
          <w:delText xml:space="preserve">its </w:delText>
        </w:r>
        <w:r w:rsidR="00E6175B" w:rsidDel="00E10150">
          <w:delText xml:space="preserve">initial height. </w:delText>
        </w:r>
        <w:r w:rsidR="007A6691" w:rsidDel="00E10150">
          <w:delText xml:space="preserve">The stimulus was </w:delText>
        </w:r>
        <w:r w:rsidR="00E6175B" w:rsidDel="00E10150">
          <w:delText xml:space="preserve">presented </w:delText>
        </w:r>
        <w:r w:rsidR="007A6691" w:rsidDel="00E10150">
          <w:delText xml:space="preserve">in </w:delText>
        </w:r>
        <w:r w:rsidR="00E6175B" w:rsidDel="00E10150">
          <w:delText>an immersive 3D environment.</w:delText>
        </w:r>
        <w:r w:rsidR="00CB296F" w:rsidDel="00E10150">
          <w:delText xml:space="preserve"> </w:delText>
        </w:r>
        <w:r w:rsidR="00CB296F" w:rsidDel="00E10150">
          <w:fldChar w:fldCharType="begin"/>
        </w:r>
        <w:r w:rsidR="00CB296F" w:rsidDel="00E10150">
          <w:delInstrText xml:space="preserve"> REF _Ref37850406 \h </w:delInstrText>
        </w:r>
        <w:r w:rsidR="00CB296F" w:rsidDel="00E10150">
          <w:fldChar w:fldCharType="separate"/>
        </w:r>
        <w:r w:rsidR="004A3F9D" w:rsidRPr="00820822" w:rsidDel="00E10150">
          <w:delText xml:space="preserve">Figure </w:delText>
        </w:r>
        <w:r w:rsidR="004A3F9D" w:rsidDel="00E10150">
          <w:rPr>
            <w:noProof/>
          </w:rPr>
          <w:delText>2</w:delText>
        </w:r>
        <w:r w:rsidR="00CB296F" w:rsidDel="00E10150">
          <w:fldChar w:fldCharType="end"/>
        </w:r>
        <w:r w:rsidR="00CB296F" w:rsidDel="00E10150">
          <w:delText xml:space="preserve"> provides a 2D illustration of visual scene and target trajectories.</w:delText>
        </w:r>
        <w:r w:rsidR="00531843" w:rsidDel="00E10150">
          <w:delText xml:space="preserve"> </w:delText>
        </w:r>
        <w:r w:rsidR="00531843" w:rsidRPr="004610E3" w:rsidDel="00E10150">
          <w:delText>All participants gave their informed consent. The research in this study was part of an ongoing research program that has been approved by the local ethics committee of the University of Barcelona. The experiment was conducted in accordance with the Code of Ethics of the World Medical Association (Declaration of Helsinki)</w:delText>
        </w:r>
        <w:r w:rsidR="00531843" w:rsidDel="00E10150">
          <w:delText>.</w:delText>
        </w:r>
      </w:del>
    </w:p>
    <w:p w14:paraId="15F8E16C" w14:textId="693E2ADC" w:rsidR="00F05CAA" w:rsidRPr="002A1A9B" w:rsidRDefault="00F05CAA" w:rsidP="00BE7928">
      <w:pPr>
        <w:spacing w:line="480" w:lineRule="auto"/>
        <w:jc w:val="both"/>
      </w:pPr>
    </w:p>
    <w:p w14:paraId="3635FFA9" w14:textId="794D9839" w:rsidR="004D3366" w:rsidRPr="00FB336F" w:rsidRDefault="004A0054" w:rsidP="00BE7928">
      <w:pPr>
        <w:pStyle w:val="Heading1"/>
        <w:spacing w:line="480" w:lineRule="auto"/>
        <w:rPr>
          <w:lang w:val="en-US"/>
        </w:rPr>
      </w:pPr>
      <w:r w:rsidRPr="004A0054">
        <w:rPr>
          <w:lang w:val="en-US"/>
        </w:rPr>
        <w:t>Results</w:t>
      </w:r>
    </w:p>
    <w:p w14:paraId="0314FCBB" w14:textId="38600E37" w:rsidR="00B23734" w:rsidRDefault="00BA38BA" w:rsidP="00B23734">
      <w:pPr>
        <w:spacing w:line="480" w:lineRule="auto"/>
        <w:jc w:val="both"/>
      </w:pPr>
      <w:r>
        <w:t xml:space="preserve">We have reported </w:t>
      </w:r>
      <w:r w:rsidR="00E70808">
        <w:t xml:space="preserve">mean difference </w:t>
      </w:r>
      <w:r>
        <w:t xml:space="preserve">in </w:t>
      </w:r>
      <w:r w:rsidR="0031495E">
        <w:t>a previous paper</w:t>
      </w:r>
      <w:r w:rsidR="00B117EC">
        <w:t xml:space="preserve"> </w:t>
      </w:r>
      <w:r w:rsidR="00B117EC">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B117EC">
        <w:fldChar w:fldCharType="separate"/>
      </w:r>
      <w:r w:rsidR="004A436E" w:rsidRPr="004A436E">
        <w:rPr>
          <w:noProof/>
        </w:rPr>
        <w:t>(Jörges &amp; López-Moliner, 2019)</w:t>
      </w:r>
      <w:r w:rsidR="00B117EC">
        <w:fldChar w:fldCharType="end"/>
      </w:r>
      <w:r>
        <w:t xml:space="preserve">. In the following, we thus limit ourselves to analyzing the influence of gravity on the </w:t>
      </w:r>
      <w:r w:rsidRPr="00096C14">
        <w:rPr>
          <w:i/>
          <w:iCs/>
        </w:rPr>
        <w:t>precision</w:t>
      </w:r>
      <w:r>
        <w:t xml:space="preserve"> of responses</w:t>
      </w:r>
      <w:r w:rsidR="00E70808">
        <w:t xml:space="preserve"> in preparation for the simulations we are conducting after. We used a slightly different, more liberal outlier analysis for this project to make sure that we do</w:t>
      </w:r>
      <w:ins w:id="202" w:author="Björn Jörges" w:date="2020-07-09T05:04:00Z">
        <w:r w:rsidR="00C71237">
          <w:t xml:space="preserve"> </w:t>
        </w:r>
      </w:ins>
      <w:r w:rsidR="00E70808">
        <w:t>n</w:t>
      </w:r>
      <w:ins w:id="203" w:author="Björn Jörges" w:date="2020-07-09T05:04:00Z">
        <w:r w:rsidR="00C71237">
          <w:t>o</w:t>
        </w:r>
      </w:ins>
      <w:del w:id="204" w:author="Björn Jörges" w:date="2020-07-09T05:04:00Z">
        <w:r w:rsidR="00E70808" w:rsidDel="00C71237">
          <w:delText>’</w:delText>
        </w:r>
      </w:del>
      <w:r w:rsidR="00E70808">
        <w:t>t lose any variability present in participants’ responses.</w:t>
      </w:r>
      <w:r w:rsidR="006C2849">
        <w:t xml:space="preserve"> </w:t>
      </w:r>
      <w:r w:rsidR="00E70808">
        <w:t xml:space="preserve">We </w:t>
      </w:r>
      <w:r w:rsidR="00096C14">
        <w:t xml:space="preserve">also </w:t>
      </w:r>
      <w:r w:rsidR="006C2849">
        <w:t>exclude</w:t>
      </w:r>
      <w:r w:rsidR="00E06F6C">
        <w:t xml:space="preserve"> </w:t>
      </w:r>
      <w:r w:rsidR="00E70808">
        <w:t xml:space="preserve">all </w:t>
      </w:r>
      <w:r w:rsidR="00E06F6C">
        <w:t>data collected from the author (s10</w:t>
      </w:r>
      <w:r w:rsidR="00A82175">
        <w:t>; all 1344 trials</w:t>
      </w:r>
      <w:r w:rsidR="00E06F6C">
        <w:t xml:space="preserve">). </w:t>
      </w:r>
      <w:r w:rsidR="00E70808">
        <w:t>Further, we exclude all trials</w:t>
      </w:r>
      <w:r w:rsidR="006C2849">
        <w:t xml:space="preserve"> where subjects pressed the button before the target disappeared</w:t>
      </w:r>
      <w:r w:rsidR="00E06F6C">
        <w:t xml:space="preserve"> </w:t>
      </w:r>
      <w:r w:rsidR="00A82175">
        <w:t xml:space="preserve">(38 trials) </w:t>
      </w:r>
      <w:r w:rsidR="00E06F6C">
        <w:t xml:space="preserve">or where the temporal error </w:t>
      </w:r>
      <w:r w:rsidR="00096C14">
        <w:t>was</w:t>
      </w:r>
      <w:r w:rsidR="00E06F6C">
        <w:t xml:space="preserve"> greater than 2 s</w:t>
      </w:r>
      <w:r w:rsidR="00A82175">
        <w:t xml:space="preserve"> (178 trials)</w:t>
      </w:r>
      <w:r w:rsidR="00E06F6C">
        <w:t>.</w:t>
      </w:r>
      <w:r w:rsidR="00A82175">
        <w:t xml:space="preserve"> Overall, we excluded 1.6% of all trials from the nine participants included in</w:t>
      </w:r>
      <w:r w:rsidR="00F722BA">
        <w:t xml:space="preserve"> the</w:t>
      </w:r>
      <w:r w:rsidR="00A82175">
        <w:t xml:space="preserve"> analysis. </w:t>
      </w:r>
      <w:r w:rsidR="00B23734">
        <w:t xml:space="preserve"> To make</w:t>
      </w:r>
      <w:r w:rsidR="0079104E">
        <w:t xml:space="preserve"> it easier to compare</w:t>
      </w:r>
      <w:r w:rsidR="00B23734">
        <w:t xml:space="preserve"> temporal errors across conditions, we then compute</w:t>
      </w:r>
      <w:r w:rsidR="00096C14">
        <w:t>d</w:t>
      </w:r>
      <w:r w:rsidR="00B23734">
        <w:t xml:space="preserve"> </w:t>
      </w:r>
      <w:r w:rsidR="0079104E">
        <w:t xml:space="preserve">the </w:t>
      </w:r>
      <w:r w:rsidR="00B23734">
        <w:t>error ratio:</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23734" w:rsidRPr="00277A48" w14:paraId="66B02724" w14:textId="77777777" w:rsidTr="000A5C20">
        <w:trPr>
          <w:trHeight w:val="376"/>
        </w:trPr>
        <w:tc>
          <w:tcPr>
            <w:tcW w:w="8314" w:type="dxa"/>
            <w:shd w:val="clear" w:color="auto" w:fill="FFFFFF" w:themeFill="background1"/>
            <w:vAlign w:val="center"/>
          </w:tcPr>
          <w:p w14:paraId="67A266A4" w14:textId="6FF09932" w:rsidR="00B23734" w:rsidRPr="00FE16F2" w:rsidRDefault="00B23734" w:rsidP="000A5C20">
            <w:pPr>
              <w:pStyle w:val="MaterialsandMethodsText"/>
              <w:spacing w:line="480" w:lineRule="auto"/>
              <w:rPr>
                <w:sz w:val="20"/>
                <w:szCs w:val="20"/>
              </w:rPr>
            </w:pPr>
            <m:oMathPara>
              <m:oMath>
                <m:r>
                  <w:rPr>
                    <w:rFonts w:ascii="Cambria Math" w:hAnsi="Cambria Math"/>
                    <w:sz w:val="20"/>
                    <w:szCs w:val="20"/>
                  </w:rPr>
                  <m:t>Error Ratio=</m:t>
                </m:r>
                <m:f>
                  <m:fPr>
                    <m:ctrlPr>
                      <w:rPr>
                        <w:rFonts w:ascii="Cambria Math" w:hAnsi="Cambria Math"/>
                        <w:i/>
                        <w:sz w:val="20"/>
                        <w:szCs w:val="20"/>
                      </w:rPr>
                    </m:ctrlPr>
                  </m:fPr>
                  <m:num>
                    <m:r>
                      <w:rPr>
                        <w:rFonts w:ascii="Cambria Math" w:hAnsi="Cambria Math"/>
                        <w:sz w:val="20"/>
                        <w:szCs w:val="20"/>
                      </w:rPr>
                      <m:t>Error+Occluded Duration</m:t>
                    </m:r>
                  </m:num>
                  <m:den>
                    <m:r>
                      <w:rPr>
                        <w:rFonts w:ascii="Cambria Math" w:hAnsi="Cambria Math"/>
                        <w:sz w:val="20"/>
                        <w:szCs w:val="20"/>
                      </w:rPr>
                      <m:t>Occluded Duration</m:t>
                    </m:r>
                  </m:den>
                </m:f>
              </m:oMath>
            </m:oMathPara>
          </w:p>
        </w:tc>
        <w:tc>
          <w:tcPr>
            <w:tcW w:w="783" w:type="dxa"/>
            <w:shd w:val="clear" w:color="auto" w:fill="FFFFFF" w:themeFill="background1"/>
            <w:vAlign w:val="center"/>
          </w:tcPr>
          <w:p w14:paraId="5C488F59" w14:textId="6EF4234D" w:rsidR="00B23734" w:rsidRPr="00277A48" w:rsidRDefault="00B23734" w:rsidP="000A5C20">
            <w:pPr>
              <w:pStyle w:val="MaterialsandMethodsText"/>
              <w:spacing w:line="480" w:lineRule="auto"/>
            </w:pPr>
            <w:r w:rsidRPr="00277A48">
              <w:t>[</w:t>
            </w:r>
            <w:r>
              <w:t>4</w:t>
            </w:r>
            <w:r w:rsidRPr="00277A48">
              <w:t>]</w:t>
            </w:r>
          </w:p>
        </w:tc>
      </w:tr>
    </w:tbl>
    <w:p w14:paraId="088469D0" w14:textId="74138860" w:rsidR="00036B8B" w:rsidRDefault="00433A31" w:rsidP="00BE7928">
      <w:pPr>
        <w:spacing w:line="480" w:lineRule="auto"/>
        <w:jc w:val="both"/>
      </w:pPr>
      <w:r>
        <w:t xml:space="preserve">In </w:t>
      </w:r>
      <w:r>
        <w:fldChar w:fldCharType="begin"/>
      </w:r>
      <w:r>
        <w:instrText xml:space="preserve"> REF _Ref38052355 \h </w:instrText>
      </w:r>
      <w:r>
        <w:fldChar w:fldCharType="separate"/>
      </w:r>
      <w:r w:rsidR="004A3F9D" w:rsidRPr="00F515FC">
        <w:t xml:space="preserve">Figure </w:t>
      </w:r>
      <w:r w:rsidR="004A3F9D">
        <w:rPr>
          <w:noProof/>
        </w:rPr>
        <w:t>3</w:t>
      </w:r>
      <w:r>
        <w:fldChar w:fldCharType="end"/>
      </w:r>
      <w:r>
        <w:t xml:space="preserve">, we illustrate the response distributions. </w:t>
      </w:r>
      <w:r w:rsidR="00036B8B">
        <w:t xml:space="preserve">For an analysis and interpretation of the effect of gravitational motion on accuracy, please see our previous paper </w:t>
      </w:r>
      <w:r w:rsidR="00036B8B">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036B8B">
        <w:fldChar w:fldCharType="separate"/>
      </w:r>
      <w:r w:rsidR="00036B8B" w:rsidRPr="00036B8B">
        <w:rPr>
          <w:noProof/>
        </w:rPr>
        <w:t>(Jörges &amp; López-Moliner, 2019)</w:t>
      </w:r>
      <w:r w:rsidR="00036B8B">
        <w:fldChar w:fldCharType="end"/>
      </w:r>
      <w:r w:rsidR="00036B8B">
        <w:t>.</w:t>
      </w:r>
    </w:p>
    <w:p w14:paraId="1B7EAC2F" w14:textId="5A83C46E" w:rsidR="00F515FC" w:rsidRDefault="00036B8B" w:rsidP="00BE7928">
      <w:pPr>
        <w:spacing w:line="480" w:lineRule="auto"/>
        <w:jc w:val="both"/>
      </w:pPr>
      <w:r>
        <w:t>While we used Linear Mixed Modelling to assess accuracy, a</w:t>
      </w:r>
      <w:r w:rsidR="00D37CCB">
        <w:t xml:space="preserve">ssessing precision differences between conditions is not straight-forward with </w:t>
      </w:r>
      <w:r>
        <w:t>this method</w:t>
      </w:r>
      <w:r w:rsidR="00D37CCB">
        <w:t xml:space="preserve">. Therefore, we employ Bayesian Linear Mixed </w:t>
      </w:r>
      <w:r w:rsidR="00D37CCB">
        <w:lastRenderedPageBreak/>
        <w:t>Modelling</w:t>
      </w:r>
      <w:r>
        <w:t xml:space="preserve"> </w:t>
      </w:r>
      <w:r w:rsidR="00D37CCB">
        <w:t xml:space="preserve">to assess whether gravity has an impact on the precision of the timing responses. The R package brms </w:t>
      </w:r>
      <w:r w:rsidR="00D37CCB">
        <w:fldChar w:fldCharType="begin" w:fldLock="1"/>
      </w:r>
      <w:r w:rsidR="00D37CCB">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D37CCB">
        <w:fldChar w:fldCharType="separate"/>
      </w:r>
      <w:r w:rsidR="00D37CCB" w:rsidRPr="00D37CCB">
        <w:rPr>
          <w:noProof/>
        </w:rPr>
        <w:t>(Bürkner, 2018)</w:t>
      </w:r>
      <w:r w:rsidR="00D37CCB">
        <w:fldChar w:fldCharType="end"/>
      </w:r>
      <w:r w:rsidR="00D37CCB">
        <w:t xml:space="preserve">, which provides user-friendly interface for the package </w:t>
      </w:r>
      <w:proofErr w:type="spellStart"/>
      <w:r w:rsidR="00D37CCB">
        <w:t>rstan</w:t>
      </w:r>
      <w:proofErr w:type="spellEnd"/>
      <w:r w:rsidR="00D37CCB">
        <w:t xml:space="preserve"> </w:t>
      </w:r>
      <w:r w:rsidR="00D37CCB">
        <w:fldChar w:fldCharType="begin" w:fldLock="1"/>
      </w:r>
      <w:r w:rsidR="0006476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D37CCB">
        <w:fldChar w:fldCharType="separate"/>
      </w:r>
      <w:r w:rsidR="00D37CCB" w:rsidRPr="00D37CCB">
        <w:rPr>
          <w:noProof/>
        </w:rPr>
        <w:t>(Stan Development Team, 2016)</w:t>
      </w:r>
      <w:r w:rsidR="00D37CCB">
        <w:fldChar w:fldCharType="end"/>
      </w:r>
      <w:r w:rsidR="00D116EF">
        <w:t>,</w:t>
      </w:r>
      <w:r w:rsidR="00D37CCB">
        <w:t xml:space="preserve"> uses </w:t>
      </w:r>
      <w:r w:rsidR="00BB7583">
        <w:t xml:space="preserve">a very similar </w:t>
      </w:r>
      <w:r w:rsidR="00D37CCB">
        <w:t xml:space="preserve">syntax </w:t>
      </w:r>
      <w:r w:rsidR="00BB7583">
        <w:t xml:space="preserve">to the more well-known </w:t>
      </w:r>
      <w:r w:rsidR="00D37CCB">
        <w:t>lme4</w:t>
      </w:r>
      <w:r w:rsidR="002B544F">
        <w:t xml:space="preserve"> </w:t>
      </w:r>
      <w:r w:rsidR="002B544F">
        <w:fldChar w:fldCharType="begin" w:fldLock="1"/>
      </w:r>
      <w:r w:rsidR="00C23250">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2B544F">
        <w:fldChar w:fldCharType="separate"/>
      </w:r>
      <w:r w:rsidR="002B544F" w:rsidRPr="002B544F">
        <w:rPr>
          <w:noProof/>
        </w:rPr>
        <w:t>(Bates, Mächler, Bolker, &amp; Walker, 2015)</w:t>
      </w:r>
      <w:r w:rsidR="002B544F">
        <w:fldChar w:fldCharType="end"/>
      </w:r>
      <w:r w:rsidR="00D37CCB">
        <w:t>.</w:t>
      </w:r>
      <w:r w:rsidR="00BB7583">
        <w:t xml:space="preserve"> In addition to mean differences, this type of analysis also allows </w:t>
      </w:r>
      <w:r w:rsidR="002B544F">
        <w:t>us to test for variability differences between conditions. We thus fit a mixed model to explain both means and standard deviations of the response distributions, with gravity as a fixed effect and varying intercepts per participant as random effects.</w:t>
      </w:r>
      <w:r w:rsidR="00D37CCB">
        <w:t xml:space="preserve"> </w:t>
      </w:r>
      <w:r w:rsidR="002B544F">
        <w:t>In lme4/brms syntax, the test model is specified as</w:t>
      </w:r>
      <w:r w:rsidR="00D37CCB">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12DA7" w:rsidRPr="00277A48" w14:paraId="54FD78E7" w14:textId="77777777" w:rsidTr="000A5C20">
        <w:trPr>
          <w:trHeight w:val="376"/>
        </w:trPr>
        <w:tc>
          <w:tcPr>
            <w:tcW w:w="8314" w:type="dxa"/>
            <w:shd w:val="clear" w:color="auto" w:fill="FFFFFF" w:themeFill="background1"/>
            <w:vAlign w:val="center"/>
          </w:tcPr>
          <w:p w14:paraId="3B78D0A3" w14:textId="77777777" w:rsidR="00906693" w:rsidRPr="00906693" w:rsidRDefault="00812DA7"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p w14:paraId="023FDF4C" w14:textId="45341493" w:rsidR="00906693" w:rsidRPr="00FE16F2" w:rsidRDefault="00906693"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Sigma</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tc>
        <w:tc>
          <w:tcPr>
            <w:tcW w:w="783" w:type="dxa"/>
            <w:shd w:val="clear" w:color="auto" w:fill="FFFFFF" w:themeFill="background1"/>
            <w:vAlign w:val="center"/>
          </w:tcPr>
          <w:p w14:paraId="67662745" w14:textId="0BD558C9" w:rsidR="00812DA7" w:rsidRPr="00277A48" w:rsidRDefault="00812DA7" w:rsidP="000A5C20">
            <w:pPr>
              <w:pStyle w:val="MaterialsandMethodsText"/>
              <w:spacing w:line="480" w:lineRule="auto"/>
            </w:pPr>
            <w:r w:rsidRPr="00277A48">
              <w:t>[</w:t>
            </w:r>
            <w:r w:rsidR="002A2F46">
              <w:t>5</w:t>
            </w:r>
            <w:r w:rsidRPr="00277A48">
              <w:t>]</w:t>
            </w:r>
          </w:p>
        </w:tc>
      </w:tr>
    </w:tbl>
    <w:tbl>
      <w:tblPr>
        <w:tblStyle w:val="TableGrid"/>
        <w:tblpPr w:leftFromText="180" w:rightFromText="180" w:vertAnchor="text" w:horzAnchor="margin" w:tblpY="3047"/>
        <w:tblW w:w="0" w:type="auto"/>
        <w:tblLook w:val="04A0" w:firstRow="1" w:lastRow="0" w:firstColumn="1" w:lastColumn="0" w:noHBand="0" w:noVBand="1"/>
      </w:tblPr>
      <w:tblGrid>
        <w:gridCol w:w="972"/>
        <w:gridCol w:w="1078"/>
        <w:gridCol w:w="1050"/>
        <w:gridCol w:w="1074"/>
        <w:gridCol w:w="1017"/>
        <w:gridCol w:w="1074"/>
        <w:gridCol w:w="1051"/>
        <w:gridCol w:w="1017"/>
        <w:gridCol w:w="1017"/>
      </w:tblGrid>
      <w:tr w:rsidR="0079443E" w14:paraId="6D512E56" w14:textId="77777777" w:rsidTr="001B621A">
        <w:tc>
          <w:tcPr>
            <w:tcW w:w="972" w:type="dxa"/>
          </w:tcPr>
          <w:p w14:paraId="6955835E" w14:textId="77777777" w:rsidR="0079443E" w:rsidRDefault="0079443E" w:rsidP="001B621A">
            <w:pPr>
              <w:jc w:val="center"/>
            </w:pPr>
          </w:p>
        </w:tc>
        <w:tc>
          <w:tcPr>
            <w:tcW w:w="1078" w:type="dxa"/>
          </w:tcPr>
          <w:p w14:paraId="109DA76F" w14:textId="77777777" w:rsidR="0079443E" w:rsidRDefault="0079443E" w:rsidP="001B621A">
            <w:pPr>
              <w:jc w:val="center"/>
            </w:pPr>
          </w:p>
        </w:tc>
        <w:tc>
          <w:tcPr>
            <w:tcW w:w="5266" w:type="dxa"/>
            <w:gridSpan w:val="5"/>
          </w:tcPr>
          <w:p w14:paraId="0B2D1196" w14:textId="77777777" w:rsidR="0079443E" w:rsidRPr="00744972" w:rsidRDefault="0079443E" w:rsidP="001B621A">
            <w:pPr>
              <w:jc w:val="center"/>
              <w:rPr>
                <w:b/>
                <w:bCs/>
              </w:rPr>
            </w:pPr>
            <w:r w:rsidRPr="00744972">
              <w:rPr>
                <w:b/>
                <w:bCs/>
              </w:rPr>
              <w:t>0.7g-1.3 Block</w:t>
            </w:r>
          </w:p>
        </w:tc>
        <w:tc>
          <w:tcPr>
            <w:tcW w:w="2034" w:type="dxa"/>
            <w:gridSpan w:val="2"/>
          </w:tcPr>
          <w:p w14:paraId="5B086D2D" w14:textId="77777777" w:rsidR="0079443E" w:rsidRPr="00744972" w:rsidRDefault="0079443E" w:rsidP="001B621A">
            <w:pPr>
              <w:jc w:val="center"/>
              <w:rPr>
                <w:b/>
                <w:bCs/>
              </w:rPr>
            </w:pPr>
            <w:r w:rsidRPr="00744972">
              <w:rPr>
                <w:b/>
                <w:bCs/>
              </w:rPr>
              <w:t>-1g/1g Block</w:t>
            </w:r>
          </w:p>
        </w:tc>
      </w:tr>
      <w:tr w:rsidR="0079443E" w14:paraId="4C87CEDD" w14:textId="77777777" w:rsidTr="001B621A">
        <w:tc>
          <w:tcPr>
            <w:tcW w:w="972" w:type="dxa"/>
          </w:tcPr>
          <w:p w14:paraId="5E6B9506" w14:textId="77777777" w:rsidR="0079443E" w:rsidRDefault="0079443E" w:rsidP="001B621A">
            <w:pPr>
              <w:jc w:val="center"/>
            </w:pPr>
          </w:p>
        </w:tc>
        <w:tc>
          <w:tcPr>
            <w:tcW w:w="1078" w:type="dxa"/>
          </w:tcPr>
          <w:p w14:paraId="6040E3B7" w14:textId="77777777" w:rsidR="0079443E" w:rsidRDefault="0079443E" w:rsidP="001B621A">
            <w:pPr>
              <w:jc w:val="center"/>
            </w:pPr>
          </w:p>
        </w:tc>
        <w:tc>
          <w:tcPr>
            <w:tcW w:w="7300" w:type="dxa"/>
            <w:gridSpan w:val="7"/>
          </w:tcPr>
          <w:p w14:paraId="346CC9D5" w14:textId="77777777" w:rsidR="0079443E" w:rsidRPr="003F1350" w:rsidRDefault="0079443E" w:rsidP="001B621A">
            <w:pPr>
              <w:jc w:val="center"/>
              <w:rPr>
                <w:b/>
                <w:bCs/>
              </w:rPr>
            </w:pPr>
            <w:r w:rsidRPr="003F1350">
              <w:rPr>
                <w:b/>
                <w:bCs/>
              </w:rPr>
              <w:t>Long Occlusion</w:t>
            </w:r>
          </w:p>
        </w:tc>
      </w:tr>
      <w:tr w:rsidR="0079443E" w14:paraId="1984C5F8" w14:textId="77777777" w:rsidTr="001B621A">
        <w:tc>
          <w:tcPr>
            <w:tcW w:w="972" w:type="dxa"/>
          </w:tcPr>
          <w:p w14:paraId="1117D000" w14:textId="77777777" w:rsidR="0079443E" w:rsidRPr="00744972" w:rsidRDefault="00D9735A" w:rsidP="001B621A">
            <w:pPr>
              <w:jc w:val="cente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59935010" w14:textId="77777777" w:rsidR="0079443E" w:rsidRDefault="0079443E" w:rsidP="001B621A">
            <w:pPr>
              <w:jc w:val="center"/>
            </w:pPr>
          </w:p>
        </w:tc>
        <w:tc>
          <w:tcPr>
            <w:tcW w:w="1050" w:type="dxa"/>
          </w:tcPr>
          <w:p w14:paraId="03735B45" w14:textId="77777777" w:rsidR="0079443E" w:rsidRPr="00744972" w:rsidRDefault="0079443E" w:rsidP="001B621A">
            <w:pPr>
              <w:jc w:val="center"/>
              <w:rPr>
                <w:i/>
                <w:iCs/>
              </w:rPr>
            </w:pPr>
            <w:r w:rsidRPr="00744972">
              <w:rPr>
                <w:i/>
                <w:iCs/>
              </w:rPr>
              <w:t>0.7g</w:t>
            </w:r>
          </w:p>
        </w:tc>
        <w:tc>
          <w:tcPr>
            <w:tcW w:w="1074" w:type="dxa"/>
          </w:tcPr>
          <w:p w14:paraId="7B81174A" w14:textId="77777777" w:rsidR="0079443E" w:rsidRPr="00744972" w:rsidRDefault="0079443E" w:rsidP="001B621A">
            <w:pPr>
              <w:jc w:val="center"/>
              <w:rPr>
                <w:i/>
                <w:iCs/>
              </w:rPr>
            </w:pPr>
            <w:r w:rsidRPr="00744972">
              <w:rPr>
                <w:i/>
                <w:iCs/>
              </w:rPr>
              <w:t>0.85g</w:t>
            </w:r>
          </w:p>
        </w:tc>
        <w:tc>
          <w:tcPr>
            <w:tcW w:w="1017" w:type="dxa"/>
          </w:tcPr>
          <w:p w14:paraId="22677F0D" w14:textId="77777777" w:rsidR="0079443E" w:rsidRPr="00744972" w:rsidRDefault="0079443E" w:rsidP="001B621A">
            <w:pPr>
              <w:jc w:val="center"/>
              <w:rPr>
                <w:i/>
                <w:iCs/>
              </w:rPr>
            </w:pPr>
            <w:r w:rsidRPr="00744972">
              <w:rPr>
                <w:i/>
                <w:iCs/>
              </w:rPr>
              <w:t>1g</w:t>
            </w:r>
          </w:p>
        </w:tc>
        <w:tc>
          <w:tcPr>
            <w:tcW w:w="1074" w:type="dxa"/>
          </w:tcPr>
          <w:p w14:paraId="7781D14A" w14:textId="77777777" w:rsidR="0079443E" w:rsidRPr="00744972" w:rsidRDefault="0079443E" w:rsidP="001B621A">
            <w:pPr>
              <w:jc w:val="center"/>
              <w:rPr>
                <w:i/>
                <w:iCs/>
              </w:rPr>
            </w:pPr>
            <w:r w:rsidRPr="00744972">
              <w:rPr>
                <w:i/>
                <w:iCs/>
              </w:rPr>
              <w:t>1.15g</w:t>
            </w:r>
          </w:p>
        </w:tc>
        <w:tc>
          <w:tcPr>
            <w:tcW w:w="1051" w:type="dxa"/>
          </w:tcPr>
          <w:p w14:paraId="4A46ED3B" w14:textId="77777777" w:rsidR="0079443E" w:rsidRPr="00744972" w:rsidRDefault="0079443E" w:rsidP="001B621A">
            <w:pPr>
              <w:jc w:val="center"/>
              <w:rPr>
                <w:i/>
                <w:iCs/>
              </w:rPr>
            </w:pPr>
            <w:r w:rsidRPr="00744972">
              <w:rPr>
                <w:i/>
                <w:iCs/>
              </w:rPr>
              <w:t>1.3g</w:t>
            </w:r>
          </w:p>
        </w:tc>
        <w:tc>
          <w:tcPr>
            <w:tcW w:w="1017" w:type="dxa"/>
          </w:tcPr>
          <w:p w14:paraId="1E07D943" w14:textId="77777777" w:rsidR="0079443E" w:rsidRPr="00744972" w:rsidRDefault="0079443E" w:rsidP="001B621A">
            <w:pPr>
              <w:jc w:val="center"/>
              <w:rPr>
                <w:i/>
                <w:iCs/>
              </w:rPr>
            </w:pPr>
            <w:r w:rsidRPr="00744972">
              <w:rPr>
                <w:i/>
                <w:iCs/>
              </w:rPr>
              <w:t>-1g</w:t>
            </w:r>
          </w:p>
        </w:tc>
        <w:tc>
          <w:tcPr>
            <w:tcW w:w="1017" w:type="dxa"/>
          </w:tcPr>
          <w:p w14:paraId="2E26973D" w14:textId="77777777" w:rsidR="0079443E" w:rsidRPr="00744972" w:rsidRDefault="0079443E" w:rsidP="001B621A">
            <w:pPr>
              <w:jc w:val="center"/>
              <w:rPr>
                <w:i/>
                <w:iCs/>
              </w:rPr>
            </w:pPr>
            <w:r w:rsidRPr="00744972">
              <w:rPr>
                <w:i/>
                <w:iCs/>
              </w:rPr>
              <w:t>1g</w:t>
            </w:r>
          </w:p>
        </w:tc>
      </w:tr>
      <w:tr w:rsidR="0079443E" w14:paraId="64970B31" w14:textId="77777777" w:rsidTr="001B621A">
        <w:tc>
          <w:tcPr>
            <w:tcW w:w="972" w:type="dxa"/>
            <w:vMerge w:val="restart"/>
            <w:vAlign w:val="center"/>
          </w:tcPr>
          <w:p w14:paraId="15AB8786" w14:textId="77777777" w:rsidR="0079443E" w:rsidRPr="00744972" w:rsidRDefault="0079443E" w:rsidP="001B621A">
            <w:pPr>
              <w:jc w:val="center"/>
              <w:rPr>
                <w:b/>
                <w:bCs/>
              </w:rPr>
            </w:pPr>
            <w:r w:rsidRPr="00744972">
              <w:rPr>
                <w:b/>
                <w:bCs/>
              </w:rPr>
              <w:t>4.5 m/s</w:t>
            </w:r>
          </w:p>
        </w:tc>
        <w:tc>
          <w:tcPr>
            <w:tcW w:w="1078" w:type="dxa"/>
          </w:tcPr>
          <w:p w14:paraId="707ADDA5" w14:textId="77777777" w:rsidR="0079443E" w:rsidRPr="00744972" w:rsidRDefault="0079443E" w:rsidP="001B621A">
            <w:pPr>
              <w:jc w:val="center"/>
              <w:rPr>
                <w:i/>
                <w:iCs/>
              </w:rPr>
            </w:pPr>
            <w:r w:rsidRPr="00744972">
              <w:rPr>
                <w:i/>
                <w:iCs/>
              </w:rPr>
              <w:t>Mean</w:t>
            </w:r>
          </w:p>
        </w:tc>
        <w:tc>
          <w:tcPr>
            <w:tcW w:w="1050" w:type="dxa"/>
          </w:tcPr>
          <w:p w14:paraId="3495E519" w14:textId="77777777" w:rsidR="0079443E" w:rsidRPr="00343E05" w:rsidRDefault="0079443E" w:rsidP="001B621A">
            <w:pPr>
              <w:jc w:val="center"/>
              <w:rPr>
                <w:rFonts w:cstheme="minorHAnsi"/>
              </w:rPr>
            </w:pPr>
            <w:r w:rsidRPr="00343E05">
              <w:rPr>
                <w:rFonts w:cstheme="minorHAnsi"/>
              </w:rPr>
              <w:t>1.12</w:t>
            </w:r>
          </w:p>
        </w:tc>
        <w:tc>
          <w:tcPr>
            <w:tcW w:w="1074" w:type="dxa"/>
          </w:tcPr>
          <w:p w14:paraId="7582C81F" w14:textId="77777777" w:rsidR="0079443E" w:rsidRPr="00343E05" w:rsidRDefault="0079443E" w:rsidP="001B621A">
            <w:pPr>
              <w:jc w:val="center"/>
              <w:rPr>
                <w:rFonts w:cstheme="minorHAnsi"/>
              </w:rPr>
            </w:pPr>
            <w:r w:rsidRPr="00343E05">
              <w:rPr>
                <w:rFonts w:cstheme="minorHAnsi"/>
              </w:rPr>
              <w:t>1.11</w:t>
            </w:r>
          </w:p>
        </w:tc>
        <w:tc>
          <w:tcPr>
            <w:tcW w:w="1017" w:type="dxa"/>
          </w:tcPr>
          <w:p w14:paraId="35443783" w14:textId="77777777" w:rsidR="0079443E" w:rsidRPr="00343E05" w:rsidRDefault="0079443E" w:rsidP="001B621A">
            <w:pPr>
              <w:jc w:val="center"/>
              <w:rPr>
                <w:rFonts w:cstheme="minorHAnsi"/>
              </w:rPr>
            </w:pPr>
            <w:r w:rsidRPr="00343E05">
              <w:rPr>
                <w:rFonts w:cstheme="minorHAnsi"/>
              </w:rPr>
              <w:t>1.20</w:t>
            </w:r>
          </w:p>
        </w:tc>
        <w:tc>
          <w:tcPr>
            <w:tcW w:w="1074" w:type="dxa"/>
          </w:tcPr>
          <w:p w14:paraId="151265F3" w14:textId="77777777" w:rsidR="0079443E" w:rsidRPr="00343E05" w:rsidRDefault="0079443E" w:rsidP="001B621A">
            <w:pPr>
              <w:jc w:val="center"/>
              <w:rPr>
                <w:rFonts w:cstheme="minorHAnsi"/>
              </w:rPr>
            </w:pPr>
            <w:r w:rsidRPr="00343E05">
              <w:rPr>
                <w:rFonts w:cstheme="minorHAnsi"/>
              </w:rPr>
              <w:t>1.24</w:t>
            </w:r>
          </w:p>
        </w:tc>
        <w:tc>
          <w:tcPr>
            <w:tcW w:w="1051" w:type="dxa"/>
          </w:tcPr>
          <w:p w14:paraId="7DDDC815" w14:textId="77777777" w:rsidR="0079443E" w:rsidRPr="00343E05" w:rsidRDefault="0079443E" w:rsidP="001B621A">
            <w:pPr>
              <w:jc w:val="center"/>
              <w:rPr>
                <w:rFonts w:cstheme="minorHAnsi"/>
              </w:rPr>
            </w:pPr>
            <w:r w:rsidRPr="00343E05">
              <w:rPr>
                <w:rFonts w:cstheme="minorHAnsi"/>
              </w:rPr>
              <w:t>1.30</w:t>
            </w:r>
          </w:p>
        </w:tc>
        <w:tc>
          <w:tcPr>
            <w:tcW w:w="1017" w:type="dxa"/>
          </w:tcPr>
          <w:p w14:paraId="4051BF4C" w14:textId="77777777" w:rsidR="0079443E" w:rsidRPr="00343E05" w:rsidRDefault="0079443E" w:rsidP="001B621A">
            <w:pPr>
              <w:jc w:val="center"/>
              <w:rPr>
                <w:rFonts w:cstheme="minorHAnsi"/>
              </w:rPr>
            </w:pPr>
            <w:r w:rsidRPr="00343E05">
              <w:rPr>
                <w:rFonts w:cstheme="minorHAnsi"/>
              </w:rPr>
              <w:t>1.33</w:t>
            </w:r>
          </w:p>
        </w:tc>
        <w:tc>
          <w:tcPr>
            <w:tcW w:w="1017" w:type="dxa"/>
          </w:tcPr>
          <w:p w14:paraId="1B248F38" w14:textId="77777777" w:rsidR="0079443E" w:rsidRPr="00343E05" w:rsidRDefault="0079443E" w:rsidP="001B621A">
            <w:pPr>
              <w:jc w:val="center"/>
              <w:rPr>
                <w:rFonts w:cstheme="minorHAnsi"/>
              </w:rPr>
            </w:pPr>
            <w:r w:rsidRPr="00343E05">
              <w:rPr>
                <w:rFonts w:cstheme="minorHAnsi"/>
              </w:rPr>
              <w:t>1.17</w:t>
            </w:r>
          </w:p>
        </w:tc>
      </w:tr>
      <w:tr w:rsidR="0079443E" w14:paraId="53256E68" w14:textId="77777777" w:rsidTr="001B621A">
        <w:tc>
          <w:tcPr>
            <w:tcW w:w="972" w:type="dxa"/>
            <w:vMerge/>
            <w:vAlign w:val="center"/>
          </w:tcPr>
          <w:p w14:paraId="11954B51" w14:textId="77777777" w:rsidR="0079443E" w:rsidRPr="00744972" w:rsidRDefault="0079443E" w:rsidP="001B621A">
            <w:pPr>
              <w:jc w:val="center"/>
              <w:rPr>
                <w:b/>
                <w:bCs/>
              </w:rPr>
            </w:pPr>
          </w:p>
        </w:tc>
        <w:tc>
          <w:tcPr>
            <w:tcW w:w="1078" w:type="dxa"/>
          </w:tcPr>
          <w:p w14:paraId="27772736" w14:textId="77777777" w:rsidR="0079443E" w:rsidRPr="00744972" w:rsidRDefault="0079443E" w:rsidP="001B621A">
            <w:pPr>
              <w:jc w:val="center"/>
              <w:rPr>
                <w:i/>
                <w:iCs/>
              </w:rPr>
            </w:pPr>
            <w:r w:rsidRPr="00744972">
              <w:rPr>
                <w:i/>
                <w:iCs/>
              </w:rPr>
              <w:t>SD</w:t>
            </w:r>
          </w:p>
        </w:tc>
        <w:tc>
          <w:tcPr>
            <w:tcW w:w="1050" w:type="dxa"/>
          </w:tcPr>
          <w:p w14:paraId="212812B8" w14:textId="77777777" w:rsidR="0079443E" w:rsidRPr="00343E05" w:rsidRDefault="0079443E" w:rsidP="001B621A">
            <w:pPr>
              <w:jc w:val="center"/>
              <w:rPr>
                <w:rFonts w:cstheme="minorHAnsi"/>
              </w:rPr>
            </w:pPr>
            <w:r w:rsidRPr="00343E05">
              <w:rPr>
                <w:rFonts w:cstheme="minorHAnsi"/>
              </w:rPr>
              <w:t>0.47</w:t>
            </w:r>
          </w:p>
        </w:tc>
        <w:tc>
          <w:tcPr>
            <w:tcW w:w="1074" w:type="dxa"/>
          </w:tcPr>
          <w:p w14:paraId="1962D6FE" w14:textId="77777777" w:rsidR="0079443E" w:rsidRPr="00343E05" w:rsidRDefault="0079443E" w:rsidP="001B621A">
            <w:pPr>
              <w:jc w:val="center"/>
              <w:rPr>
                <w:rFonts w:cstheme="minorHAnsi"/>
              </w:rPr>
            </w:pPr>
            <w:r w:rsidRPr="00343E05">
              <w:rPr>
                <w:rFonts w:cstheme="minorHAnsi"/>
              </w:rPr>
              <w:t>0.49</w:t>
            </w:r>
          </w:p>
        </w:tc>
        <w:tc>
          <w:tcPr>
            <w:tcW w:w="1017" w:type="dxa"/>
          </w:tcPr>
          <w:p w14:paraId="7FDE7FF3" w14:textId="77777777" w:rsidR="0079443E" w:rsidRPr="00343E05" w:rsidRDefault="0079443E" w:rsidP="001B621A">
            <w:pPr>
              <w:jc w:val="center"/>
              <w:rPr>
                <w:rFonts w:cstheme="minorHAnsi"/>
              </w:rPr>
            </w:pPr>
            <w:r w:rsidRPr="00343E05">
              <w:rPr>
                <w:rFonts w:cstheme="minorHAnsi"/>
              </w:rPr>
              <w:t>0.53</w:t>
            </w:r>
          </w:p>
        </w:tc>
        <w:tc>
          <w:tcPr>
            <w:tcW w:w="1074" w:type="dxa"/>
          </w:tcPr>
          <w:p w14:paraId="15DF7787" w14:textId="77777777" w:rsidR="0079443E" w:rsidRPr="00343E05" w:rsidRDefault="0079443E" w:rsidP="001B621A">
            <w:pPr>
              <w:jc w:val="center"/>
              <w:rPr>
                <w:rFonts w:cstheme="minorHAnsi"/>
              </w:rPr>
            </w:pPr>
            <w:r w:rsidRPr="00343E05">
              <w:rPr>
                <w:rFonts w:cstheme="minorHAnsi"/>
              </w:rPr>
              <w:t>0.42</w:t>
            </w:r>
          </w:p>
        </w:tc>
        <w:tc>
          <w:tcPr>
            <w:tcW w:w="1051" w:type="dxa"/>
          </w:tcPr>
          <w:p w14:paraId="38F93F66" w14:textId="77777777" w:rsidR="0079443E" w:rsidRPr="00343E05" w:rsidRDefault="0079443E" w:rsidP="001B621A">
            <w:pPr>
              <w:jc w:val="center"/>
              <w:rPr>
                <w:rFonts w:cstheme="minorHAnsi"/>
              </w:rPr>
            </w:pPr>
            <w:r w:rsidRPr="00343E05">
              <w:rPr>
                <w:rFonts w:cstheme="minorHAnsi"/>
              </w:rPr>
              <w:t>0.44</w:t>
            </w:r>
          </w:p>
        </w:tc>
        <w:tc>
          <w:tcPr>
            <w:tcW w:w="1017" w:type="dxa"/>
          </w:tcPr>
          <w:p w14:paraId="4D01FF3A" w14:textId="77777777" w:rsidR="0079443E" w:rsidRPr="00343E05" w:rsidRDefault="0079443E" w:rsidP="001B621A">
            <w:pPr>
              <w:jc w:val="center"/>
              <w:rPr>
                <w:rFonts w:cstheme="minorHAnsi"/>
              </w:rPr>
            </w:pPr>
            <w:r w:rsidRPr="00343E05">
              <w:rPr>
                <w:rFonts w:cstheme="minorHAnsi"/>
              </w:rPr>
              <w:t>0.53</w:t>
            </w:r>
          </w:p>
        </w:tc>
        <w:tc>
          <w:tcPr>
            <w:tcW w:w="1017" w:type="dxa"/>
          </w:tcPr>
          <w:p w14:paraId="60A91F5F" w14:textId="77777777" w:rsidR="0079443E" w:rsidRPr="00343E05" w:rsidRDefault="0079443E" w:rsidP="001B621A">
            <w:pPr>
              <w:jc w:val="center"/>
              <w:rPr>
                <w:rFonts w:cstheme="minorHAnsi"/>
              </w:rPr>
            </w:pPr>
            <w:r w:rsidRPr="00343E05">
              <w:rPr>
                <w:rFonts w:cstheme="minorHAnsi"/>
              </w:rPr>
              <w:t>0.38</w:t>
            </w:r>
          </w:p>
        </w:tc>
      </w:tr>
      <w:tr w:rsidR="0079443E" w14:paraId="5592118D" w14:textId="77777777" w:rsidTr="001B621A">
        <w:tc>
          <w:tcPr>
            <w:tcW w:w="972" w:type="dxa"/>
            <w:vMerge w:val="restart"/>
            <w:vAlign w:val="center"/>
          </w:tcPr>
          <w:p w14:paraId="5E095F06" w14:textId="77777777" w:rsidR="0079443E" w:rsidRPr="00744972" w:rsidRDefault="0079443E" w:rsidP="001B621A">
            <w:pPr>
              <w:jc w:val="center"/>
              <w:rPr>
                <w:b/>
                <w:bCs/>
              </w:rPr>
            </w:pPr>
            <w:r w:rsidRPr="00744972">
              <w:rPr>
                <w:b/>
                <w:bCs/>
              </w:rPr>
              <w:t>6 m/s</w:t>
            </w:r>
          </w:p>
        </w:tc>
        <w:tc>
          <w:tcPr>
            <w:tcW w:w="1078" w:type="dxa"/>
          </w:tcPr>
          <w:p w14:paraId="288F61D1" w14:textId="77777777" w:rsidR="0079443E" w:rsidRPr="00744972" w:rsidRDefault="0079443E" w:rsidP="001B621A">
            <w:pPr>
              <w:jc w:val="center"/>
              <w:rPr>
                <w:i/>
                <w:iCs/>
              </w:rPr>
            </w:pPr>
            <w:r w:rsidRPr="00744972">
              <w:rPr>
                <w:i/>
                <w:iCs/>
              </w:rPr>
              <w:t>Mean</w:t>
            </w:r>
          </w:p>
        </w:tc>
        <w:tc>
          <w:tcPr>
            <w:tcW w:w="1050" w:type="dxa"/>
          </w:tcPr>
          <w:p w14:paraId="1FA85356" w14:textId="77777777" w:rsidR="0079443E" w:rsidRPr="00343E05" w:rsidRDefault="0079443E" w:rsidP="001B621A">
            <w:pPr>
              <w:jc w:val="center"/>
              <w:rPr>
                <w:rFonts w:cstheme="minorHAnsi"/>
              </w:rPr>
            </w:pPr>
            <w:r w:rsidRPr="00343E05">
              <w:rPr>
                <w:rFonts w:cstheme="minorHAnsi"/>
              </w:rPr>
              <w:t>1.05</w:t>
            </w:r>
          </w:p>
        </w:tc>
        <w:tc>
          <w:tcPr>
            <w:tcW w:w="1074" w:type="dxa"/>
          </w:tcPr>
          <w:p w14:paraId="1791DDDD" w14:textId="77777777" w:rsidR="0079443E" w:rsidRPr="00343E05" w:rsidRDefault="0079443E" w:rsidP="001B621A">
            <w:pPr>
              <w:jc w:val="center"/>
              <w:rPr>
                <w:rFonts w:cstheme="minorHAnsi"/>
              </w:rPr>
            </w:pPr>
            <w:r w:rsidRPr="00343E05">
              <w:rPr>
                <w:rFonts w:cstheme="minorHAnsi"/>
              </w:rPr>
              <w:t>1.11</w:t>
            </w:r>
          </w:p>
        </w:tc>
        <w:tc>
          <w:tcPr>
            <w:tcW w:w="1017" w:type="dxa"/>
          </w:tcPr>
          <w:p w14:paraId="51F93609" w14:textId="77777777" w:rsidR="0079443E" w:rsidRPr="00343E05" w:rsidRDefault="0079443E" w:rsidP="001B621A">
            <w:pPr>
              <w:jc w:val="center"/>
              <w:rPr>
                <w:rFonts w:cstheme="minorHAnsi"/>
              </w:rPr>
            </w:pPr>
            <w:r w:rsidRPr="00343E05">
              <w:rPr>
                <w:rFonts w:cstheme="minorHAnsi"/>
              </w:rPr>
              <w:t>1.17</w:t>
            </w:r>
          </w:p>
        </w:tc>
        <w:tc>
          <w:tcPr>
            <w:tcW w:w="1074" w:type="dxa"/>
          </w:tcPr>
          <w:p w14:paraId="609ACD6F" w14:textId="77777777" w:rsidR="0079443E" w:rsidRPr="00343E05" w:rsidRDefault="0079443E" w:rsidP="001B621A">
            <w:pPr>
              <w:jc w:val="center"/>
              <w:rPr>
                <w:rFonts w:cstheme="minorHAnsi"/>
              </w:rPr>
            </w:pPr>
            <w:r w:rsidRPr="00343E05">
              <w:rPr>
                <w:rFonts w:cstheme="minorHAnsi"/>
              </w:rPr>
              <w:t>1.24</w:t>
            </w:r>
          </w:p>
        </w:tc>
        <w:tc>
          <w:tcPr>
            <w:tcW w:w="1051" w:type="dxa"/>
          </w:tcPr>
          <w:p w14:paraId="2DC8172F" w14:textId="77777777" w:rsidR="0079443E" w:rsidRPr="00343E05" w:rsidRDefault="0079443E" w:rsidP="001B621A">
            <w:pPr>
              <w:jc w:val="center"/>
              <w:rPr>
                <w:rFonts w:cstheme="minorHAnsi"/>
              </w:rPr>
            </w:pPr>
            <w:r w:rsidRPr="00343E05">
              <w:rPr>
                <w:rFonts w:cstheme="minorHAnsi"/>
              </w:rPr>
              <w:t>1.32</w:t>
            </w:r>
          </w:p>
        </w:tc>
        <w:tc>
          <w:tcPr>
            <w:tcW w:w="1017" w:type="dxa"/>
          </w:tcPr>
          <w:p w14:paraId="702E2337" w14:textId="77777777" w:rsidR="0079443E" w:rsidRPr="00343E05" w:rsidRDefault="0079443E" w:rsidP="001B621A">
            <w:pPr>
              <w:jc w:val="center"/>
              <w:rPr>
                <w:rFonts w:cstheme="minorHAnsi"/>
              </w:rPr>
            </w:pPr>
            <w:r w:rsidRPr="00343E05">
              <w:rPr>
                <w:rFonts w:cstheme="minorHAnsi"/>
              </w:rPr>
              <w:t>1.23</w:t>
            </w:r>
          </w:p>
        </w:tc>
        <w:tc>
          <w:tcPr>
            <w:tcW w:w="1017" w:type="dxa"/>
          </w:tcPr>
          <w:p w14:paraId="3509D736" w14:textId="77777777" w:rsidR="0079443E" w:rsidRPr="00343E05" w:rsidRDefault="0079443E" w:rsidP="001B621A">
            <w:pPr>
              <w:jc w:val="center"/>
              <w:rPr>
                <w:rFonts w:cstheme="minorHAnsi"/>
              </w:rPr>
            </w:pPr>
            <w:r w:rsidRPr="00343E05">
              <w:rPr>
                <w:rFonts w:cstheme="minorHAnsi"/>
              </w:rPr>
              <w:t>1.16</w:t>
            </w:r>
          </w:p>
        </w:tc>
      </w:tr>
      <w:tr w:rsidR="0079443E" w14:paraId="09791A65" w14:textId="77777777" w:rsidTr="001B621A">
        <w:tc>
          <w:tcPr>
            <w:tcW w:w="972" w:type="dxa"/>
            <w:vMerge/>
          </w:tcPr>
          <w:p w14:paraId="5FB82D61" w14:textId="77777777" w:rsidR="0079443E" w:rsidRDefault="0079443E" w:rsidP="001B621A">
            <w:pPr>
              <w:jc w:val="center"/>
            </w:pPr>
          </w:p>
        </w:tc>
        <w:tc>
          <w:tcPr>
            <w:tcW w:w="1078" w:type="dxa"/>
          </w:tcPr>
          <w:p w14:paraId="37B1D64E" w14:textId="77777777" w:rsidR="0079443E" w:rsidRPr="00744972" w:rsidRDefault="0079443E" w:rsidP="001B621A">
            <w:pPr>
              <w:jc w:val="center"/>
              <w:rPr>
                <w:i/>
                <w:iCs/>
              </w:rPr>
            </w:pPr>
            <w:r w:rsidRPr="00744972">
              <w:rPr>
                <w:i/>
                <w:iCs/>
              </w:rPr>
              <w:t>SD</w:t>
            </w:r>
          </w:p>
        </w:tc>
        <w:tc>
          <w:tcPr>
            <w:tcW w:w="1050" w:type="dxa"/>
          </w:tcPr>
          <w:p w14:paraId="3C772FAD" w14:textId="77777777" w:rsidR="0079443E" w:rsidRPr="00343E05" w:rsidRDefault="0079443E" w:rsidP="001B621A">
            <w:pPr>
              <w:jc w:val="center"/>
              <w:rPr>
                <w:rFonts w:cstheme="minorHAnsi"/>
              </w:rPr>
            </w:pPr>
            <w:r w:rsidRPr="00343E05">
              <w:rPr>
                <w:rFonts w:cstheme="minorHAnsi"/>
              </w:rPr>
              <w:t>0.49</w:t>
            </w:r>
          </w:p>
        </w:tc>
        <w:tc>
          <w:tcPr>
            <w:tcW w:w="1074" w:type="dxa"/>
          </w:tcPr>
          <w:p w14:paraId="436CC24F" w14:textId="77777777" w:rsidR="0079443E" w:rsidRPr="00343E05" w:rsidRDefault="0079443E" w:rsidP="001B621A">
            <w:pPr>
              <w:jc w:val="center"/>
              <w:rPr>
                <w:rFonts w:cstheme="minorHAnsi"/>
              </w:rPr>
            </w:pPr>
            <w:r w:rsidRPr="00343E05">
              <w:rPr>
                <w:rFonts w:cstheme="minorHAnsi"/>
              </w:rPr>
              <w:t>0.55</w:t>
            </w:r>
          </w:p>
        </w:tc>
        <w:tc>
          <w:tcPr>
            <w:tcW w:w="1017" w:type="dxa"/>
          </w:tcPr>
          <w:p w14:paraId="3E672EF6" w14:textId="77777777" w:rsidR="0079443E" w:rsidRPr="00343E05" w:rsidRDefault="0079443E" w:rsidP="001B621A">
            <w:pPr>
              <w:jc w:val="center"/>
              <w:rPr>
                <w:rFonts w:cstheme="minorHAnsi"/>
              </w:rPr>
            </w:pPr>
            <w:r w:rsidRPr="00343E05">
              <w:rPr>
                <w:rFonts w:cstheme="minorHAnsi"/>
              </w:rPr>
              <w:t>0.57</w:t>
            </w:r>
          </w:p>
        </w:tc>
        <w:tc>
          <w:tcPr>
            <w:tcW w:w="1074" w:type="dxa"/>
          </w:tcPr>
          <w:p w14:paraId="17815A2D" w14:textId="77777777" w:rsidR="0079443E" w:rsidRPr="00343E05" w:rsidRDefault="0079443E" w:rsidP="001B621A">
            <w:pPr>
              <w:jc w:val="center"/>
              <w:rPr>
                <w:rFonts w:cstheme="minorHAnsi"/>
              </w:rPr>
            </w:pPr>
            <w:r w:rsidRPr="00343E05">
              <w:rPr>
                <w:rFonts w:cstheme="minorHAnsi"/>
              </w:rPr>
              <w:t>0.54</w:t>
            </w:r>
          </w:p>
        </w:tc>
        <w:tc>
          <w:tcPr>
            <w:tcW w:w="1051" w:type="dxa"/>
          </w:tcPr>
          <w:p w14:paraId="586D3CC6" w14:textId="77777777" w:rsidR="0079443E" w:rsidRPr="00343E05" w:rsidRDefault="0079443E" w:rsidP="001B621A">
            <w:pPr>
              <w:jc w:val="center"/>
              <w:rPr>
                <w:rFonts w:cstheme="minorHAnsi"/>
              </w:rPr>
            </w:pPr>
            <w:r w:rsidRPr="00343E05">
              <w:rPr>
                <w:rFonts w:cstheme="minorHAnsi"/>
              </w:rPr>
              <w:t>0.57</w:t>
            </w:r>
          </w:p>
        </w:tc>
        <w:tc>
          <w:tcPr>
            <w:tcW w:w="1017" w:type="dxa"/>
          </w:tcPr>
          <w:p w14:paraId="71C15C42" w14:textId="77777777" w:rsidR="0079443E" w:rsidRPr="00343E05" w:rsidRDefault="0079443E" w:rsidP="001B621A">
            <w:pPr>
              <w:jc w:val="center"/>
              <w:rPr>
                <w:rFonts w:cstheme="minorHAnsi"/>
              </w:rPr>
            </w:pPr>
            <w:r w:rsidRPr="00343E05">
              <w:rPr>
                <w:rFonts w:cstheme="minorHAnsi"/>
              </w:rPr>
              <w:t>0.56</w:t>
            </w:r>
          </w:p>
        </w:tc>
        <w:tc>
          <w:tcPr>
            <w:tcW w:w="1017" w:type="dxa"/>
          </w:tcPr>
          <w:p w14:paraId="21FD3223" w14:textId="77777777" w:rsidR="0079443E" w:rsidRPr="00343E05" w:rsidRDefault="0079443E" w:rsidP="001B621A">
            <w:pPr>
              <w:keepNext/>
              <w:jc w:val="center"/>
              <w:rPr>
                <w:rFonts w:cstheme="minorHAnsi"/>
              </w:rPr>
            </w:pPr>
            <w:r w:rsidRPr="00343E05">
              <w:rPr>
                <w:rFonts w:cstheme="minorHAnsi"/>
              </w:rPr>
              <w:t>0.46</w:t>
            </w:r>
          </w:p>
        </w:tc>
      </w:tr>
      <w:tr w:rsidR="0079443E" w14:paraId="56B0EEF8" w14:textId="77777777" w:rsidTr="001B621A">
        <w:tc>
          <w:tcPr>
            <w:tcW w:w="9350" w:type="dxa"/>
            <w:gridSpan w:val="9"/>
          </w:tcPr>
          <w:p w14:paraId="05F65895" w14:textId="77777777" w:rsidR="0079443E" w:rsidRDefault="0079443E" w:rsidP="001B621A">
            <w:pPr>
              <w:keepNext/>
              <w:jc w:val="center"/>
            </w:pPr>
          </w:p>
        </w:tc>
      </w:tr>
      <w:tr w:rsidR="0079443E" w14:paraId="27119553" w14:textId="77777777" w:rsidTr="001B621A">
        <w:tc>
          <w:tcPr>
            <w:tcW w:w="972" w:type="dxa"/>
          </w:tcPr>
          <w:p w14:paraId="5CCC8BB0" w14:textId="77777777" w:rsidR="0079443E" w:rsidRDefault="0079443E" w:rsidP="001B621A">
            <w:pPr>
              <w:jc w:val="center"/>
            </w:pPr>
          </w:p>
        </w:tc>
        <w:tc>
          <w:tcPr>
            <w:tcW w:w="1078" w:type="dxa"/>
          </w:tcPr>
          <w:p w14:paraId="2E17D8D9" w14:textId="77777777" w:rsidR="0079443E" w:rsidRPr="00744972" w:rsidRDefault="0079443E" w:rsidP="001B621A">
            <w:pPr>
              <w:jc w:val="center"/>
              <w:rPr>
                <w:i/>
                <w:iCs/>
              </w:rPr>
            </w:pPr>
          </w:p>
        </w:tc>
        <w:tc>
          <w:tcPr>
            <w:tcW w:w="7300" w:type="dxa"/>
            <w:gridSpan w:val="7"/>
          </w:tcPr>
          <w:p w14:paraId="63E6C49D" w14:textId="77777777" w:rsidR="0079443E" w:rsidRPr="003F1350" w:rsidRDefault="0079443E" w:rsidP="001B621A">
            <w:pPr>
              <w:keepNext/>
              <w:jc w:val="center"/>
              <w:rPr>
                <w:b/>
              </w:rPr>
            </w:pPr>
            <w:r w:rsidRPr="003F1350">
              <w:rPr>
                <w:b/>
              </w:rPr>
              <w:t>Short Occlusion</w:t>
            </w:r>
          </w:p>
        </w:tc>
      </w:tr>
      <w:tr w:rsidR="0079443E" w14:paraId="05853FF9" w14:textId="77777777" w:rsidTr="001B621A">
        <w:tc>
          <w:tcPr>
            <w:tcW w:w="972" w:type="dxa"/>
          </w:tcPr>
          <w:p w14:paraId="689A6645" w14:textId="77777777" w:rsidR="0079443E" w:rsidRDefault="00D9735A" w:rsidP="001B621A">
            <w:pPr>
              <w:jc w:val="cente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06524C19" w14:textId="77777777" w:rsidR="0079443E" w:rsidRPr="00744972" w:rsidRDefault="0079443E" w:rsidP="001B621A">
            <w:pPr>
              <w:jc w:val="center"/>
              <w:rPr>
                <w:i/>
                <w:iCs/>
              </w:rPr>
            </w:pPr>
          </w:p>
        </w:tc>
        <w:tc>
          <w:tcPr>
            <w:tcW w:w="1050" w:type="dxa"/>
          </w:tcPr>
          <w:p w14:paraId="1E3E0532" w14:textId="77777777" w:rsidR="0079443E" w:rsidRDefault="0079443E" w:rsidP="001B621A">
            <w:pPr>
              <w:jc w:val="center"/>
            </w:pPr>
            <w:r w:rsidRPr="00744972">
              <w:rPr>
                <w:i/>
                <w:iCs/>
              </w:rPr>
              <w:t>0.7g</w:t>
            </w:r>
          </w:p>
        </w:tc>
        <w:tc>
          <w:tcPr>
            <w:tcW w:w="1074" w:type="dxa"/>
          </w:tcPr>
          <w:p w14:paraId="4C5A05C9" w14:textId="77777777" w:rsidR="0079443E" w:rsidRDefault="0079443E" w:rsidP="001B621A">
            <w:pPr>
              <w:jc w:val="center"/>
            </w:pPr>
            <w:r w:rsidRPr="00744972">
              <w:rPr>
                <w:i/>
                <w:iCs/>
              </w:rPr>
              <w:t>0.85g</w:t>
            </w:r>
          </w:p>
        </w:tc>
        <w:tc>
          <w:tcPr>
            <w:tcW w:w="1017" w:type="dxa"/>
          </w:tcPr>
          <w:p w14:paraId="349CD9D2" w14:textId="77777777" w:rsidR="0079443E" w:rsidRDefault="0079443E" w:rsidP="001B621A">
            <w:pPr>
              <w:jc w:val="center"/>
            </w:pPr>
            <w:r w:rsidRPr="00744972">
              <w:rPr>
                <w:i/>
                <w:iCs/>
              </w:rPr>
              <w:t>1g</w:t>
            </w:r>
          </w:p>
        </w:tc>
        <w:tc>
          <w:tcPr>
            <w:tcW w:w="1074" w:type="dxa"/>
          </w:tcPr>
          <w:p w14:paraId="005D130D" w14:textId="77777777" w:rsidR="0079443E" w:rsidRDefault="0079443E" w:rsidP="001B621A">
            <w:pPr>
              <w:jc w:val="center"/>
            </w:pPr>
            <w:r w:rsidRPr="00744972">
              <w:rPr>
                <w:i/>
                <w:iCs/>
              </w:rPr>
              <w:t>1.15g</w:t>
            </w:r>
          </w:p>
        </w:tc>
        <w:tc>
          <w:tcPr>
            <w:tcW w:w="1051" w:type="dxa"/>
          </w:tcPr>
          <w:p w14:paraId="0DB09153" w14:textId="77777777" w:rsidR="0079443E" w:rsidRDefault="0079443E" w:rsidP="001B621A">
            <w:pPr>
              <w:jc w:val="center"/>
            </w:pPr>
            <w:r w:rsidRPr="00744972">
              <w:rPr>
                <w:i/>
                <w:iCs/>
              </w:rPr>
              <w:t>1.3g</w:t>
            </w:r>
          </w:p>
        </w:tc>
        <w:tc>
          <w:tcPr>
            <w:tcW w:w="1017" w:type="dxa"/>
          </w:tcPr>
          <w:p w14:paraId="49C3C816" w14:textId="77777777" w:rsidR="0079443E" w:rsidRDefault="0079443E" w:rsidP="001B621A">
            <w:pPr>
              <w:jc w:val="center"/>
            </w:pPr>
            <w:r w:rsidRPr="00744972">
              <w:rPr>
                <w:i/>
                <w:iCs/>
              </w:rPr>
              <w:t>-1g</w:t>
            </w:r>
          </w:p>
        </w:tc>
        <w:tc>
          <w:tcPr>
            <w:tcW w:w="1017" w:type="dxa"/>
          </w:tcPr>
          <w:p w14:paraId="76DFDF45" w14:textId="77777777" w:rsidR="0079443E" w:rsidRDefault="0079443E" w:rsidP="001B621A">
            <w:pPr>
              <w:keepNext/>
              <w:jc w:val="center"/>
            </w:pPr>
            <w:r w:rsidRPr="00744972">
              <w:rPr>
                <w:i/>
                <w:iCs/>
              </w:rPr>
              <w:t>1g</w:t>
            </w:r>
          </w:p>
        </w:tc>
      </w:tr>
      <w:tr w:rsidR="00343E05" w14:paraId="6195C6FB" w14:textId="77777777" w:rsidTr="001B621A">
        <w:tc>
          <w:tcPr>
            <w:tcW w:w="972" w:type="dxa"/>
            <w:vMerge w:val="restart"/>
            <w:vAlign w:val="center"/>
          </w:tcPr>
          <w:p w14:paraId="63F3E821" w14:textId="77777777" w:rsidR="00343E05" w:rsidRDefault="00343E05" w:rsidP="001B621A">
            <w:pPr>
              <w:jc w:val="center"/>
            </w:pPr>
            <w:r w:rsidRPr="00744972">
              <w:rPr>
                <w:b/>
                <w:bCs/>
              </w:rPr>
              <w:t>4.5 m/s</w:t>
            </w:r>
          </w:p>
        </w:tc>
        <w:tc>
          <w:tcPr>
            <w:tcW w:w="1078" w:type="dxa"/>
          </w:tcPr>
          <w:p w14:paraId="1F1D2E6E" w14:textId="77777777" w:rsidR="00343E05" w:rsidRPr="00744972" w:rsidRDefault="00343E05" w:rsidP="001B621A">
            <w:pPr>
              <w:jc w:val="center"/>
              <w:rPr>
                <w:i/>
                <w:iCs/>
              </w:rPr>
            </w:pPr>
            <w:r w:rsidRPr="00744972">
              <w:rPr>
                <w:i/>
                <w:iCs/>
              </w:rPr>
              <w:t>Mean</w:t>
            </w:r>
          </w:p>
        </w:tc>
        <w:tc>
          <w:tcPr>
            <w:tcW w:w="1050" w:type="dxa"/>
          </w:tcPr>
          <w:p w14:paraId="3D8AEFC7" w14:textId="77777777" w:rsidR="00343E05" w:rsidRPr="00343E05" w:rsidRDefault="00343E05" w:rsidP="001B621A">
            <w:pPr>
              <w:jc w:val="center"/>
              <w:rPr>
                <w:rFonts w:cstheme="minorHAnsi"/>
              </w:rPr>
            </w:pPr>
            <w:r w:rsidRPr="00343E05">
              <w:rPr>
                <w:rFonts w:cstheme="minorHAnsi"/>
              </w:rPr>
              <w:t>1.22</w:t>
            </w:r>
          </w:p>
        </w:tc>
        <w:tc>
          <w:tcPr>
            <w:tcW w:w="1074" w:type="dxa"/>
          </w:tcPr>
          <w:p w14:paraId="161D7984" w14:textId="77777777" w:rsidR="00343E05" w:rsidRPr="00343E05" w:rsidRDefault="00343E05" w:rsidP="001B621A">
            <w:pPr>
              <w:jc w:val="center"/>
              <w:rPr>
                <w:rFonts w:cstheme="minorHAnsi"/>
              </w:rPr>
            </w:pPr>
            <w:r w:rsidRPr="00343E05">
              <w:rPr>
                <w:rFonts w:cstheme="minorHAnsi"/>
              </w:rPr>
              <w:t>1.31</w:t>
            </w:r>
          </w:p>
        </w:tc>
        <w:tc>
          <w:tcPr>
            <w:tcW w:w="1017" w:type="dxa"/>
          </w:tcPr>
          <w:p w14:paraId="03CB76BA" w14:textId="77777777" w:rsidR="00343E05" w:rsidRPr="00343E05" w:rsidRDefault="00343E05" w:rsidP="001B621A">
            <w:pPr>
              <w:jc w:val="center"/>
              <w:rPr>
                <w:rFonts w:cstheme="minorHAnsi"/>
              </w:rPr>
            </w:pPr>
            <w:r w:rsidRPr="00343E05">
              <w:rPr>
                <w:rFonts w:cstheme="minorHAnsi"/>
              </w:rPr>
              <w:t>1.34</w:t>
            </w:r>
          </w:p>
        </w:tc>
        <w:tc>
          <w:tcPr>
            <w:tcW w:w="1074" w:type="dxa"/>
          </w:tcPr>
          <w:p w14:paraId="2F9672C5" w14:textId="77777777" w:rsidR="00343E05" w:rsidRPr="00343E05" w:rsidRDefault="00343E05" w:rsidP="001B621A">
            <w:pPr>
              <w:jc w:val="center"/>
              <w:rPr>
                <w:rFonts w:cstheme="minorHAnsi"/>
              </w:rPr>
            </w:pPr>
            <w:r w:rsidRPr="00343E05">
              <w:rPr>
                <w:rFonts w:cstheme="minorHAnsi"/>
              </w:rPr>
              <w:t>1.41</w:t>
            </w:r>
          </w:p>
        </w:tc>
        <w:tc>
          <w:tcPr>
            <w:tcW w:w="1051" w:type="dxa"/>
          </w:tcPr>
          <w:p w14:paraId="39BDC80F" w14:textId="77777777" w:rsidR="00343E05" w:rsidRPr="00343E05" w:rsidRDefault="00343E05" w:rsidP="001B621A">
            <w:pPr>
              <w:jc w:val="center"/>
              <w:rPr>
                <w:rFonts w:cstheme="minorHAnsi"/>
              </w:rPr>
            </w:pPr>
            <w:r w:rsidRPr="00343E05">
              <w:rPr>
                <w:rFonts w:cstheme="minorHAnsi"/>
              </w:rPr>
              <w:t>1.52</w:t>
            </w:r>
          </w:p>
        </w:tc>
        <w:tc>
          <w:tcPr>
            <w:tcW w:w="1017" w:type="dxa"/>
          </w:tcPr>
          <w:p w14:paraId="40B0AEC8" w14:textId="77777777" w:rsidR="00343E05" w:rsidRPr="00343E05" w:rsidRDefault="00343E05" w:rsidP="001B621A">
            <w:pPr>
              <w:jc w:val="center"/>
              <w:rPr>
                <w:rFonts w:cstheme="minorHAnsi"/>
              </w:rPr>
            </w:pPr>
            <w:r w:rsidRPr="00343E05">
              <w:rPr>
                <w:rFonts w:cstheme="minorHAnsi"/>
              </w:rPr>
              <w:t>1.68</w:t>
            </w:r>
          </w:p>
        </w:tc>
        <w:tc>
          <w:tcPr>
            <w:tcW w:w="1017" w:type="dxa"/>
          </w:tcPr>
          <w:p w14:paraId="552E057F" w14:textId="77777777" w:rsidR="00343E05" w:rsidRPr="00343E05" w:rsidRDefault="00343E05" w:rsidP="001B621A">
            <w:pPr>
              <w:keepNext/>
              <w:jc w:val="center"/>
              <w:rPr>
                <w:rFonts w:cstheme="minorHAnsi"/>
              </w:rPr>
            </w:pPr>
            <w:r w:rsidRPr="00343E05">
              <w:rPr>
                <w:rFonts w:cstheme="minorHAnsi"/>
              </w:rPr>
              <w:t>1.35</w:t>
            </w:r>
          </w:p>
        </w:tc>
      </w:tr>
      <w:tr w:rsidR="00343E05" w14:paraId="58EAD604" w14:textId="77777777" w:rsidTr="001B621A">
        <w:tc>
          <w:tcPr>
            <w:tcW w:w="972" w:type="dxa"/>
            <w:vMerge/>
            <w:vAlign w:val="center"/>
          </w:tcPr>
          <w:p w14:paraId="49FF6FF6" w14:textId="77777777" w:rsidR="00343E05" w:rsidRDefault="00343E05" w:rsidP="001B621A">
            <w:pPr>
              <w:jc w:val="center"/>
            </w:pPr>
          </w:p>
        </w:tc>
        <w:tc>
          <w:tcPr>
            <w:tcW w:w="1078" w:type="dxa"/>
          </w:tcPr>
          <w:p w14:paraId="677715F8" w14:textId="77777777" w:rsidR="00343E05" w:rsidRPr="00744972" w:rsidRDefault="00343E05" w:rsidP="001B621A">
            <w:pPr>
              <w:jc w:val="center"/>
              <w:rPr>
                <w:i/>
                <w:iCs/>
              </w:rPr>
            </w:pPr>
            <w:r w:rsidRPr="00744972">
              <w:rPr>
                <w:i/>
                <w:iCs/>
              </w:rPr>
              <w:t>SD</w:t>
            </w:r>
          </w:p>
        </w:tc>
        <w:tc>
          <w:tcPr>
            <w:tcW w:w="1050" w:type="dxa"/>
          </w:tcPr>
          <w:p w14:paraId="5E92B09F" w14:textId="77777777" w:rsidR="00343E05" w:rsidRPr="00343E05" w:rsidRDefault="00343E05" w:rsidP="001B621A">
            <w:pPr>
              <w:jc w:val="center"/>
              <w:rPr>
                <w:rFonts w:cstheme="minorHAnsi"/>
              </w:rPr>
            </w:pPr>
            <w:r w:rsidRPr="00343E05">
              <w:rPr>
                <w:rFonts w:cstheme="minorHAnsi"/>
              </w:rPr>
              <w:t>0.64</w:t>
            </w:r>
          </w:p>
        </w:tc>
        <w:tc>
          <w:tcPr>
            <w:tcW w:w="1074" w:type="dxa"/>
          </w:tcPr>
          <w:p w14:paraId="3C8EA252" w14:textId="77777777" w:rsidR="00343E05" w:rsidRPr="00343E05" w:rsidRDefault="00343E05" w:rsidP="001B621A">
            <w:pPr>
              <w:jc w:val="center"/>
              <w:rPr>
                <w:rFonts w:cstheme="minorHAnsi"/>
              </w:rPr>
            </w:pPr>
            <w:r w:rsidRPr="00343E05">
              <w:rPr>
                <w:rFonts w:cstheme="minorHAnsi"/>
              </w:rPr>
              <w:t>0.65</w:t>
            </w:r>
          </w:p>
        </w:tc>
        <w:tc>
          <w:tcPr>
            <w:tcW w:w="1017" w:type="dxa"/>
          </w:tcPr>
          <w:p w14:paraId="46F60678" w14:textId="77777777" w:rsidR="00343E05" w:rsidRPr="00343E05" w:rsidRDefault="00343E05" w:rsidP="001B621A">
            <w:pPr>
              <w:jc w:val="center"/>
              <w:rPr>
                <w:rFonts w:cstheme="minorHAnsi"/>
              </w:rPr>
            </w:pPr>
            <w:r w:rsidRPr="00343E05">
              <w:t>0.65</w:t>
            </w:r>
          </w:p>
        </w:tc>
        <w:tc>
          <w:tcPr>
            <w:tcW w:w="1074" w:type="dxa"/>
          </w:tcPr>
          <w:p w14:paraId="67630BE6" w14:textId="77777777" w:rsidR="00343E05" w:rsidRPr="00343E05" w:rsidRDefault="00343E05" w:rsidP="001B621A">
            <w:pPr>
              <w:jc w:val="center"/>
              <w:rPr>
                <w:rFonts w:cstheme="minorHAnsi"/>
              </w:rPr>
            </w:pPr>
            <w:r w:rsidRPr="00343E05">
              <w:rPr>
                <w:rFonts w:cstheme="minorHAnsi"/>
              </w:rPr>
              <w:t>0.56</w:t>
            </w:r>
          </w:p>
        </w:tc>
        <w:tc>
          <w:tcPr>
            <w:tcW w:w="1051" w:type="dxa"/>
          </w:tcPr>
          <w:p w14:paraId="5DCC5C61" w14:textId="77777777" w:rsidR="00343E05" w:rsidRPr="00343E05" w:rsidRDefault="00343E05" w:rsidP="001B621A">
            <w:pPr>
              <w:jc w:val="center"/>
              <w:rPr>
                <w:rFonts w:cstheme="minorHAnsi"/>
              </w:rPr>
            </w:pPr>
            <w:r w:rsidRPr="00343E05">
              <w:rPr>
                <w:rFonts w:cstheme="minorHAnsi"/>
              </w:rPr>
              <w:t>0.88</w:t>
            </w:r>
          </w:p>
        </w:tc>
        <w:tc>
          <w:tcPr>
            <w:tcW w:w="1017" w:type="dxa"/>
          </w:tcPr>
          <w:p w14:paraId="0400EFAD" w14:textId="77777777" w:rsidR="00343E05" w:rsidRPr="00343E05" w:rsidRDefault="00343E05" w:rsidP="001B621A">
            <w:pPr>
              <w:jc w:val="center"/>
              <w:rPr>
                <w:rFonts w:cstheme="minorHAnsi"/>
              </w:rPr>
            </w:pPr>
            <w:r w:rsidRPr="00343E05">
              <w:rPr>
                <w:rFonts w:cstheme="minorHAnsi"/>
              </w:rPr>
              <w:t>0.86</w:t>
            </w:r>
          </w:p>
        </w:tc>
        <w:tc>
          <w:tcPr>
            <w:tcW w:w="1017" w:type="dxa"/>
          </w:tcPr>
          <w:p w14:paraId="32F76BAF" w14:textId="77777777" w:rsidR="00343E05" w:rsidRPr="00343E05" w:rsidRDefault="00343E05" w:rsidP="001B621A">
            <w:pPr>
              <w:keepNext/>
              <w:jc w:val="center"/>
              <w:rPr>
                <w:rFonts w:cstheme="minorHAnsi"/>
              </w:rPr>
            </w:pPr>
            <w:r w:rsidRPr="00343E05">
              <w:rPr>
                <w:rFonts w:cstheme="minorHAnsi"/>
              </w:rPr>
              <w:t>0.58</w:t>
            </w:r>
          </w:p>
        </w:tc>
      </w:tr>
      <w:tr w:rsidR="0079443E" w14:paraId="6B4147A0" w14:textId="77777777" w:rsidTr="001B621A">
        <w:tc>
          <w:tcPr>
            <w:tcW w:w="972" w:type="dxa"/>
            <w:vMerge w:val="restart"/>
            <w:vAlign w:val="center"/>
          </w:tcPr>
          <w:p w14:paraId="44212F32" w14:textId="77777777" w:rsidR="0079443E" w:rsidRDefault="0079443E" w:rsidP="001B621A">
            <w:pPr>
              <w:jc w:val="center"/>
            </w:pPr>
            <w:r w:rsidRPr="00744972">
              <w:rPr>
                <w:b/>
                <w:bCs/>
              </w:rPr>
              <w:t>6 m/s</w:t>
            </w:r>
          </w:p>
        </w:tc>
        <w:tc>
          <w:tcPr>
            <w:tcW w:w="1078" w:type="dxa"/>
          </w:tcPr>
          <w:p w14:paraId="481C5F8A" w14:textId="77777777" w:rsidR="0079443E" w:rsidRPr="00744972" w:rsidRDefault="0079443E" w:rsidP="001B621A">
            <w:pPr>
              <w:jc w:val="center"/>
              <w:rPr>
                <w:i/>
                <w:iCs/>
              </w:rPr>
            </w:pPr>
            <w:r w:rsidRPr="00744972">
              <w:rPr>
                <w:i/>
                <w:iCs/>
              </w:rPr>
              <w:t>Mean</w:t>
            </w:r>
          </w:p>
        </w:tc>
        <w:tc>
          <w:tcPr>
            <w:tcW w:w="1050" w:type="dxa"/>
          </w:tcPr>
          <w:p w14:paraId="038A0AD3" w14:textId="77777777" w:rsidR="0079443E" w:rsidRPr="00343E05" w:rsidRDefault="0079443E" w:rsidP="001B621A">
            <w:pPr>
              <w:jc w:val="center"/>
              <w:rPr>
                <w:rFonts w:cstheme="minorHAnsi"/>
              </w:rPr>
            </w:pPr>
            <w:r w:rsidRPr="00343E05">
              <w:rPr>
                <w:rFonts w:cstheme="minorHAnsi"/>
              </w:rPr>
              <w:t>1.26</w:t>
            </w:r>
          </w:p>
        </w:tc>
        <w:tc>
          <w:tcPr>
            <w:tcW w:w="1074" w:type="dxa"/>
          </w:tcPr>
          <w:p w14:paraId="378B2B99" w14:textId="3571F2EA" w:rsidR="0079443E" w:rsidRPr="00343E05" w:rsidRDefault="0079443E" w:rsidP="001B621A">
            <w:pPr>
              <w:jc w:val="center"/>
              <w:rPr>
                <w:rFonts w:cstheme="minorHAnsi"/>
              </w:rPr>
            </w:pPr>
            <w:r w:rsidRPr="00343E05">
              <w:rPr>
                <w:rFonts w:cstheme="minorHAnsi"/>
              </w:rPr>
              <w:t>1.33</w:t>
            </w:r>
          </w:p>
        </w:tc>
        <w:tc>
          <w:tcPr>
            <w:tcW w:w="1017" w:type="dxa"/>
          </w:tcPr>
          <w:p w14:paraId="71145A0E" w14:textId="77777777" w:rsidR="0079443E" w:rsidRPr="00343E05" w:rsidRDefault="0079443E" w:rsidP="001B621A">
            <w:pPr>
              <w:jc w:val="center"/>
              <w:rPr>
                <w:rFonts w:cstheme="minorHAnsi"/>
              </w:rPr>
            </w:pPr>
            <w:r w:rsidRPr="00343E05">
              <w:rPr>
                <w:rFonts w:cstheme="minorHAnsi"/>
              </w:rPr>
              <w:t>1.37</w:t>
            </w:r>
          </w:p>
        </w:tc>
        <w:tc>
          <w:tcPr>
            <w:tcW w:w="1074" w:type="dxa"/>
          </w:tcPr>
          <w:p w14:paraId="34CFC43F" w14:textId="77777777" w:rsidR="0079443E" w:rsidRPr="00343E05" w:rsidRDefault="0079443E" w:rsidP="001B621A">
            <w:pPr>
              <w:jc w:val="center"/>
              <w:rPr>
                <w:rFonts w:cstheme="minorHAnsi"/>
              </w:rPr>
            </w:pPr>
            <w:r w:rsidRPr="00343E05">
              <w:rPr>
                <w:rFonts w:cstheme="minorHAnsi"/>
              </w:rPr>
              <w:t>1.47</w:t>
            </w:r>
          </w:p>
        </w:tc>
        <w:tc>
          <w:tcPr>
            <w:tcW w:w="1051" w:type="dxa"/>
          </w:tcPr>
          <w:p w14:paraId="21A873CA" w14:textId="77777777" w:rsidR="0079443E" w:rsidRPr="00343E05" w:rsidRDefault="0079443E" w:rsidP="001B621A">
            <w:pPr>
              <w:jc w:val="center"/>
              <w:rPr>
                <w:rFonts w:cstheme="minorHAnsi"/>
              </w:rPr>
            </w:pPr>
            <w:r w:rsidRPr="00343E05">
              <w:rPr>
                <w:rFonts w:cstheme="minorHAnsi"/>
              </w:rPr>
              <w:t>1.49</w:t>
            </w:r>
          </w:p>
        </w:tc>
        <w:tc>
          <w:tcPr>
            <w:tcW w:w="1017" w:type="dxa"/>
          </w:tcPr>
          <w:p w14:paraId="566ECA1F" w14:textId="77777777" w:rsidR="0079443E" w:rsidRPr="00343E05" w:rsidRDefault="0079443E" w:rsidP="001B621A">
            <w:pPr>
              <w:jc w:val="center"/>
              <w:rPr>
                <w:rFonts w:cstheme="minorHAnsi"/>
              </w:rPr>
            </w:pPr>
            <w:r w:rsidRPr="00343E05">
              <w:rPr>
                <w:rFonts w:cstheme="minorHAnsi"/>
              </w:rPr>
              <w:t>1.51</w:t>
            </w:r>
          </w:p>
        </w:tc>
        <w:tc>
          <w:tcPr>
            <w:tcW w:w="1017" w:type="dxa"/>
          </w:tcPr>
          <w:p w14:paraId="734CFAE0" w14:textId="77777777" w:rsidR="0079443E" w:rsidRPr="00343E05" w:rsidRDefault="0079443E" w:rsidP="001B621A">
            <w:pPr>
              <w:keepNext/>
              <w:jc w:val="center"/>
              <w:rPr>
                <w:rFonts w:cstheme="minorHAnsi"/>
              </w:rPr>
            </w:pPr>
            <w:r w:rsidRPr="00343E05">
              <w:rPr>
                <w:rFonts w:cstheme="minorHAnsi"/>
              </w:rPr>
              <w:t>1.35</w:t>
            </w:r>
          </w:p>
        </w:tc>
      </w:tr>
      <w:tr w:rsidR="0079443E" w14:paraId="1C6EB6E4" w14:textId="77777777" w:rsidTr="001B621A">
        <w:tc>
          <w:tcPr>
            <w:tcW w:w="972" w:type="dxa"/>
            <w:vMerge/>
          </w:tcPr>
          <w:p w14:paraId="4265C6D3" w14:textId="77777777" w:rsidR="0079443E" w:rsidRDefault="0079443E" w:rsidP="001B621A">
            <w:pPr>
              <w:jc w:val="center"/>
            </w:pPr>
          </w:p>
        </w:tc>
        <w:tc>
          <w:tcPr>
            <w:tcW w:w="1078" w:type="dxa"/>
          </w:tcPr>
          <w:p w14:paraId="558976AD" w14:textId="77777777" w:rsidR="0079443E" w:rsidRPr="00744972" w:rsidRDefault="0079443E" w:rsidP="001B621A">
            <w:pPr>
              <w:jc w:val="center"/>
              <w:rPr>
                <w:i/>
                <w:iCs/>
              </w:rPr>
            </w:pPr>
            <w:r w:rsidRPr="00744972">
              <w:rPr>
                <w:i/>
                <w:iCs/>
              </w:rPr>
              <w:t>SD</w:t>
            </w:r>
          </w:p>
        </w:tc>
        <w:tc>
          <w:tcPr>
            <w:tcW w:w="1050" w:type="dxa"/>
          </w:tcPr>
          <w:p w14:paraId="159AA584" w14:textId="77777777" w:rsidR="0079443E" w:rsidRPr="00343E05" w:rsidRDefault="0079443E" w:rsidP="001B621A">
            <w:pPr>
              <w:jc w:val="center"/>
              <w:rPr>
                <w:rFonts w:cstheme="minorHAnsi"/>
              </w:rPr>
            </w:pPr>
            <w:r w:rsidRPr="00343E05">
              <w:rPr>
                <w:rFonts w:cstheme="minorHAnsi"/>
              </w:rPr>
              <w:t>0.65</w:t>
            </w:r>
          </w:p>
        </w:tc>
        <w:tc>
          <w:tcPr>
            <w:tcW w:w="1074" w:type="dxa"/>
          </w:tcPr>
          <w:p w14:paraId="042C57DD" w14:textId="787A9859" w:rsidR="0079443E" w:rsidRPr="00343E05" w:rsidRDefault="0079443E" w:rsidP="001B621A">
            <w:pPr>
              <w:jc w:val="center"/>
              <w:rPr>
                <w:rFonts w:cstheme="minorHAnsi"/>
              </w:rPr>
            </w:pPr>
            <w:r w:rsidRPr="00343E05">
              <w:rPr>
                <w:rFonts w:cstheme="minorHAnsi"/>
              </w:rPr>
              <w:t>0.77</w:t>
            </w:r>
          </w:p>
        </w:tc>
        <w:tc>
          <w:tcPr>
            <w:tcW w:w="1017" w:type="dxa"/>
          </w:tcPr>
          <w:p w14:paraId="34336545" w14:textId="77777777" w:rsidR="0079443E" w:rsidRPr="00343E05" w:rsidRDefault="0079443E" w:rsidP="001B621A">
            <w:pPr>
              <w:jc w:val="center"/>
              <w:rPr>
                <w:rFonts w:cstheme="minorHAnsi"/>
              </w:rPr>
            </w:pPr>
            <w:r w:rsidRPr="00343E05">
              <w:rPr>
                <w:rFonts w:cstheme="minorHAnsi"/>
              </w:rPr>
              <w:t>0.77</w:t>
            </w:r>
          </w:p>
        </w:tc>
        <w:tc>
          <w:tcPr>
            <w:tcW w:w="1074" w:type="dxa"/>
          </w:tcPr>
          <w:p w14:paraId="32C0D372" w14:textId="77777777" w:rsidR="0079443E" w:rsidRPr="00343E05" w:rsidRDefault="0079443E" w:rsidP="001B621A">
            <w:pPr>
              <w:jc w:val="center"/>
              <w:rPr>
                <w:rFonts w:cstheme="minorHAnsi"/>
              </w:rPr>
            </w:pPr>
            <w:r w:rsidRPr="00343E05">
              <w:rPr>
                <w:rFonts w:cstheme="minorHAnsi"/>
              </w:rPr>
              <w:t>0.88</w:t>
            </w:r>
          </w:p>
        </w:tc>
        <w:tc>
          <w:tcPr>
            <w:tcW w:w="1051" w:type="dxa"/>
          </w:tcPr>
          <w:p w14:paraId="2A7C8BEA" w14:textId="77777777" w:rsidR="0079443E" w:rsidRPr="00343E05" w:rsidRDefault="0079443E" w:rsidP="001B621A">
            <w:pPr>
              <w:jc w:val="center"/>
              <w:rPr>
                <w:rFonts w:cstheme="minorHAnsi"/>
              </w:rPr>
            </w:pPr>
            <w:r w:rsidRPr="00343E05">
              <w:rPr>
                <w:rFonts w:cstheme="minorHAnsi"/>
              </w:rPr>
              <w:t>0.75</w:t>
            </w:r>
          </w:p>
        </w:tc>
        <w:tc>
          <w:tcPr>
            <w:tcW w:w="1017" w:type="dxa"/>
          </w:tcPr>
          <w:p w14:paraId="07105F23" w14:textId="77777777" w:rsidR="0079443E" w:rsidRPr="00343E05" w:rsidRDefault="0079443E" w:rsidP="001B621A">
            <w:pPr>
              <w:jc w:val="center"/>
              <w:rPr>
                <w:rFonts w:cstheme="minorHAnsi"/>
              </w:rPr>
            </w:pPr>
            <w:r w:rsidRPr="00343E05">
              <w:rPr>
                <w:rFonts w:cstheme="minorHAnsi"/>
              </w:rPr>
              <w:t>0.80</w:t>
            </w:r>
          </w:p>
        </w:tc>
        <w:tc>
          <w:tcPr>
            <w:tcW w:w="1017" w:type="dxa"/>
          </w:tcPr>
          <w:p w14:paraId="1A1E6E00" w14:textId="77777777" w:rsidR="0079443E" w:rsidRPr="00343E05" w:rsidRDefault="0079443E" w:rsidP="00096C14">
            <w:pPr>
              <w:keepNext/>
              <w:jc w:val="center"/>
              <w:rPr>
                <w:rFonts w:cstheme="minorHAnsi"/>
              </w:rPr>
            </w:pPr>
            <w:r w:rsidRPr="00343E05">
              <w:rPr>
                <w:rFonts w:cstheme="minorHAnsi"/>
              </w:rPr>
              <w:t>0.76</w:t>
            </w:r>
          </w:p>
        </w:tc>
      </w:tr>
    </w:tbl>
    <w:p w14:paraId="4528A7A3" w14:textId="77E54887" w:rsidR="00096C14" w:rsidRPr="00096C14" w:rsidRDefault="00096C14" w:rsidP="007801C8">
      <w:pPr>
        <w:pStyle w:val="Caption"/>
        <w:framePr w:h="361" w:hRule="exact" w:hSpace="180" w:wrap="around" w:vAnchor="text" w:hAnchor="page" w:x="1333" w:y="6995"/>
        <w:spacing w:line="480" w:lineRule="auto"/>
        <w:rPr>
          <w:lang w:val="en-US"/>
        </w:rPr>
      </w:pPr>
      <w:r w:rsidRPr="00096C14">
        <w:rPr>
          <w:lang w:val="en-US"/>
        </w:rPr>
        <w:t xml:space="preserve">Table </w:t>
      </w:r>
      <w:r>
        <w:fldChar w:fldCharType="begin"/>
      </w:r>
      <w:r w:rsidRPr="00096C14">
        <w:rPr>
          <w:lang w:val="en-US"/>
        </w:rPr>
        <w:instrText xml:space="preserve"> SEQ Table \* ARABIC </w:instrText>
      </w:r>
      <w:r>
        <w:fldChar w:fldCharType="separate"/>
      </w:r>
      <w:r w:rsidR="004A3F9D">
        <w:rPr>
          <w:noProof/>
          <w:lang w:val="en-US"/>
        </w:rPr>
        <w:t>1</w:t>
      </w:r>
      <w:r>
        <w:fldChar w:fldCharType="end"/>
      </w:r>
      <w:r w:rsidRPr="007801C8">
        <w:rPr>
          <w:lang w:val="en-US"/>
        </w:rPr>
        <w:t>:</w:t>
      </w:r>
      <w:r w:rsidRPr="00096C14">
        <w:rPr>
          <w:lang w:val="en-US"/>
        </w:rPr>
        <w:t xml:space="preserve"> </w:t>
      </w:r>
      <w:r w:rsidRPr="00B377BA">
        <w:rPr>
          <w:lang w:val="en-US"/>
        </w:rPr>
        <w:t>Means and standard d</w:t>
      </w:r>
      <w:r>
        <w:rPr>
          <w:lang w:val="en-US"/>
        </w:rPr>
        <w:t>eviations observed for the temporal errors divided by gravities and initial vertical velocities</w:t>
      </w:r>
    </w:p>
    <w:p w14:paraId="7C9212A2" w14:textId="00634A81" w:rsidR="001C29B3" w:rsidRDefault="002B544F" w:rsidP="00BE7928">
      <w:pPr>
        <w:spacing w:line="480" w:lineRule="auto"/>
        <w:jc w:val="both"/>
      </w:pPr>
      <w:r>
        <w:t>Where the first line corresponds</w:t>
      </w:r>
      <w:r w:rsidR="0079443E">
        <w:t xml:space="preserve"> </w:t>
      </w:r>
      <w:r>
        <w:t>to the statistical structure that correspond</w:t>
      </w:r>
      <w:r w:rsidR="00096C14">
        <w:t>s</w:t>
      </w:r>
      <w:r>
        <w:t xml:space="preserve"> to the means of the response distributions and the second line corresponds to the standard deviations of the response distributions. </w:t>
      </w:r>
      <w:r w:rsidR="00D37CCB">
        <w:t>Unlike regular Linear Mixed Models, Bayesian Linear Mixed Models do not need to be compared to a Null Model.</w:t>
      </w:r>
      <w:r w:rsidR="00064760">
        <w:t xml:space="preserve"> We can use the hypothesis() function from the R Core package </w:t>
      </w:r>
      <w:r w:rsidR="00064760">
        <w:fldChar w:fldCharType="begin" w:fldLock="1"/>
      </w:r>
      <w:r w:rsidR="00496BA5">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064760">
        <w:fldChar w:fldCharType="separate"/>
      </w:r>
      <w:r w:rsidR="00064760" w:rsidRPr="00064760">
        <w:rPr>
          <w:noProof/>
        </w:rPr>
        <w:t>(R Core Team, 2017)</w:t>
      </w:r>
      <w:r w:rsidR="00064760">
        <w:fldChar w:fldCharType="end"/>
      </w:r>
      <w:r w:rsidR="00064760">
        <w:t xml:space="preserve"> to test hypotheses directly. We </w:t>
      </w:r>
      <w:r w:rsidR="00795CAD">
        <w:t xml:space="preserve">found </w:t>
      </w:r>
      <w:r w:rsidR="00064760">
        <w:t xml:space="preserve">a posterior probability </w:t>
      </w:r>
      <w:r w:rsidR="00087BBF">
        <w:t>of &gt;</w:t>
      </w:r>
      <w:r w:rsidR="00FE7A04">
        <w:t xml:space="preserve">0.999 </w:t>
      </w:r>
      <w:del w:id="205" w:author="Björn Jörges" w:date="2020-07-09T04:29:00Z">
        <w:r w:rsidR="00064760" w:rsidDel="00C7749A">
          <w:delText xml:space="preserve"> </w:delText>
        </w:r>
      </w:del>
      <w:r w:rsidR="00064760">
        <w:t xml:space="preserve">that a </w:t>
      </w:r>
      <w:r w:rsidR="00FE7A04">
        <w:t xml:space="preserve">lower </w:t>
      </w:r>
      <w:r w:rsidR="00064760">
        <w:t xml:space="preserve">gravity value is related to lower </w:t>
      </w:r>
      <w:r w:rsidR="00DB447B">
        <w:t xml:space="preserve">variability, the sigma </w:t>
      </w:r>
      <w:r w:rsidR="00991983">
        <w:t xml:space="preserve">coefficient </w:t>
      </w:r>
      <w:r w:rsidR="00DB447B">
        <w:t xml:space="preserve">for Gravity being </w:t>
      </w:r>
      <w:r w:rsidR="00FE7A04">
        <w:t>0.057</w:t>
      </w:r>
      <w:r w:rsidR="00DB447B">
        <w:t xml:space="preserve"> (</w:t>
      </w:r>
      <w:r w:rsidR="00FE7A04">
        <w:t xml:space="preserve">SE = 0.004; </w:t>
      </w:r>
      <w:r w:rsidR="00DB447B">
        <w:t>95</w:t>
      </w:r>
      <w:r w:rsidR="002B2E0C">
        <w:t>%</w:t>
      </w:r>
      <w:r w:rsidR="00DB447B">
        <w:t xml:space="preserve"> C</w:t>
      </w:r>
      <w:r w:rsidR="00DD6522">
        <w:t>onfidence Interval</w:t>
      </w:r>
      <w:r w:rsidR="00DB447B">
        <w:t> = [</w:t>
      </w:r>
      <w:r w:rsidR="00FE7A04">
        <w:t>0.051;0.064])</w:t>
      </w:r>
      <w:r w:rsidR="008B5B35">
        <w:t xml:space="preserve"> in the log space</w:t>
      </w:r>
      <w:r w:rsidR="00045302">
        <w:t>.</w:t>
      </w:r>
      <w:r w:rsidR="008B5B35">
        <w:t xml:space="preserve"> In the regular space, this corresponds to a standard deviation of </w:t>
      </w:r>
      <w:r w:rsidR="00DD6522">
        <w:lastRenderedPageBreak/>
        <w:t>0.296 (95 % CI = [0.282;0.313]) for 0.7g, 0.321 (95% CI = [0.303;0.344]) for 0.85g, 0.350 (95% CI = [0.326;0.378]) for 1g, 0.382 (95% CI = [0.351;0.416]) for 1.15g and 0.413 (95% CI = [0.378;0.458]) for 1.3g.</w:t>
      </w:r>
      <w:r w:rsidR="000B263C">
        <w:t xml:space="preserve"> </w:t>
      </w:r>
      <w:del w:id="206" w:author="Björn Jörges" w:date="2020-07-09T04:26:00Z">
        <w:r w:rsidR="00064760" w:rsidDel="00405FE3">
          <w:delText>.</w:delText>
        </w:r>
        <w:r w:rsidR="00BB7CD7" w:rsidDel="00405FE3">
          <w:delText xml:space="preserve"> </w:delText>
        </w:r>
      </w:del>
      <w:r w:rsidR="002438E6">
        <w:fldChar w:fldCharType="begin"/>
      </w:r>
      <w:r w:rsidR="002438E6">
        <w:instrText xml:space="preserve"> REF _Ref38077054 \h </w:instrText>
      </w:r>
      <w:r w:rsidR="002438E6">
        <w:fldChar w:fldCharType="end"/>
      </w:r>
      <w:r w:rsidR="00864291">
        <w:t xml:space="preserve">Table 1 </w:t>
      </w:r>
      <w:r w:rsidR="00D62B98">
        <w:t>lists all mean temporal errors and the respective standard errors across participants.</w:t>
      </w:r>
      <w:r w:rsidR="002438E6">
        <w:t xml:space="preserve"> Note that, unlike the results from the Bayesian Mixed Model, the variability values from</w:t>
      </w:r>
      <w:del w:id="207" w:author="Björn Jörges" w:date="2020-07-09T04:26:00Z">
        <w:r w:rsidR="002438E6" w:rsidDel="00405FE3">
          <w:delText xml:space="preserve"> </w:delText>
        </w:r>
      </w:del>
      <w:r w:rsidR="002438E6">
        <w:fldChar w:fldCharType="begin"/>
      </w:r>
      <w:r w:rsidR="002438E6">
        <w:instrText xml:space="preserve"> REF _Ref38077054 \h </w:instrText>
      </w:r>
      <w:r w:rsidR="002438E6">
        <w:fldChar w:fldCharType="end"/>
      </w:r>
      <w:r w:rsidR="002438E6">
        <w:t xml:space="preserve"> </w:t>
      </w:r>
      <w:ins w:id="208" w:author="Björn Jörges" w:date="2020-07-09T04:26:00Z">
        <w:r w:rsidR="00405FE3">
          <w:t xml:space="preserve">Table 1 </w:t>
        </w:r>
      </w:ins>
      <w:r w:rsidR="002438E6">
        <w:t xml:space="preserve">also include variability that the </w:t>
      </w:r>
      <w:r w:rsidR="00096C14">
        <w:t>Mixed M</w:t>
      </w:r>
      <w:r w:rsidR="002438E6">
        <w:t xml:space="preserve">odel </w:t>
      </w:r>
      <w:r w:rsidR="00DD4A15">
        <w:t>assigns to the individual.</w:t>
      </w:r>
    </w:p>
    <w:p w14:paraId="605EB236" w14:textId="56E927DF" w:rsidR="00112346" w:rsidRDefault="00744972" w:rsidP="00BE7928">
      <w:pPr>
        <w:spacing w:line="480" w:lineRule="auto"/>
        <w:jc w:val="both"/>
      </w:pPr>
      <w:r>
        <w:t xml:space="preserve">Interestingly, precision </w:t>
      </w:r>
      <w:r w:rsidR="00C660CF">
        <w:t>seems to be</w:t>
      </w:r>
      <w:r>
        <w:t xml:space="preserve"> higher for 1g trials than for -1g trials. To test this</w:t>
      </w:r>
      <w:r w:rsidR="00B377BA">
        <w:t xml:space="preserve"> observation statistically</w:t>
      </w:r>
      <w:r>
        <w:t xml:space="preserve">, we fitted a </w:t>
      </w:r>
      <w:r w:rsidR="00064760">
        <w:t xml:space="preserve">second Bayesian </w:t>
      </w:r>
      <w:r>
        <w:t>Linear Mixed Model to the -1g/1g data, where gravity as fixed effect factor and subjects as random effects predict the</w:t>
      </w:r>
      <w:r w:rsidR="00064760">
        <w:t xml:space="preserve"> timing error</w:t>
      </w:r>
      <w:r w:rsidR="00AC189D">
        <w:t>:</w:t>
      </w:r>
    </w:p>
    <w:p w14:paraId="738DB7C5" w14:textId="7EBD244B" w:rsidR="00112346" w:rsidRDefault="0079443E" w:rsidP="00FE16F2">
      <w:pPr>
        <w:spacing w:line="480" w:lineRule="auto"/>
        <w:ind w:left="720" w:hanging="720"/>
        <w:jc w:val="both"/>
      </w:pPr>
      <m:oMathPara>
        <m:oMath>
          <m:r>
            <w:rPr>
              <w:rFonts w:ascii="Cambria Math" w:hAnsi="Cambria Math"/>
            </w:rPr>
            <m:t>Error Ratio~ Gravity +</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015ACA05" w14:textId="497EB4E1" w:rsidR="00744972" w:rsidRDefault="00573E06" w:rsidP="00BE7928">
      <w:pPr>
        <w:spacing w:line="480" w:lineRule="auto"/>
        <w:jc w:val="both"/>
      </w:pPr>
      <w:r>
        <w:t xml:space="preserve">We tested the hypothesis that Gravity would lead to lower variability. The posterior probability of this hypothesis being true was </w:t>
      </w:r>
      <w:r w:rsidR="00BB7CD7">
        <w:t>&gt; 0.999</w:t>
      </w:r>
      <w:r>
        <w:t xml:space="preserve">, with a sigma </w:t>
      </w:r>
      <w:r w:rsidR="006B33E3">
        <w:t xml:space="preserve">coefficient </w:t>
      </w:r>
      <w:r>
        <w:t>for Gravity of -0.0</w:t>
      </w:r>
      <w:r w:rsidR="00C36F19">
        <w:t>11</w:t>
      </w:r>
      <w:r>
        <w:t> (</w:t>
      </w:r>
      <w:r w:rsidR="0071650C">
        <w:t>SE = 0.00</w:t>
      </w:r>
      <w:r w:rsidR="00C36F19">
        <w:t>4</w:t>
      </w:r>
      <w:r w:rsidR="0071650C">
        <w:t xml:space="preserve">; </w:t>
      </w:r>
      <w:r w:rsidR="00C36F19">
        <w:t>95 % Confidence Interval </w:t>
      </w:r>
      <w:r>
        <w:t>= [-0.</w:t>
      </w:r>
      <w:proofErr w:type="gramStart"/>
      <w:r>
        <w:t>01</w:t>
      </w:r>
      <w:r w:rsidR="00111D96">
        <w:t>4</w:t>
      </w:r>
      <w:r>
        <w:t>,-</w:t>
      </w:r>
      <w:proofErr w:type="gramEnd"/>
      <w:r>
        <w:t>0.00</w:t>
      </w:r>
      <w:r w:rsidR="00111D96">
        <w:t>9</w:t>
      </w:r>
      <w:r>
        <w:t>]</w:t>
      </w:r>
      <w:r w:rsidR="00C36F19">
        <w:t xml:space="preserve"> in the log space</w:t>
      </w:r>
      <w:r>
        <w:t>.</w:t>
      </w:r>
      <w:r w:rsidR="00C36F19">
        <w:t xml:space="preserve"> That is, the standard deviation of distribution of -1g responses in regular space is 0.426 (95% Confidence Interval = [0.414;0.439]), while the standard deviation of the distribution of 1g responses in regular space is 0.344 (95% Confidence Interval = [0.334;0.353]).</w:t>
      </w:r>
      <w:r w:rsidR="003B7F63">
        <w:t xml:space="preserve"> </w:t>
      </w:r>
      <w:r>
        <w:t>This</w:t>
      </w:r>
      <w:r w:rsidR="00744972">
        <w:t xml:space="preserve"> indicat</w:t>
      </w:r>
      <w:r w:rsidR="001908AE">
        <w:t>es</w:t>
      </w:r>
      <w:r w:rsidR="00744972">
        <w:t xml:space="preserve"> that the absolute error is lower and thus the precision is higher for 1g than for -1g. On a theoretical level, this </w:t>
      </w:r>
      <w:r w:rsidR="007F0B9A">
        <w:t xml:space="preserve">is in line </w:t>
      </w:r>
      <w:r w:rsidR="00744972">
        <w:t>with previous findings</w:t>
      </w:r>
      <w:r w:rsidR="00C660CF">
        <w:t xml:space="preserve"> </w:t>
      </w:r>
      <w:r w:rsidR="00C660CF">
        <w:fldChar w:fldCharType="begin" w:fldLock="1"/>
      </w:r>
      <w:r w:rsidR="00AC189D">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C660CF">
        <w:fldChar w:fldCharType="separate"/>
      </w:r>
      <w:r w:rsidR="00C660CF" w:rsidRPr="00C660CF">
        <w:rPr>
          <w:noProof/>
        </w:rPr>
        <w:t>(Indovina et al., 2005)</w:t>
      </w:r>
      <w:r w:rsidR="00C660CF">
        <w:fldChar w:fldCharType="end"/>
      </w:r>
      <w:r w:rsidR="00744972">
        <w:t xml:space="preserve"> showing that the internal representation of gravity is not activated </w:t>
      </w:r>
      <w:r w:rsidR="007F0B9A">
        <w:t>when upwards motion is presented, even when the absolute value of acceleration impacting the object is equal to the absolute value of earth gravity (9.81 m/²). The precision may thus be higher for 1g than for -1g because the internal model of gravity is utilized for 1g, but not for -1g trials.</w:t>
      </w:r>
    </w:p>
    <w:p w14:paraId="3CD62024" w14:textId="77777777" w:rsidR="00744972" w:rsidRDefault="00744972" w:rsidP="00BE7928">
      <w:pPr>
        <w:pStyle w:val="Heading1"/>
        <w:spacing w:line="480" w:lineRule="auto"/>
        <w:rPr>
          <w:lang w:val="en-US"/>
        </w:rPr>
      </w:pPr>
    </w:p>
    <w:p w14:paraId="35A7B314" w14:textId="0E02AB67" w:rsidR="00FD302A" w:rsidRDefault="006B4496" w:rsidP="00BE7928">
      <w:pPr>
        <w:pStyle w:val="Heading1"/>
        <w:spacing w:line="480" w:lineRule="auto"/>
        <w:rPr>
          <w:lang w:val="en-US"/>
        </w:rPr>
      </w:pPr>
      <w:r>
        <w:rPr>
          <w:lang w:val="en-US"/>
        </w:rPr>
        <w:t>Simulations</w:t>
      </w:r>
    </w:p>
    <w:p w14:paraId="03750082" w14:textId="77777777" w:rsidR="006B4496" w:rsidRDefault="006B4496" w:rsidP="00BE7928">
      <w:pPr>
        <w:spacing w:line="480" w:lineRule="auto"/>
        <w:jc w:val="both"/>
      </w:pPr>
      <w:r>
        <w:t xml:space="preserve">The physical formula for distance from initial velocity and acceleration (Equation 4) is the base for both of our simulation procedures. This reflects the assumption that humans perform the task at hand accurately – under most circumstances. This assumption is supported by our data, which show a high accuracy for the earth gravity conditions. </w:t>
      </w:r>
    </w:p>
    <w:p w14:paraId="3328BB89" w14:textId="2B137775" w:rsidR="006C014A" w:rsidRDefault="006B4496" w:rsidP="00BE7928">
      <w:pPr>
        <w:spacing w:line="480" w:lineRule="auto"/>
      </w:pPr>
      <w:r>
        <w:t xml:space="preserve">We furthermore neglect the </w:t>
      </w:r>
      <w:r w:rsidR="006C014A">
        <w:t>air drag for these simulations and use the equation for linearly accelerated motion as an approximation</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C014A" w:rsidRPr="00277A48" w14:paraId="172FCCC5" w14:textId="77777777" w:rsidTr="001176A9">
        <w:trPr>
          <w:trHeight w:val="376"/>
        </w:trPr>
        <w:tc>
          <w:tcPr>
            <w:tcW w:w="8314" w:type="dxa"/>
            <w:shd w:val="clear" w:color="auto" w:fill="FFFFFF" w:themeFill="background1"/>
            <w:vAlign w:val="center"/>
          </w:tcPr>
          <w:p w14:paraId="3CAF32DD" w14:textId="682CD19F" w:rsidR="006C014A" w:rsidRPr="00FE16F2" w:rsidRDefault="00D9735A" w:rsidP="00BE7928">
            <w:pPr>
              <w:pStyle w:val="MaterialsandMethodsText"/>
              <w:spacing w:line="48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*t</m:t>
                </m:r>
              </m:oMath>
            </m:oMathPara>
          </w:p>
        </w:tc>
        <w:tc>
          <w:tcPr>
            <w:tcW w:w="783" w:type="dxa"/>
            <w:shd w:val="clear" w:color="auto" w:fill="FFFFFF" w:themeFill="background1"/>
            <w:vAlign w:val="center"/>
          </w:tcPr>
          <w:p w14:paraId="283F15B0" w14:textId="78E4C745" w:rsidR="006C014A" w:rsidRPr="00277A48" w:rsidRDefault="006C014A" w:rsidP="00BE7928">
            <w:pPr>
              <w:pStyle w:val="MaterialsandMethodsText"/>
              <w:spacing w:line="480" w:lineRule="auto"/>
            </w:pPr>
            <w:r w:rsidRPr="00277A48">
              <w:t>[</w:t>
            </w:r>
            <w:r w:rsidR="002A2F46">
              <w:t>6</w:t>
            </w:r>
            <w:r w:rsidRPr="00277A48">
              <w:t>]</w:t>
            </w:r>
          </w:p>
        </w:tc>
      </w:tr>
      <w:tr w:rsidR="006C014A" w:rsidRPr="00277A48" w14:paraId="6A4E6391" w14:textId="77777777" w:rsidTr="001176A9">
        <w:trPr>
          <w:trHeight w:val="675"/>
        </w:trPr>
        <w:tc>
          <w:tcPr>
            <w:tcW w:w="8314" w:type="dxa"/>
            <w:shd w:val="clear" w:color="auto" w:fill="FFFFFF" w:themeFill="background1"/>
            <w:vAlign w:val="center"/>
          </w:tcPr>
          <w:p w14:paraId="1FCF4E27" w14:textId="37ADBC67" w:rsidR="006C014A" w:rsidRPr="00FE16F2" w:rsidRDefault="00D9735A" w:rsidP="00BE7928">
            <w:pPr>
              <w:pStyle w:val="MaterialsandMethodsText"/>
              <w:spacing w:line="480" w:lineRule="auto"/>
              <w:rPr>
                <w:rFonts w:ascii="Times New Roman" w:eastAsia="MS Mincho" w:hAnsi="Times New Roman"/>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1/2</m:t>
                    </m:r>
                  </m:sub>
                </m:sSub>
                <m:r>
                  <w:rPr>
                    <w:rFonts w:ascii="Cambria Math" w:eastAsia="MS Mincho" w:hAnsi="Cambria Math"/>
                    <w:sz w:val="20"/>
                    <w:szCs w:val="20"/>
                  </w:rPr>
                  <m:t xml:space="preserve">= </m:t>
                </m:r>
                <m:f>
                  <m:fPr>
                    <m:ctrlPr>
                      <w:rPr>
                        <w:rFonts w:ascii="Cambria Math" w:eastAsia="MS Mincho" w:hAnsi="Cambria Math"/>
                        <w:i/>
                        <w:sz w:val="20"/>
                        <w:szCs w:val="20"/>
                      </w:rPr>
                    </m:ctrlPr>
                  </m:fPr>
                  <m:num>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f>
                      <m:fPr>
                        <m:ctrlPr>
                          <w:rPr>
                            <w:rFonts w:ascii="Cambria Math" w:eastAsia="MS Mincho" w:hAnsi="Cambria Math"/>
                            <w:i/>
                            <w:sz w:val="20"/>
                            <w:szCs w:val="20"/>
                          </w:rPr>
                        </m:ctrlPr>
                      </m:fPr>
                      <m:num>
                        <m:r>
                          <w:rPr>
                            <w:rFonts w:ascii="Cambria Math" w:eastAsia="MS Mincho" w:hAnsi="Cambria Math"/>
                            <w:sz w:val="20"/>
                            <w:szCs w:val="20"/>
                          </w:rPr>
                          <m:t>+</m:t>
                        </m:r>
                      </m:num>
                      <m:den>
                        <m:r>
                          <w:rPr>
                            <w:rFonts w:ascii="Cambria Math" w:eastAsia="MS Mincho" w:hAnsi="Cambria Math"/>
                            <w:sz w:val="20"/>
                            <w:szCs w:val="20"/>
                          </w:rPr>
                          <m:t>-</m:t>
                        </m:r>
                      </m:den>
                    </m:f>
                    <m:sSup>
                      <m:sSupPr>
                        <m:ctrlPr>
                          <w:rPr>
                            <w:rFonts w:ascii="Cambria Math" w:eastAsia="MS Mincho" w:hAnsi="Cambria Math"/>
                            <w:i/>
                            <w:sz w:val="20"/>
                            <w:szCs w:val="20"/>
                          </w:rPr>
                        </m:ctrlPr>
                      </m:sSupPr>
                      <m:e>
                        <m:d>
                          <m:dPr>
                            <m:ctrlPr>
                              <w:rPr>
                                <w:rFonts w:ascii="Cambria Math" w:eastAsia="MS Mincho" w:hAnsi="Cambria Math"/>
                                <w:i/>
                                <w:sz w:val="20"/>
                                <w:szCs w:val="20"/>
                              </w:rPr>
                            </m:ctrlPr>
                          </m:dPr>
                          <m:e>
                            <m:sSup>
                              <m:sSupPr>
                                <m:ctrlPr>
                                  <w:rPr>
                                    <w:rFonts w:ascii="Cambria Math" w:eastAsia="MS Mincho"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e>
                              <m:sup>
                                <m:r>
                                  <w:rPr>
                                    <w:rFonts w:ascii="Cambria Math" w:eastAsia="MS Mincho" w:hAnsi="Cambria Math"/>
                                    <w:sz w:val="20"/>
                                    <w:szCs w:val="20"/>
                                  </w:rPr>
                                  <m:t>2</m:t>
                                </m:r>
                              </m:sup>
                            </m:sSup>
                            <m:r>
                              <w:rPr>
                                <w:rFonts w:ascii="Cambria Math" w:eastAsia="MS Mincho" w:hAnsi="Cambria Math"/>
                                <w:sz w:val="20"/>
                                <w:szCs w:val="20"/>
                              </w:rPr>
                              <m:t>-4*</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e>
                        </m:d>
                      </m:e>
                      <m:sup>
                        <m:r>
                          <w:rPr>
                            <w:rFonts w:ascii="Cambria Math" w:eastAsia="MS Mincho" w:hAnsi="Cambria Math"/>
                            <w:sz w:val="20"/>
                            <w:szCs w:val="20"/>
                          </w:rPr>
                          <m:t>0.5</m:t>
                        </m:r>
                      </m:sup>
                    </m:sSup>
                  </m:num>
                  <m:den>
                    <m:r>
                      <w:rPr>
                        <w:rFonts w:ascii="Cambria Math" w:eastAsia="MS Mincho" w:hAnsi="Cambria Math"/>
                        <w:sz w:val="20"/>
                        <w:szCs w:val="20"/>
                      </w:rPr>
                      <m:t>2*</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den>
                </m:f>
              </m:oMath>
            </m:oMathPara>
          </w:p>
        </w:tc>
        <w:tc>
          <w:tcPr>
            <w:tcW w:w="783" w:type="dxa"/>
            <w:shd w:val="clear" w:color="auto" w:fill="FFFFFF" w:themeFill="background1"/>
            <w:vAlign w:val="center"/>
          </w:tcPr>
          <w:p w14:paraId="6EF5E490" w14:textId="7BBDA51D" w:rsidR="006C014A" w:rsidRPr="00277A48" w:rsidRDefault="006C014A" w:rsidP="00BE7928">
            <w:pPr>
              <w:pStyle w:val="MaterialsandMethodsText"/>
              <w:spacing w:line="480" w:lineRule="auto"/>
            </w:pPr>
            <w:r w:rsidRPr="00277A48">
              <w:t>[</w:t>
            </w:r>
            <w:r w:rsidR="002A2F46">
              <w:t>7</w:t>
            </w:r>
            <w:r w:rsidRPr="00277A48">
              <w:t>]</w:t>
            </w:r>
          </w:p>
        </w:tc>
      </w:tr>
    </w:tbl>
    <w:p w14:paraId="5C4EAA3C" w14:textId="5778AC4F" w:rsidR="006C014A" w:rsidRDefault="006C014A" w:rsidP="00BE7928">
      <w:pPr>
        <w:spacing w:line="480" w:lineRule="auto"/>
        <w:jc w:val="both"/>
      </w:pPr>
      <w:r>
        <w:t>As evidenced by a comparison between equations (1) and (2) and equations (3) and (4), the computational complexity increases significantly if we want to accommodate air drag, while the gains in accuracy are margina</w:t>
      </w:r>
      <w:r w:rsidR="006B4496">
        <w:t>l (0.02 s in the condition with the most extreme differences)</w:t>
      </w:r>
      <w:r>
        <w:t>.</w:t>
      </w:r>
    </w:p>
    <w:p w14:paraId="28C89C81" w14:textId="77777777" w:rsidR="006C014A" w:rsidRDefault="006C014A" w:rsidP="00BE7928">
      <w:pPr>
        <w:spacing w:after="0" w:line="480" w:lineRule="auto"/>
        <w:rPr>
          <w:rStyle w:val="Heading2Char"/>
          <w:lang w:val="en-US"/>
        </w:rPr>
      </w:pPr>
    </w:p>
    <w:p w14:paraId="3FE28196" w14:textId="06874743" w:rsidR="006C014A" w:rsidRDefault="006C014A" w:rsidP="00BE7928">
      <w:pPr>
        <w:spacing w:after="0" w:line="480" w:lineRule="auto"/>
        <w:rPr>
          <w:rStyle w:val="Heading2Char"/>
          <w:lang w:val="en-US"/>
        </w:rPr>
      </w:pPr>
      <w:r>
        <w:rPr>
          <w:rStyle w:val="Heading2Char"/>
          <w:lang w:val="en-US"/>
        </w:rPr>
        <w:t>Mean of the Gravity Prior</w:t>
      </w:r>
    </w:p>
    <w:p w14:paraId="5EC83A41" w14:textId="45022F91" w:rsidR="00A54235" w:rsidRDefault="00316387" w:rsidP="00BE7928">
      <w:pPr>
        <w:spacing w:line="480" w:lineRule="auto"/>
        <w:jc w:val="both"/>
      </w:pPr>
      <w:r w:rsidRPr="00316387">
        <w:t>To characterize the</w:t>
      </w:r>
      <w:r>
        <w:t xml:space="preserve"> mean</w:t>
      </w:r>
      <w:r w:rsidRPr="00316387">
        <w:t xml:space="preserve"> Strong Gravity Prior, we </w:t>
      </w:r>
      <w:r>
        <w:t xml:space="preserve">build upon our model the mean timing errors presented in our previous data </w:t>
      </w:r>
      <w:r>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Importantly, </w:t>
      </w:r>
      <w:r w:rsidR="009F7941">
        <w:t xml:space="preserve">the predictions of our model matched the observed data only for the Long Occlusion condition. In the Long Occlusion condition, subjects displayed a tendency to respond slightly too late, while their responses should be centered around zero. Our ad hoc explanation of this discrepancy was that subjects were often executing a saccade when the </w:t>
      </w:r>
      <w:r w:rsidR="009F7941">
        <w:lastRenderedPageBreak/>
        <w:t>ball returned to initial height</w:t>
      </w:r>
      <w:r w:rsidR="00DE7828">
        <w:t>,</w:t>
      </w:r>
      <w:ins w:id="209" w:author="Björn Jörges" w:date="2020-07-09T04:29:00Z">
        <w:r w:rsidR="00C7749A">
          <w:t xml:space="preserve"> </w:t>
        </w:r>
      </w:ins>
      <w:r w:rsidR="00DE7828">
        <w:t xml:space="preserve">which may </w:t>
      </w:r>
      <w:r w:rsidR="009F7941">
        <w:t>have interfered with the predictions</w:t>
      </w:r>
      <w:r w:rsidR="00DE7828">
        <w:t xml:space="preserve"> </w:t>
      </w:r>
      <w:r w:rsidR="00DE7828">
        <w:fldChar w:fldCharType="begin" w:fldLock="1"/>
      </w:r>
      <w:r w:rsidR="00DE7828">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 Jörges &amp; López-Moliner, 2019)</w:t>
      </w:r>
      <w:r w:rsidR="00DE7828">
        <w:fldChar w:fldCharType="end"/>
      </w:r>
      <w:r w:rsidR="009F7941">
        <w:t>. An alternative explanation may be, however, that our subjects underestimated the target’s speed at disappearance due to the so called Aubert-Fleischl phenomenon: humans estimate the speed of a target that they pursue with their eyes at about 80</w:t>
      </w:r>
      <w:r w:rsidR="002B2E0C">
        <w:t>%</w:t>
      </w:r>
      <w:r w:rsidR="009F7941">
        <w:t xml:space="preserve"> of </w:t>
      </w:r>
      <w:r w:rsidR="001A57F8">
        <w:t>its</w:t>
      </w:r>
      <w:r w:rsidR="009F7941">
        <w:t xml:space="preserve"> actual speed</w:t>
      </w:r>
      <w:r w:rsidR="00006956">
        <w:rPr>
          <w:rFonts w:eastAsiaTheme="minorEastAsia"/>
        </w:rPr>
        <w:t xml:space="preserve"> </w:t>
      </w:r>
      <w:r w:rsidR="00006956">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Pflüger, Archiv für die Gesamm</w:instrText>
      </w:r>
      <w:r w:rsidR="002502B8" w:rsidRPr="002502B8">
        <w:rPr>
          <w:rFonts w:eastAsiaTheme="minorEastAsia"/>
          <w:lang w:val="de-DE"/>
        </w:rPr>
        <w:instrText>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Wertheim, &amp; Bles, 1991; Fleischl, 1882; Spering &amp; Montagnini, 2011; Wertheim &amp; Van Gelder, 1990)","plainTextFormattedCitation":"(Aubert, 1887; de Graaf, Wertheim, &amp; Bles, 1991; Fleischl, 1882; Spering &amp; Montagnini, 2011; Wertheim &amp; Van Gelder, 1990)","previouslyFormattedCitation":"(Aubert, 1887; de Graaf, Wertheim, &amp; Bles, 1991; Fleischl, 1882; Spering &amp; Montagnini, 2011; Wertheim &amp; Van Gelder, 1990)"},"properties":{"noteIndex":0},"schema":"https://github.com/citation-style-language/schema/raw/master/csl-citation.json"}</w:instrText>
      </w:r>
      <w:r w:rsidR="00006956">
        <w:rPr>
          <w:rFonts w:eastAsiaTheme="minorEastAsia"/>
        </w:rPr>
        <w:fldChar w:fldCharType="separate"/>
      </w:r>
      <w:r w:rsidR="00006956" w:rsidRPr="00613131">
        <w:rPr>
          <w:rFonts w:eastAsiaTheme="minorEastAsia"/>
          <w:noProof/>
          <w:lang w:val="de-DE"/>
        </w:rPr>
        <w:t>(Aubert, 1887; de Graaf, Wertheim, &amp; Bles, 1991; Fleischl, 1882; Spering &amp; Montagnini, 2011; Wertheim &amp; Van Gelder, 1990)</w:t>
      </w:r>
      <w:r w:rsidR="00006956">
        <w:rPr>
          <w:rFonts w:eastAsiaTheme="minorEastAsia"/>
        </w:rPr>
        <w:fldChar w:fldCharType="end"/>
      </w:r>
      <w:r w:rsidR="009F7941" w:rsidRPr="00006956">
        <w:rPr>
          <w:lang w:val="de-DE"/>
        </w:rPr>
        <w:t xml:space="preserve">. </w:t>
      </w:r>
      <w:r w:rsidR="009F7941">
        <w:t>Our subjects were specifically instructed to follow the target with their eyes, and the eye-tracking data we collected that they generally did pursue the target</w:t>
      </w:r>
      <w:r w:rsidR="00DE7828">
        <w:t xml:space="preserve"> </w:t>
      </w:r>
      <w:r w:rsidR="00DE7828">
        <w:fldChar w:fldCharType="begin" w:fldLock="1"/>
      </w:r>
      <w:r w:rsidR="00036B8B">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 Jörges &amp; López-Moliner, 2019)</w:t>
      </w:r>
      <w:r w:rsidR="00DE7828">
        <w:fldChar w:fldCharType="end"/>
      </w:r>
      <w:r w:rsidR="009F7941">
        <w:t>. An underestimation of the velocity at disappearance could explain the tendency of subjects to respond too late in the Short Occlusion condition. For the Long Occlusion condition, on the contrary, the vertical speed at disappearance is very low and has a nearly neglectable influence on the final prediction. Setting the perceived velocity at 80</w:t>
      </w:r>
      <w:r w:rsidR="002B2E0C">
        <w:t>%</w:t>
      </w:r>
      <w:r w:rsidR="009F7941">
        <w:t xml:space="preserve"> of the presented velocity </w:t>
      </w:r>
      <w:r w:rsidR="004A436E">
        <w:t>should</w:t>
      </w:r>
      <w:r w:rsidR="00A44908">
        <w:t xml:space="preserve"> thus yield more accurate predictions for the Short Occlusion condition, while the accuracy for the Long Occlusion condition would be largely maintained.</w:t>
      </w:r>
      <w:r w:rsidR="00A54235">
        <w:t xml:space="preserve"> </w:t>
      </w:r>
      <w:r w:rsidR="00A44908">
        <w:t>We thus employ the same procedure laid out in</w:t>
      </w:r>
      <w:r w:rsidR="004A436E">
        <w:t xml:space="preserve"> </w:t>
      </w:r>
      <w:r w:rsidR="004A436E">
        <w:fldChar w:fldCharType="begin" w:fldLock="1"/>
      </w:r>
      <w:r w:rsidR="004A436E">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2019)","manualFormatting":"(Jörges &amp; López-Moliner, 2019)","plainTextFormattedCitation":"(B. Jörges &amp; López-Moliner, 2019)","previouslyFormattedCitation":"(B. Jörges &amp; López-Moliner, 2019)"},"properties":{"noteIndex":0},"schema":"https://github.com/citation-style-language/schema/raw/master/csl-citation.json"}</w:instrText>
      </w:r>
      <w:r w:rsidR="004A436E">
        <w:fldChar w:fldCharType="separate"/>
      </w:r>
      <w:r w:rsidR="004A436E" w:rsidRPr="004A436E">
        <w:rPr>
          <w:noProof/>
        </w:rPr>
        <w:t>(Jörges &amp; López-Moliner, 2019)</w:t>
      </w:r>
      <w:r w:rsidR="004A436E">
        <w:fldChar w:fldCharType="end"/>
      </w:r>
      <w:r w:rsidR="00A44908">
        <w:t>, but add a coefficient of 0.8 to the perceived velocity at disappearance</w:t>
      </w:r>
      <w:r w:rsidR="00A54235">
        <w:t xml:space="preserve"> to account for the </w:t>
      </w:r>
      <w:r w:rsidR="00A44908">
        <w:t>Aubert-Fleischl phenomenon.</w:t>
      </w:r>
      <w:r w:rsidR="00A54235">
        <w:t xml:space="preserve"> </w:t>
      </w:r>
    </w:p>
    <w:p w14:paraId="3D6B2CB7" w14:textId="677F4956" w:rsidR="00A54235" w:rsidRPr="00316387" w:rsidRDefault="00A54235" w:rsidP="00BE7928">
      <w:pPr>
        <w:spacing w:line="480" w:lineRule="auto"/>
        <w:jc w:val="both"/>
      </w:pPr>
      <w:r>
        <w:t xml:space="preserve">We will briefly summarize the procedure and then present how this tweak affects the results of our simulations. We used the physical formula for distance from accelerated motion (Equation 4, with </w:t>
      </w:r>
      <w:r w:rsidRPr="00A54235">
        <w:rPr>
          <w:i/>
        </w:rPr>
        <w:t>d</w:t>
      </w:r>
      <w:r>
        <w:t xml:space="preserve"> being the height as disappearance, </w:t>
      </w:r>
      <w:r w:rsidRPr="00A54235">
        <w:rPr>
          <w:i/>
        </w:rPr>
        <w:t>v</w:t>
      </w:r>
      <w:r w:rsidRPr="00A54235">
        <w:rPr>
          <w:i/>
          <w:vertAlign w:val="subscript"/>
        </w:rPr>
        <w:t>y</w:t>
      </w:r>
      <w:r>
        <w:t xml:space="preserve"> the vertical velocity at disappearance and </w:t>
      </w:r>
      <w:r w:rsidRPr="00A54235">
        <w:rPr>
          <w:i/>
        </w:rPr>
        <w:t>g</w:t>
      </w:r>
      <w:r>
        <w:t xml:space="preserve"> being gravity). For our simulations, we assume that humans use an earth gravity value of 9.81 m/s² independently of the presented gravity value, </w:t>
      </w:r>
      <w:proofErr w:type="gramStart"/>
      <w:r>
        <w:t>as long as</w:t>
      </w:r>
      <w:proofErr w:type="gramEnd"/>
      <w:r>
        <w:t xml:space="preserve"> the display is roughly in line with a real-world scenario. We furthermore assume that we perceive the vertical velocity a</w:t>
      </w:r>
      <w:r w:rsidR="004A436E">
        <w:t>t</w:t>
      </w:r>
      <w:r>
        <w:t xml:space="preserve"> disappearance at 80</w:t>
      </w:r>
      <w:r w:rsidR="002B2E0C">
        <w:t>%</w:t>
      </w:r>
      <w:r>
        <w:t xml:space="preserve"> of the presented velocity. </w:t>
      </w:r>
      <w:r w:rsidR="0024603B">
        <w:t xml:space="preserve">Equation </w:t>
      </w:r>
      <w:r w:rsidR="001E245D">
        <w:t>7</w:t>
      </w:r>
      <w:r w:rsidR="0024603B">
        <w:t xml:space="preserve"> thus becomes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24603B" w:rsidRPr="00277A48" w14:paraId="7F034FCD" w14:textId="77777777" w:rsidTr="001176A9">
        <w:trPr>
          <w:trHeight w:val="675"/>
        </w:trPr>
        <w:tc>
          <w:tcPr>
            <w:tcW w:w="8314" w:type="dxa"/>
            <w:shd w:val="clear" w:color="auto" w:fill="FFFFFF" w:themeFill="background1"/>
            <w:vAlign w:val="center"/>
          </w:tcPr>
          <w:p w14:paraId="69070792" w14:textId="36FDF37D" w:rsidR="0024603B" w:rsidRDefault="00D9735A" w:rsidP="00BE7928">
            <w:pPr>
              <w:pStyle w:val="MaterialsandMethodsText"/>
              <w:spacing w:line="480" w:lineRule="auto"/>
              <w:rPr>
                <w:rFonts w:ascii="Times New Roman" w:eastAsia="MS Mincho" w:hAnsi="Times New Roman"/>
                <w:szCs w:val="16"/>
              </w:rPr>
            </w:pPr>
            <m:oMathPara>
              <m:oMath>
                <m:sSub>
                  <m:sSubPr>
                    <m:ctrlPr>
                      <w:rPr>
                        <w:rFonts w:ascii="Cambria Math" w:hAnsi="Cambria Math" w:cstheme="minorHAnsi"/>
                        <w:i/>
                        <w:szCs w:val="16"/>
                      </w:rPr>
                    </m:ctrlPr>
                  </m:sSubPr>
                  <m:e>
                    <m:r>
                      <w:rPr>
                        <w:rFonts w:ascii="Cambria Math" w:hAnsi="Cambria Math" w:cstheme="minorHAnsi"/>
                        <w:szCs w:val="16"/>
                      </w:rPr>
                      <m:t>t</m:t>
                    </m:r>
                  </m:e>
                  <m:sub>
                    <m:r>
                      <w:rPr>
                        <w:rFonts w:ascii="Cambria Math" w:hAnsi="Cambria Math" w:cstheme="minorHAnsi"/>
                        <w:szCs w:val="16"/>
                      </w:rPr>
                      <m:t>1/2</m:t>
                    </m:r>
                  </m:sub>
                </m:sSub>
                <m:r>
                  <w:rPr>
                    <w:rFonts w:ascii="Cambria Math" w:eastAsia="MS Mincho" w:hAnsi="Cambria Math"/>
                    <w:szCs w:val="16"/>
                  </w:rPr>
                  <m:t xml:space="preserve">= </m:t>
                </m:r>
                <m:f>
                  <m:fPr>
                    <m:ctrlPr>
                      <w:rPr>
                        <w:rFonts w:ascii="Cambria Math" w:eastAsia="MS Mincho" w:hAnsi="Cambria Math"/>
                        <w:i/>
                        <w:szCs w:val="16"/>
                      </w:rPr>
                    </m:ctrlPr>
                  </m:fPr>
                  <m:num>
                    <m:r>
                      <w:rPr>
                        <w:rFonts w:ascii="Cambria Math" w:eastAsia="MS Mincho" w:hAnsi="Cambria Math"/>
                        <w:szCs w:val="16"/>
                      </w:rPr>
                      <m:t>-</m:t>
                    </m:r>
                    <m:sSub>
                      <m:sSubPr>
                        <m:ctrlPr>
                          <w:rPr>
                            <w:rFonts w:ascii="Cambria Math" w:hAnsi="Cambria Math"/>
                            <w:i/>
                          </w:rPr>
                        </m:ctrlPr>
                      </m:sSubPr>
                      <m:e>
                        <m:r>
                          <w:rPr>
                            <w:rFonts w:ascii="Cambria Math" w:hAnsi="Cambria Math"/>
                          </w:rPr>
                          <m:t>v</m:t>
                        </m:r>
                      </m:e>
                      <m:sub>
                        <m:r>
                          <w:rPr>
                            <w:rFonts w:ascii="Cambria Math" w:hAnsi="Cambria Math"/>
                          </w:rPr>
                          <m:t>y, perceived</m:t>
                        </m:r>
                      </m:sub>
                    </m:sSub>
                    <m:f>
                      <m:fPr>
                        <m:ctrlPr>
                          <w:rPr>
                            <w:rFonts w:ascii="Cambria Math" w:eastAsia="MS Mincho" w:hAnsi="Cambria Math"/>
                            <w:i/>
                            <w:szCs w:val="16"/>
                          </w:rPr>
                        </m:ctrlPr>
                      </m:fPr>
                      <m:num>
                        <m:r>
                          <w:rPr>
                            <w:rFonts w:ascii="Cambria Math" w:eastAsia="MS Mincho" w:hAnsi="Cambria Math"/>
                            <w:szCs w:val="16"/>
                          </w:rPr>
                          <m:t>+</m:t>
                        </m:r>
                      </m:num>
                      <m:den>
                        <m:r>
                          <w:rPr>
                            <w:rFonts w:ascii="Cambria Math" w:eastAsia="MS Mincho" w:hAnsi="Cambria Math"/>
                            <w:szCs w:val="16"/>
                          </w:rPr>
                          <m:t>-</m:t>
                        </m:r>
                      </m:den>
                    </m:f>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eastAsia="MS Mincho" w:hAnsi="Cambria Math"/>
                                    <w:i/>
                                    <w:szCs w:val="16"/>
                                  </w:rPr>
                                </m:ctrlPr>
                              </m:sSupPr>
                              <m:e>
                                <m:sSub>
                                  <m:sSubPr>
                                    <m:ctrlPr>
                                      <w:rPr>
                                        <w:rFonts w:ascii="Cambria Math" w:hAnsi="Cambria Math"/>
                                        <w:i/>
                                      </w:rPr>
                                    </m:ctrlPr>
                                  </m:sSubPr>
                                  <m:e>
                                    <m:r>
                                      <w:rPr>
                                        <w:rFonts w:ascii="Cambria Math" w:hAnsi="Cambria Math"/>
                                      </w:rPr>
                                      <m:t>v</m:t>
                                    </m:r>
                                  </m:e>
                                  <m:sub>
                                    <m:r>
                                      <w:rPr>
                                        <w:rFonts w:ascii="Cambria Math" w:hAnsi="Cambria Math"/>
                                      </w:rPr>
                                      <m:t>y, perceived</m:t>
                                    </m:r>
                                  </m:sub>
                                </m:sSub>
                              </m:e>
                              <m:sup>
                                <m:r>
                                  <w:rPr>
                                    <w:rFonts w:ascii="Cambria Math" w:eastAsia="MS Mincho" w:hAnsi="Cambria Math"/>
                                    <w:szCs w:val="16"/>
                                  </w:rPr>
                                  <m:t>2</m:t>
                                </m:r>
                              </m:sup>
                            </m:sSup>
                            <m:r>
                              <w:rPr>
                                <w:rFonts w:ascii="Cambria Math" w:eastAsia="MS Mincho" w:hAnsi="Cambria Math"/>
                                <w:szCs w:val="16"/>
                              </w:rPr>
                              <m:t>-4*</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r>
                              <w:rPr>
                                <w:rFonts w:ascii="Cambria Math" w:eastAsia="MS Mincho" w:hAnsi="Cambria Math"/>
                                <w:szCs w:val="16"/>
                              </w:rPr>
                              <m:t>*</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eastAsia="MS Mincho" w:hAnsi="Cambria Math"/>
                            <w:szCs w:val="16"/>
                          </w:rPr>
                          <m:t>0.5</m:t>
                        </m:r>
                      </m:sup>
                    </m:sSup>
                  </m:num>
                  <m:den>
                    <m:r>
                      <w:rPr>
                        <w:rFonts w:ascii="Cambria Math" w:eastAsia="MS Mincho" w:hAnsi="Cambria Math"/>
                        <w:szCs w:val="16"/>
                      </w:rPr>
                      <m:t>2*</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den>
                </m:f>
              </m:oMath>
            </m:oMathPara>
          </w:p>
        </w:tc>
        <w:tc>
          <w:tcPr>
            <w:tcW w:w="783" w:type="dxa"/>
            <w:shd w:val="clear" w:color="auto" w:fill="FFFFFF" w:themeFill="background1"/>
            <w:vAlign w:val="center"/>
          </w:tcPr>
          <w:p w14:paraId="4DBA4C06" w14:textId="192D6872" w:rsidR="0024603B" w:rsidRPr="00277A48" w:rsidRDefault="0024603B" w:rsidP="00BE7928">
            <w:pPr>
              <w:pStyle w:val="MaterialsandMethodsText"/>
              <w:spacing w:line="480" w:lineRule="auto"/>
            </w:pPr>
            <w:r w:rsidRPr="00277A48">
              <w:t>[</w:t>
            </w:r>
            <w:r w:rsidR="002A2F46">
              <w:t>8</w:t>
            </w:r>
            <w:r w:rsidRPr="00277A48">
              <w:t>]</w:t>
            </w:r>
          </w:p>
        </w:tc>
      </w:tr>
    </w:tbl>
    <w:p w14:paraId="04141A8A" w14:textId="4E127E35" w:rsidR="0024603B" w:rsidRDefault="0024603B" w:rsidP="00BE7928">
      <w:pPr>
        <w:spacing w:line="480" w:lineRule="auto"/>
        <w:jc w:val="both"/>
        <w:rPr>
          <w:rFonts w:eastAsiaTheme="minorEastAsia"/>
        </w:rPr>
      </w:pPr>
      <w:r w:rsidRPr="0024603B">
        <w:t xml:space="preserve">With </w:t>
      </w:r>
      <m:oMath>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perceived</m:t>
            </m:r>
          </m:sub>
        </m:sSub>
        <m:r>
          <m:rPr>
            <m:sty m:val="p"/>
          </m:rPr>
          <w:rPr>
            <w:rFonts w:ascii="Cambria Math" w:hAnsi="Cambria Math"/>
          </w:rPr>
          <m:t> = 0.8*</m:t>
        </m:r>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presented</m:t>
            </m:r>
          </m:sub>
        </m:sSub>
      </m:oMath>
      <w:r>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 = </m:t>
        </m:r>
        <m:f>
          <m:fPr>
            <m:ctrlPr>
              <w:rPr>
                <w:rFonts w:ascii="Cambria Math" w:hAnsi="Cambria Math"/>
                <w:i/>
              </w:rPr>
            </m:ctrlPr>
          </m:fPr>
          <m:num>
            <m:r>
              <w:rPr>
                <w:rFonts w:ascii="Cambria Math" w:hAnsi="Cambria Math"/>
              </w:rPr>
              <m:t> 9.81 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w:t>
      </w:r>
    </w:p>
    <w:p w14:paraId="36809EBB" w14:textId="47A5B862" w:rsidR="0024603B" w:rsidRDefault="0024603B" w:rsidP="00BE7928">
      <w:pPr>
        <w:spacing w:line="480" w:lineRule="auto"/>
        <w:jc w:val="both"/>
        <w:rPr>
          <w:rFonts w:eastAsiaTheme="minorEastAsia"/>
        </w:rPr>
      </w:pPr>
      <w:r>
        <w:rPr>
          <w:rFonts w:eastAsiaTheme="minorEastAsia"/>
        </w:rPr>
        <w:t>We use this formula to simulate the timing error for each trial separately without adding noise. We furthermore also simulate the responses without accounting for the Aubert-Fleischl phenomenon</w:t>
      </w:r>
      <w:r w:rsidR="004A436E">
        <w:rPr>
          <w:rFonts w:eastAsiaTheme="minorEastAsia"/>
        </w:rPr>
        <w:t xml:space="preserve"> to compare performance for both models</w:t>
      </w:r>
      <w:r>
        <w:rPr>
          <w:rFonts w:eastAsiaTheme="minorEastAsia"/>
        </w:rPr>
        <w:t>.</w:t>
      </w:r>
      <w:r w:rsidR="00E7767D">
        <w:rPr>
          <w:rFonts w:eastAsiaTheme="minorEastAsia"/>
        </w:rPr>
        <w:t xml:space="preserve"> </w:t>
      </w:r>
      <w:r w:rsidR="00E7767D">
        <w:rPr>
          <w:rFonts w:eastAsiaTheme="minorEastAsia"/>
        </w:rPr>
        <w:fldChar w:fldCharType="begin"/>
      </w:r>
      <w:r w:rsidR="00E7767D">
        <w:rPr>
          <w:rFonts w:eastAsiaTheme="minorEastAsia"/>
        </w:rPr>
        <w:instrText xml:space="preserve"> REF _Ref27880460 \h </w:instrText>
      </w:r>
      <w:r w:rsidR="00BE7928">
        <w:rPr>
          <w:rFonts w:eastAsiaTheme="minorEastAsia"/>
        </w:rPr>
        <w:instrText xml:space="preserve"> \* MERGEFORMAT </w:instrText>
      </w:r>
      <w:r w:rsidR="00E7767D">
        <w:rPr>
          <w:rFonts w:eastAsiaTheme="minorEastAsia"/>
        </w:rPr>
      </w:r>
      <w:r w:rsidR="00E7767D">
        <w:rPr>
          <w:rFonts w:eastAsiaTheme="minorEastAsia"/>
        </w:rPr>
        <w:fldChar w:fldCharType="separate"/>
      </w:r>
      <w:r w:rsidR="004A3F9D" w:rsidRPr="00E7767D">
        <w:t xml:space="preserve">Figure </w:t>
      </w:r>
      <w:r w:rsidR="004A3F9D">
        <w:rPr>
          <w:noProof/>
        </w:rPr>
        <w:t>4</w:t>
      </w:r>
      <w:r w:rsidR="00E7767D">
        <w:rPr>
          <w:rFonts w:eastAsiaTheme="minorEastAsia"/>
        </w:rPr>
        <w:fldChar w:fldCharType="end"/>
      </w:r>
      <w:r w:rsidR="00E7767D">
        <w:rPr>
          <w:rFonts w:eastAsiaTheme="minorEastAsia"/>
        </w:rPr>
        <w:t xml:space="preserve"> </w:t>
      </w:r>
      <w:r w:rsidR="00860977">
        <w:rPr>
          <w:rFonts w:eastAsiaTheme="minorEastAsia"/>
        </w:rPr>
        <w:t>shows</w:t>
      </w:r>
      <w:r w:rsidR="00E7767D">
        <w:rPr>
          <w:rFonts w:eastAsiaTheme="minorEastAsia"/>
        </w:rPr>
        <w:t xml:space="preserve"> the mean errors observed in our participants</w:t>
      </w:r>
      <w:r w:rsidR="004A436E">
        <w:rPr>
          <w:rFonts w:eastAsiaTheme="minorEastAsia"/>
        </w:rPr>
        <w:t xml:space="preserve"> (“Obs</w:t>
      </w:r>
      <w:r w:rsidR="001A57F8">
        <w:rPr>
          <w:rFonts w:eastAsiaTheme="minorEastAsia"/>
        </w:rPr>
        <w:t>.</w:t>
      </w:r>
      <w:r w:rsidR="004A436E">
        <w:rPr>
          <w:rFonts w:eastAsiaTheme="minorEastAsia"/>
        </w:rPr>
        <w:t xml:space="preserve"> Error”)</w:t>
      </w:r>
      <w:r w:rsidR="00E7767D">
        <w:rPr>
          <w:rFonts w:eastAsiaTheme="minorEastAsia"/>
        </w:rPr>
        <w:t>, the mean errors when accounting for the Aubert-Fleischl phenomenon</w:t>
      </w:r>
      <w:r w:rsidR="004A436E">
        <w:rPr>
          <w:rFonts w:eastAsiaTheme="minorEastAsia"/>
        </w:rPr>
        <w:t xml:space="preserve"> (“Sim. Error (AF)”)</w:t>
      </w:r>
      <w:r w:rsidR="00E7767D">
        <w:rPr>
          <w:rFonts w:eastAsiaTheme="minorEastAsia"/>
        </w:rPr>
        <w:t>, and the mean errors when not accounting for the Aubert-Fleischl phenomenon</w:t>
      </w:r>
      <w:r w:rsidR="004A436E">
        <w:rPr>
          <w:rFonts w:eastAsiaTheme="minorEastAsia"/>
        </w:rPr>
        <w:t xml:space="preserve"> (“Sim. Error (No AF)”)</w:t>
      </w:r>
      <w:r w:rsidR="00E7767D">
        <w:rPr>
          <w:rFonts w:eastAsiaTheme="minorEastAsia"/>
        </w:rPr>
        <w:t xml:space="preserve">. </w:t>
      </w:r>
    </w:p>
    <w:p w14:paraId="4378EE50" w14:textId="4DEE4328" w:rsidR="0024603B" w:rsidRDefault="000C63D1" w:rsidP="00BE7928">
      <w:pPr>
        <w:spacing w:line="480" w:lineRule="auto"/>
        <w:jc w:val="both"/>
        <w:rPr>
          <w:rFonts w:eastAsiaTheme="minorEastAsia"/>
        </w:rPr>
      </w:pPr>
      <w:r w:rsidRPr="000C63D1">
        <w:rPr>
          <w:rFonts w:eastAsiaTheme="minorEastAsia"/>
        </w:rPr>
        <w:t>The</w:t>
      </w:r>
      <w:r w:rsidR="00BB40C9">
        <w:rPr>
          <w:rFonts w:eastAsiaTheme="minorEastAsia"/>
        </w:rPr>
        <w:t xml:space="preserve"> overall</w:t>
      </w:r>
      <w:r w:rsidRPr="000C63D1">
        <w:rPr>
          <w:rFonts w:eastAsiaTheme="minorEastAsia"/>
        </w:rPr>
        <w:t xml:space="preserve"> </w:t>
      </w:r>
      <w:r w:rsidR="00E333EA">
        <w:rPr>
          <w:rFonts w:eastAsiaTheme="minorEastAsia"/>
        </w:rPr>
        <w:t xml:space="preserve">Root Mean Squared Error </w:t>
      </w:r>
      <w:r w:rsidRPr="000C63D1">
        <w:rPr>
          <w:rFonts w:eastAsiaTheme="minorEastAsia"/>
        </w:rPr>
        <w:t xml:space="preserve">between AF model predictions and observed behavior is </w:t>
      </w:r>
      <w:r w:rsidR="00B23734">
        <w:rPr>
          <w:rFonts w:eastAsiaTheme="minorEastAsia"/>
        </w:rPr>
        <w:t>0.2</w:t>
      </w:r>
      <w:r>
        <w:rPr>
          <w:rFonts w:eastAsiaTheme="minorEastAsia"/>
        </w:rPr>
        <w:t xml:space="preserve">, and for the non-AF model predictions </w:t>
      </w:r>
      <w:r w:rsidR="00B23734">
        <w:rPr>
          <w:rFonts w:eastAsiaTheme="minorEastAsia"/>
        </w:rPr>
        <w:t xml:space="preserve">substantially </w:t>
      </w:r>
      <w:r w:rsidR="0067438C">
        <w:rPr>
          <w:rFonts w:eastAsiaTheme="minorEastAsia"/>
        </w:rPr>
        <w:t>high</w:t>
      </w:r>
      <w:r w:rsidR="00B23734">
        <w:rPr>
          <w:rFonts w:eastAsiaTheme="minorEastAsia"/>
        </w:rPr>
        <w:t>er</w:t>
      </w:r>
      <w:r w:rsidR="00BB40C9">
        <w:rPr>
          <w:rFonts w:eastAsiaTheme="minorEastAsia"/>
        </w:rPr>
        <w:t xml:space="preserve">, at </w:t>
      </w:r>
      <w:r w:rsidR="00B23734">
        <w:rPr>
          <w:rFonts w:eastAsiaTheme="minorEastAsia"/>
        </w:rPr>
        <w:t>0.265</w:t>
      </w:r>
      <w:r w:rsidR="00BB40C9">
        <w:rPr>
          <w:rFonts w:eastAsiaTheme="minorEastAsia"/>
        </w:rPr>
        <w:t xml:space="preserve">. </w:t>
      </w:r>
      <w:r w:rsidR="00054679">
        <w:rPr>
          <w:rFonts w:eastAsiaTheme="minorEastAsia"/>
        </w:rPr>
        <w:fldChar w:fldCharType="begin"/>
      </w:r>
      <w:r w:rsidR="00054679">
        <w:rPr>
          <w:rFonts w:eastAsiaTheme="minorEastAsia"/>
        </w:rPr>
        <w:instrText xml:space="preserve"> REF _Ref27937618 \h </w:instrText>
      </w:r>
      <w:r w:rsidR="00BE7928">
        <w:rPr>
          <w:rFonts w:eastAsiaTheme="minorEastAsia"/>
        </w:rPr>
        <w:instrText xml:space="preserve"> \* MERGEFORMAT </w:instrText>
      </w:r>
      <w:r w:rsidR="00054679">
        <w:rPr>
          <w:rFonts w:eastAsiaTheme="minorEastAsia"/>
        </w:rPr>
      </w:r>
      <w:r w:rsidR="00054679">
        <w:rPr>
          <w:rFonts w:eastAsiaTheme="minorEastAsia"/>
        </w:rPr>
        <w:fldChar w:fldCharType="separate"/>
      </w:r>
      <w:r w:rsidR="004A3F9D" w:rsidRPr="00AB56E9">
        <w:t xml:space="preserve">Table </w:t>
      </w:r>
      <w:r w:rsidR="004A3F9D">
        <w:rPr>
          <w:noProof/>
        </w:rPr>
        <w:t>2</w:t>
      </w:r>
      <w:r w:rsidR="00054679">
        <w:rPr>
          <w:rFonts w:eastAsiaTheme="minorEastAsia"/>
        </w:rPr>
        <w:fldChar w:fldCharType="end"/>
      </w:r>
      <w:r w:rsidR="00054679">
        <w:rPr>
          <w:rFonts w:eastAsiaTheme="minorEastAsia"/>
        </w:rPr>
        <w:t xml:space="preserve"> </w:t>
      </w:r>
      <w:r w:rsidR="00BB40C9">
        <w:rPr>
          <w:rFonts w:eastAsiaTheme="minorEastAsia"/>
        </w:rPr>
        <w:t>shows the error for each of the conditions.</w:t>
      </w:r>
      <w:r w:rsidR="0058768C">
        <w:rPr>
          <w:rFonts w:eastAsiaTheme="minorEastAsia"/>
        </w:rPr>
        <w:t xml:space="preserve"> Including the AF phenomenon thus vastly improves the model’s </w:t>
      </w:r>
      <w:proofErr w:type="gramStart"/>
      <w:r w:rsidR="0058768C">
        <w:rPr>
          <w:rFonts w:eastAsiaTheme="minorEastAsia"/>
        </w:rPr>
        <w:t>generalizability</w:t>
      </w:r>
      <w:r w:rsidR="00B23734">
        <w:rPr>
          <w:rFonts w:eastAsiaTheme="minorEastAsia"/>
        </w:rPr>
        <w:t>.</w:t>
      </w:r>
      <w:r w:rsidR="0058768C">
        <w:rPr>
          <w:rFonts w:eastAsiaTheme="minorEastAsia"/>
        </w:rPr>
        <w:t>.</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BB40C9" w14:paraId="7DA558E9" w14:textId="77777777" w:rsidTr="001176A9">
        <w:tc>
          <w:tcPr>
            <w:tcW w:w="1870" w:type="dxa"/>
          </w:tcPr>
          <w:p w14:paraId="0A65EBF8" w14:textId="77777777" w:rsidR="00BB40C9" w:rsidRDefault="00BB40C9" w:rsidP="00BE7928">
            <w:pPr>
              <w:spacing w:line="480" w:lineRule="auto"/>
              <w:jc w:val="both"/>
            </w:pPr>
          </w:p>
        </w:tc>
        <w:tc>
          <w:tcPr>
            <w:tcW w:w="3740" w:type="dxa"/>
            <w:gridSpan w:val="2"/>
          </w:tcPr>
          <w:p w14:paraId="1E481919" w14:textId="69FF5C67" w:rsidR="00BB40C9" w:rsidRPr="00BB40C9" w:rsidRDefault="00BB40C9" w:rsidP="00BE7928">
            <w:pPr>
              <w:spacing w:line="480" w:lineRule="auto"/>
              <w:jc w:val="center"/>
              <w:rPr>
                <w:b/>
              </w:rPr>
            </w:pPr>
            <w:r w:rsidRPr="00BB40C9">
              <w:rPr>
                <w:b/>
              </w:rPr>
              <w:t>Long Occlusion</w:t>
            </w:r>
          </w:p>
        </w:tc>
        <w:tc>
          <w:tcPr>
            <w:tcW w:w="3740" w:type="dxa"/>
            <w:gridSpan w:val="2"/>
          </w:tcPr>
          <w:p w14:paraId="0888A818" w14:textId="59F9C807" w:rsidR="00BB40C9" w:rsidRPr="00BB40C9" w:rsidRDefault="00BB40C9" w:rsidP="00BE7928">
            <w:pPr>
              <w:spacing w:line="480" w:lineRule="auto"/>
              <w:jc w:val="center"/>
              <w:rPr>
                <w:b/>
              </w:rPr>
            </w:pPr>
            <w:r w:rsidRPr="00BB40C9">
              <w:rPr>
                <w:b/>
              </w:rPr>
              <w:t>Short Occlusion</w:t>
            </w:r>
          </w:p>
        </w:tc>
      </w:tr>
      <w:tr w:rsidR="00BB40C9" w14:paraId="2C170DBB" w14:textId="77777777" w:rsidTr="00BB40C9">
        <w:tc>
          <w:tcPr>
            <w:tcW w:w="1870" w:type="dxa"/>
          </w:tcPr>
          <w:p w14:paraId="4B50EBB0" w14:textId="254AF59B" w:rsidR="00BB40C9" w:rsidRPr="00AB56E9" w:rsidRDefault="00D9735A" w:rsidP="00BE7928">
            <w:pPr>
              <w:spacing w:line="480" w:lineRule="auto"/>
              <w:jc w:val="center"/>
            </w:pPr>
            <m:oMathPara>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yi</m:t>
                    </m:r>
                  </m:sub>
                </m:sSub>
              </m:oMath>
            </m:oMathPara>
          </w:p>
        </w:tc>
        <w:tc>
          <w:tcPr>
            <w:tcW w:w="1870" w:type="dxa"/>
          </w:tcPr>
          <w:p w14:paraId="7A6EA151" w14:textId="457C727D" w:rsidR="00BB40C9" w:rsidRPr="00BB40C9" w:rsidRDefault="00BB40C9" w:rsidP="00BE7928">
            <w:pPr>
              <w:spacing w:line="480" w:lineRule="auto"/>
              <w:jc w:val="center"/>
              <w:rPr>
                <w:i/>
              </w:rPr>
            </w:pPr>
            <w:r w:rsidRPr="00BB40C9">
              <w:rPr>
                <w:i/>
              </w:rPr>
              <w:t>AF</w:t>
            </w:r>
          </w:p>
        </w:tc>
        <w:tc>
          <w:tcPr>
            <w:tcW w:w="1870" w:type="dxa"/>
          </w:tcPr>
          <w:p w14:paraId="012F8D3A" w14:textId="247D5588" w:rsidR="00BB40C9" w:rsidRPr="00BB40C9" w:rsidRDefault="00BB40C9" w:rsidP="00BE7928">
            <w:pPr>
              <w:spacing w:line="480" w:lineRule="auto"/>
              <w:jc w:val="center"/>
              <w:rPr>
                <w:i/>
              </w:rPr>
            </w:pPr>
            <w:r w:rsidRPr="00BB40C9">
              <w:rPr>
                <w:i/>
              </w:rPr>
              <w:t>No AF</w:t>
            </w:r>
          </w:p>
        </w:tc>
        <w:tc>
          <w:tcPr>
            <w:tcW w:w="1870" w:type="dxa"/>
          </w:tcPr>
          <w:p w14:paraId="184993A9" w14:textId="7D613693" w:rsidR="00BB40C9" w:rsidRPr="00BB40C9" w:rsidRDefault="00BB40C9" w:rsidP="00BE7928">
            <w:pPr>
              <w:spacing w:line="480" w:lineRule="auto"/>
              <w:jc w:val="center"/>
              <w:rPr>
                <w:i/>
              </w:rPr>
            </w:pPr>
            <w:r w:rsidRPr="00BB40C9">
              <w:rPr>
                <w:i/>
              </w:rPr>
              <w:t>AF</w:t>
            </w:r>
          </w:p>
        </w:tc>
        <w:tc>
          <w:tcPr>
            <w:tcW w:w="1870" w:type="dxa"/>
          </w:tcPr>
          <w:p w14:paraId="59B2669A" w14:textId="46664B7D" w:rsidR="00BB40C9" w:rsidRPr="00BB40C9" w:rsidRDefault="00BB40C9" w:rsidP="00BE7928">
            <w:pPr>
              <w:spacing w:line="480" w:lineRule="auto"/>
              <w:jc w:val="center"/>
              <w:rPr>
                <w:i/>
              </w:rPr>
            </w:pPr>
            <w:r w:rsidRPr="00BB40C9">
              <w:rPr>
                <w:i/>
              </w:rPr>
              <w:t>No AF</w:t>
            </w:r>
          </w:p>
        </w:tc>
      </w:tr>
      <w:tr w:rsidR="00BB40C9" w14:paraId="6C2ED551" w14:textId="77777777" w:rsidTr="00BB40C9">
        <w:tc>
          <w:tcPr>
            <w:tcW w:w="1870" w:type="dxa"/>
          </w:tcPr>
          <w:p w14:paraId="0B7690C2" w14:textId="3682CA78" w:rsidR="00BB40C9" w:rsidRPr="00BB40C9" w:rsidRDefault="00BB40C9" w:rsidP="00BE7928">
            <w:pPr>
              <w:spacing w:line="480" w:lineRule="auto"/>
              <w:jc w:val="center"/>
              <w:rPr>
                <w:i/>
              </w:rPr>
            </w:pPr>
            <w:r w:rsidRPr="00BB40C9">
              <w:rPr>
                <w:i/>
              </w:rPr>
              <w:t>4.5 m/s</w:t>
            </w:r>
          </w:p>
        </w:tc>
        <w:tc>
          <w:tcPr>
            <w:tcW w:w="1870" w:type="dxa"/>
          </w:tcPr>
          <w:p w14:paraId="5E9C2370" w14:textId="0B33FBEE" w:rsidR="00BB40C9" w:rsidRDefault="00BB40C9" w:rsidP="00BE7928">
            <w:pPr>
              <w:spacing w:line="480" w:lineRule="auto"/>
              <w:jc w:val="center"/>
            </w:pPr>
            <w:r>
              <w:t>0.</w:t>
            </w:r>
            <w:r w:rsidR="00A36250">
              <w:t>150</w:t>
            </w:r>
          </w:p>
        </w:tc>
        <w:tc>
          <w:tcPr>
            <w:tcW w:w="1870" w:type="dxa"/>
          </w:tcPr>
          <w:p w14:paraId="27086C09" w14:textId="1CD78C08" w:rsidR="00BB40C9" w:rsidRDefault="001063C4" w:rsidP="00BE7928">
            <w:pPr>
              <w:spacing w:line="480" w:lineRule="auto"/>
              <w:jc w:val="center"/>
            </w:pPr>
            <w:r>
              <w:t>0.</w:t>
            </w:r>
            <w:r w:rsidR="00A36250">
              <w:t>160</w:t>
            </w:r>
          </w:p>
        </w:tc>
        <w:tc>
          <w:tcPr>
            <w:tcW w:w="1870" w:type="dxa"/>
          </w:tcPr>
          <w:p w14:paraId="092561C6" w14:textId="3CFBA338" w:rsidR="00BB40C9" w:rsidRDefault="00A36250" w:rsidP="00BE7928">
            <w:pPr>
              <w:spacing w:line="480" w:lineRule="auto"/>
              <w:jc w:val="center"/>
            </w:pPr>
            <w:r>
              <w:t>0.236</w:t>
            </w:r>
          </w:p>
        </w:tc>
        <w:tc>
          <w:tcPr>
            <w:tcW w:w="1870" w:type="dxa"/>
          </w:tcPr>
          <w:p w14:paraId="7A24ADDC" w14:textId="5EF4DD3A" w:rsidR="00BB40C9" w:rsidRDefault="001063C4" w:rsidP="00BE7928">
            <w:pPr>
              <w:spacing w:line="480" w:lineRule="auto"/>
              <w:jc w:val="center"/>
            </w:pPr>
            <w:r>
              <w:t>0.</w:t>
            </w:r>
            <w:r w:rsidR="00A36250">
              <w:t>333</w:t>
            </w:r>
          </w:p>
        </w:tc>
      </w:tr>
      <w:tr w:rsidR="00BB40C9" w14:paraId="2780974C" w14:textId="77777777" w:rsidTr="00BB40C9">
        <w:tc>
          <w:tcPr>
            <w:tcW w:w="1870" w:type="dxa"/>
          </w:tcPr>
          <w:p w14:paraId="5BBA8321" w14:textId="370784EA" w:rsidR="00BB40C9" w:rsidRPr="00BB40C9" w:rsidRDefault="00BB40C9" w:rsidP="00BE7928">
            <w:pPr>
              <w:spacing w:line="480" w:lineRule="auto"/>
              <w:jc w:val="center"/>
              <w:rPr>
                <w:i/>
              </w:rPr>
            </w:pPr>
            <w:r w:rsidRPr="00BB40C9">
              <w:rPr>
                <w:i/>
              </w:rPr>
              <w:t>6 m/s</w:t>
            </w:r>
          </w:p>
        </w:tc>
        <w:tc>
          <w:tcPr>
            <w:tcW w:w="1870" w:type="dxa"/>
          </w:tcPr>
          <w:p w14:paraId="1D4568D3" w14:textId="601F7E54" w:rsidR="00BB40C9" w:rsidRDefault="00A36250" w:rsidP="00BE7928">
            <w:pPr>
              <w:spacing w:line="480" w:lineRule="auto"/>
              <w:jc w:val="center"/>
            </w:pPr>
            <w:r>
              <w:t>0.148</w:t>
            </w:r>
          </w:p>
        </w:tc>
        <w:tc>
          <w:tcPr>
            <w:tcW w:w="1870" w:type="dxa"/>
          </w:tcPr>
          <w:p w14:paraId="0AD32658" w14:textId="763F0124" w:rsidR="00BB40C9" w:rsidRDefault="00A36250" w:rsidP="00BE7928">
            <w:pPr>
              <w:spacing w:line="480" w:lineRule="auto"/>
              <w:jc w:val="center"/>
            </w:pPr>
            <w:r>
              <w:t>0.158</w:t>
            </w:r>
          </w:p>
        </w:tc>
        <w:tc>
          <w:tcPr>
            <w:tcW w:w="1870" w:type="dxa"/>
          </w:tcPr>
          <w:p w14:paraId="6172C094" w14:textId="4266FF07" w:rsidR="00BB40C9" w:rsidRDefault="00A36250" w:rsidP="00BE7928">
            <w:pPr>
              <w:spacing w:line="480" w:lineRule="auto"/>
              <w:jc w:val="center"/>
            </w:pPr>
            <w:r>
              <w:t>246</w:t>
            </w:r>
          </w:p>
        </w:tc>
        <w:tc>
          <w:tcPr>
            <w:tcW w:w="1870" w:type="dxa"/>
          </w:tcPr>
          <w:p w14:paraId="0A52D9F7" w14:textId="01D3AA36" w:rsidR="00BB40C9" w:rsidRDefault="00A36250" w:rsidP="00BE7928">
            <w:pPr>
              <w:keepNext/>
              <w:spacing w:line="480" w:lineRule="auto"/>
              <w:jc w:val="center"/>
            </w:pPr>
            <w:r>
              <w:t>0.344</w:t>
            </w:r>
          </w:p>
        </w:tc>
      </w:tr>
    </w:tbl>
    <w:p w14:paraId="0FF7AB0A" w14:textId="489329FA" w:rsidR="00BB40C9" w:rsidRDefault="00F01E10" w:rsidP="00BE7928">
      <w:pPr>
        <w:pStyle w:val="Caption"/>
        <w:spacing w:line="480" w:lineRule="auto"/>
        <w:rPr>
          <w:lang w:val="en-US"/>
        </w:rPr>
      </w:pPr>
      <w:bookmarkStart w:id="210" w:name="_Ref27937618"/>
      <w:r w:rsidRPr="00AB56E9">
        <w:rPr>
          <w:lang w:val="en-US"/>
        </w:rPr>
        <w:t xml:space="preserve">Table </w:t>
      </w:r>
      <w:r w:rsidR="00096C14">
        <w:rPr>
          <w:lang w:val="en-US"/>
        </w:rPr>
        <w:fldChar w:fldCharType="begin"/>
      </w:r>
      <w:r w:rsidR="00096C14">
        <w:rPr>
          <w:lang w:val="en-US"/>
        </w:rPr>
        <w:instrText xml:space="preserve"> SEQ Table \* ARABIC </w:instrText>
      </w:r>
      <w:r w:rsidR="00096C14">
        <w:rPr>
          <w:lang w:val="en-US"/>
        </w:rPr>
        <w:fldChar w:fldCharType="separate"/>
      </w:r>
      <w:r w:rsidR="004A3F9D">
        <w:rPr>
          <w:noProof/>
          <w:lang w:val="en-US"/>
        </w:rPr>
        <w:t>2</w:t>
      </w:r>
      <w:r w:rsidR="00096C14">
        <w:rPr>
          <w:lang w:val="en-US"/>
        </w:rPr>
        <w:fldChar w:fldCharType="end"/>
      </w:r>
      <w:bookmarkEnd w:id="210"/>
      <w:r w:rsidRPr="00AB56E9">
        <w:rPr>
          <w:lang w:val="en-US"/>
        </w:rPr>
        <w:t xml:space="preserve">: </w:t>
      </w:r>
      <w:r w:rsidR="001063C4">
        <w:rPr>
          <w:lang w:val="en-US"/>
        </w:rPr>
        <w:t>Root Mean Squared Errors (RMSEs) between simulated</w:t>
      </w:r>
      <w:r w:rsidR="00AB56E9">
        <w:rPr>
          <w:lang w:val="en-US"/>
        </w:rPr>
        <w:t xml:space="preserve"> and observed mean errors for simulations including the Aubert-Fleischl phenomenon (AF) and simulations that don’t (No AF). </w:t>
      </w:r>
      <w:r w:rsidR="0058768C">
        <w:rPr>
          <w:lang w:val="en-US"/>
        </w:rPr>
        <w:t>Lower values signify a better fit.</w:t>
      </w:r>
    </w:p>
    <w:p w14:paraId="33CD367A" w14:textId="62AFB777" w:rsidR="0058768C" w:rsidRPr="0058768C" w:rsidRDefault="0058768C" w:rsidP="00BE7928">
      <w:pPr>
        <w:spacing w:line="480" w:lineRule="auto"/>
      </w:pPr>
      <w:r>
        <w:t>This improvement upon our previous model lends further support to the idea that the mean of a strong gravity prior is at or very close to 9.81 /s².</w:t>
      </w:r>
    </w:p>
    <w:p w14:paraId="75D01815" w14:textId="77777777" w:rsidR="000C63D1" w:rsidRPr="004A0054" w:rsidRDefault="000C63D1" w:rsidP="00BE7928">
      <w:pPr>
        <w:spacing w:line="480" w:lineRule="auto"/>
        <w:jc w:val="both"/>
        <w:rPr>
          <w:rStyle w:val="Heading2Char"/>
          <w:lang w:val="en-US"/>
        </w:rPr>
      </w:pPr>
    </w:p>
    <w:p w14:paraId="1A321467" w14:textId="0A1E4592" w:rsidR="004A0054" w:rsidRPr="004A0054" w:rsidRDefault="0058768C" w:rsidP="00BE7928">
      <w:pPr>
        <w:spacing w:after="0" w:line="480" w:lineRule="auto"/>
        <w:rPr>
          <w:rStyle w:val="Heading2Char"/>
          <w:lang w:val="en-US"/>
        </w:rPr>
      </w:pPr>
      <w:r>
        <w:rPr>
          <w:rStyle w:val="Heading2Char"/>
          <w:lang w:val="en-US"/>
        </w:rPr>
        <w:t>Standard Deviation of the Gravity Prior</w:t>
      </w:r>
    </w:p>
    <w:p w14:paraId="14266157" w14:textId="0A03C5A2" w:rsidR="008734D9" w:rsidRDefault="0058768C" w:rsidP="00BE7928">
      <w:pPr>
        <w:spacing w:line="480" w:lineRule="auto"/>
        <w:jc w:val="both"/>
        <w:rPr>
          <w:rFonts w:eastAsiaTheme="minorEastAsia"/>
        </w:rPr>
      </w:pPr>
      <w:r>
        <w:lastRenderedPageBreak/>
        <w:t xml:space="preserve">The second value needed to characterize a normal distribution, which we assume the strong gravity prior to be represented as, is its standard deviation. </w:t>
      </w:r>
      <w:r w:rsidR="00FD302A">
        <w:t>There are two different ways to approach this problem</w:t>
      </w:r>
      <w:r>
        <w:t>:</w:t>
      </w:r>
      <w:r w:rsidR="00FD302A">
        <w:t xml:space="preserve"> First, we can </w:t>
      </w:r>
      <w:r w:rsidR="0068122F">
        <w:t>simulate</w:t>
      </w:r>
      <w:r w:rsidR="00FD302A">
        <w:t xml:space="preserve"> the temporal responses of our subjects assuming different standard deviations for the gravity prior and minimize the difference between the standard deviations of the responses we observed in our subjects and the model standard deviations.</w:t>
      </w:r>
      <w:r w:rsidR="0038698B">
        <w:t xml:space="preserve"> In this case, we would draw the values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38698B">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38698B">
        <w:rPr>
          <w:rFonts w:eastAsiaTheme="minorEastAsia"/>
        </w:rPr>
        <w:t xml:space="preserve"> from distributions with given means and standard deviations, and compute a simulated temporal response from these values. The mean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would be the last observed velocity in y direction</w:t>
      </w:r>
      <w:r w:rsidR="00006956">
        <w:rPr>
          <w:rFonts w:eastAsiaTheme="minorEastAsia"/>
        </w:rPr>
        <w:t>, corrected by a factor of 0.8 for the Aubert-Fleischl phenomenon,</w:t>
      </w:r>
      <w:r w:rsidR="0038698B">
        <w:rPr>
          <w:rFonts w:eastAsiaTheme="minorEastAsia"/>
        </w:rPr>
        <w:t xml:space="preserve"> and the standard deviation can be computed based on Weber fractions for velocity discrimination from the literature. </w:t>
      </w:r>
      <w:r w:rsidR="000A198D">
        <w:rPr>
          <w:rFonts w:eastAsiaTheme="minorEastAsia"/>
        </w:rPr>
        <w:t xml:space="preserve">The mean for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0A198D">
        <w:rPr>
          <w:rFonts w:eastAsiaTheme="minorEastAsia"/>
        </w:rPr>
        <w:t xml:space="preserve"> is the distance in y direction between the point of disappearance and the reference height. The mean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0A198D">
        <w:rPr>
          <w:rFonts w:eastAsiaTheme="minorEastAsia"/>
        </w:rPr>
        <w:t xml:space="preserve"> is 9.81 m/s², and we optimize over its standard deviation to match the standard deviation observed in the </w:t>
      </w:r>
      <w:r w:rsidR="009C1994">
        <w:rPr>
          <w:rFonts w:eastAsiaTheme="minorEastAsia"/>
        </w:rPr>
        <w:t>subjects’</w:t>
      </w:r>
      <w:r w:rsidR="000A198D">
        <w:rPr>
          <w:rFonts w:eastAsiaTheme="minorEastAsia"/>
        </w:rPr>
        <w:t xml:space="preserve"> temporal responses. </w:t>
      </w:r>
    </w:p>
    <w:p w14:paraId="654BF540" w14:textId="674977BA" w:rsidR="00FD302A" w:rsidRDefault="000A198D" w:rsidP="00BE7928">
      <w:pPr>
        <w:spacing w:line="480" w:lineRule="auto"/>
        <w:jc w:val="both"/>
        <w:rPr>
          <w:rFonts w:eastAsiaTheme="minorEastAsia"/>
        </w:rPr>
      </w:pPr>
      <w:r>
        <w:rPr>
          <w:rFonts w:eastAsiaTheme="minorEastAsia"/>
        </w:rPr>
        <w:t xml:space="preserve">A second approach would be to solve equation (3)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Pr>
          <w:rFonts w:eastAsiaTheme="minorEastAsia"/>
        </w:rPr>
        <w:t xml:space="preserve">, and then compute its mean and standard deviation analytically based on the means and standard deviations of </w:t>
      </w:r>
      <m:oMath>
        <m:r>
          <w:rPr>
            <w:rFonts w:ascii="Cambria Math" w:eastAsiaTheme="minorEastAsia" w:hAnsi="Cambria Math"/>
          </w:rPr>
          <m:t>t</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Pr>
          <w:rFonts w:eastAsiaTheme="minorEastAsia"/>
        </w:rPr>
        <w:t>.</w:t>
      </w:r>
      <w:r w:rsidR="00BA72A8">
        <w:rPr>
          <w:rFonts w:eastAsiaTheme="minorEastAsia"/>
        </w:rPr>
        <w:t xml:space="preserve"> For the addition, </w:t>
      </w:r>
      <w:proofErr w:type="gramStart"/>
      <w:r w:rsidR="00BA72A8">
        <w:rPr>
          <w:rFonts w:eastAsiaTheme="minorEastAsia"/>
        </w:rPr>
        <w:t>subtraction</w:t>
      </w:r>
      <w:proofErr w:type="gramEnd"/>
      <w:r w:rsidR="00BA72A8">
        <w:rPr>
          <w:rFonts w:eastAsiaTheme="minorEastAsia"/>
        </w:rPr>
        <w:t xml:space="preserve"> and multiplication of two normal distributions, there are analytic solutions to compute mean and standard deviation of the resulting distribution.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6444" w:rsidRPr="00277A48" w14:paraId="0BC125B0" w14:textId="77777777" w:rsidTr="00334100">
        <w:trPr>
          <w:trHeight w:val="376"/>
        </w:trPr>
        <w:tc>
          <w:tcPr>
            <w:tcW w:w="8314" w:type="dxa"/>
            <w:shd w:val="clear" w:color="auto" w:fill="FFFFFF" w:themeFill="background1"/>
            <w:vAlign w:val="center"/>
          </w:tcPr>
          <w:p w14:paraId="16FF0281" w14:textId="241993C1" w:rsidR="00EE6444" w:rsidRPr="00277A48" w:rsidRDefault="00D9735A" w:rsidP="00BE7928">
            <w:pPr>
              <w:pStyle w:val="MaterialsandMethodsText"/>
              <w:spacing w:line="480" w:lineRule="auto"/>
            </w:pPr>
            <m:oMathPara>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c>
          <w:tcPr>
            <w:tcW w:w="783" w:type="dxa"/>
            <w:shd w:val="clear" w:color="auto" w:fill="FFFFFF" w:themeFill="background1"/>
            <w:vAlign w:val="center"/>
          </w:tcPr>
          <w:p w14:paraId="500FDDE9" w14:textId="0B34CD68" w:rsidR="00EE6444" w:rsidRPr="00277A48" w:rsidRDefault="00EE6444" w:rsidP="00BE7928">
            <w:pPr>
              <w:pStyle w:val="MaterialsandMethodsText"/>
              <w:spacing w:line="480" w:lineRule="auto"/>
            </w:pPr>
            <w:r w:rsidRPr="00277A48">
              <w:t>[</w:t>
            </w:r>
            <w:r w:rsidR="002A2F46">
              <w:t>8</w:t>
            </w:r>
            <w:r w:rsidRPr="00277A48">
              <w:t>]</w:t>
            </w:r>
          </w:p>
        </w:tc>
      </w:tr>
    </w:tbl>
    <w:p w14:paraId="2E0C898B" w14:textId="1ECB9131" w:rsidR="003405B4" w:rsidRPr="00EE6444" w:rsidRDefault="00EE6444" w:rsidP="00BE7928">
      <w:pPr>
        <w:spacing w:line="480" w:lineRule="auto"/>
        <w:jc w:val="both"/>
        <w:rPr>
          <w:rFonts w:eastAsiaTheme="minorEastAsia"/>
        </w:rPr>
      </w:pPr>
      <w:r>
        <w:rPr>
          <w:rFonts w:eastAsiaTheme="minorEastAsia"/>
        </w:rPr>
        <w:t xml:space="preserve">However, as evident from Equation 5, this </w:t>
      </w:r>
      <w:r w:rsidR="00BA72A8">
        <w:rPr>
          <w:rFonts w:eastAsiaTheme="minorEastAsia"/>
        </w:rPr>
        <w:t xml:space="preserve">method requires </w:t>
      </w:r>
      <w:r>
        <w:rPr>
          <w:rFonts w:eastAsiaTheme="minorEastAsia"/>
        </w:rPr>
        <w:t xml:space="preserve">computing the standard deviation of the quotient of two distributions. </w:t>
      </w:r>
      <w:r w:rsidR="00FA5BF0">
        <w:rPr>
          <w:rFonts w:eastAsiaTheme="minorEastAsia"/>
        </w:rPr>
        <w:t xml:space="preserve">To our knowledge, this is not </w:t>
      </w:r>
      <w:r>
        <w:rPr>
          <w:rFonts w:eastAsiaTheme="minorEastAsia"/>
        </w:rPr>
        <w:t xml:space="preserve">possible </w:t>
      </w:r>
      <w:r w:rsidR="00FA5BF0">
        <w:rPr>
          <w:rFonts w:eastAsiaTheme="minorEastAsia"/>
        </w:rPr>
        <w:t>in an analytical fashion and would entail simulations by itself</w:t>
      </w:r>
      <w:r w:rsidR="00BA72A8">
        <w:rPr>
          <w:rFonts w:eastAsiaTheme="minorEastAsia"/>
        </w:rPr>
        <w:t>. W</w:t>
      </w:r>
      <w:r>
        <w:rPr>
          <w:rFonts w:eastAsiaTheme="minorEastAsia"/>
        </w:rPr>
        <w:t xml:space="preserve">e will </w:t>
      </w:r>
      <w:r w:rsidR="00BA72A8">
        <w:rPr>
          <w:rFonts w:eastAsiaTheme="minorEastAsia"/>
        </w:rPr>
        <w:t xml:space="preserve">thus </w:t>
      </w:r>
      <w:r>
        <w:rPr>
          <w:rFonts w:eastAsiaTheme="minorEastAsia"/>
        </w:rPr>
        <w:t xml:space="preserve">focus on </w:t>
      </w:r>
      <w:r w:rsidR="00FA5BF0">
        <w:rPr>
          <w:rFonts w:eastAsiaTheme="minorEastAsia"/>
        </w:rPr>
        <w:t xml:space="preserve">the </w:t>
      </w:r>
      <w:r w:rsidR="00BA72A8">
        <w:rPr>
          <w:rFonts w:eastAsiaTheme="minorEastAsia"/>
        </w:rPr>
        <w:t xml:space="preserve">simulation </w:t>
      </w:r>
      <w:r w:rsidR="00FA5BF0">
        <w:rPr>
          <w:rFonts w:eastAsiaTheme="minorEastAsia"/>
        </w:rPr>
        <w:t>approach</w:t>
      </w:r>
      <w:r>
        <w:rPr>
          <w:rFonts w:eastAsiaTheme="minorEastAsia"/>
        </w:rPr>
        <w:t>.</w:t>
      </w:r>
    </w:p>
    <w:p w14:paraId="1B101AF6" w14:textId="77777777" w:rsidR="00EE6444" w:rsidRPr="00EE6444" w:rsidRDefault="00EE6444" w:rsidP="00BE7928">
      <w:pPr>
        <w:spacing w:line="480" w:lineRule="auto"/>
      </w:pPr>
    </w:p>
    <w:p w14:paraId="3205658D" w14:textId="1B086556" w:rsidR="00FD302A" w:rsidRPr="00604840" w:rsidRDefault="00FD302A" w:rsidP="00BE7928">
      <w:pPr>
        <w:pStyle w:val="Heading3"/>
        <w:spacing w:line="480" w:lineRule="auto"/>
      </w:pPr>
      <w:r w:rsidRPr="00FD302A">
        <w:lastRenderedPageBreak/>
        <w:t>Assumptions</w:t>
      </w:r>
    </w:p>
    <w:p w14:paraId="141593B7" w14:textId="05FED195" w:rsidR="00FD302A" w:rsidRDefault="00006956" w:rsidP="007B13FD">
      <w:pPr>
        <w:spacing w:line="480" w:lineRule="auto"/>
        <w:jc w:val="both"/>
      </w:pPr>
      <w:r>
        <w:t xml:space="preserve">For this approach, we need to make several </w:t>
      </w:r>
      <w:r w:rsidR="00F1488E">
        <w:t>assumptions</w:t>
      </w:r>
      <w:r>
        <w:t xml:space="preserve">. In the following, we will outline each </w:t>
      </w:r>
      <w:r w:rsidR="00F1488E">
        <w:t>and provide the rationale</w:t>
      </w:r>
      <w:r>
        <w:t xml:space="preserve"> for the chosen values</w:t>
      </w:r>
      <w:r w:rsidR="00F1488E">
        <w:t>.</w:t>
      </w:r>
      <w:r w:rsidR="005005C0">
        <w:t xml:space="preserve"> Please note that we conduct these simulations in absolute terms (i.e., absolute errors) to mimic the processes more closely, but convert quality metrics (such as model fits) and results into relative terms (i.</w:t>
      </w:r>
      <w:del w:id="211" w:author="Björn Jörges" w:date="2020-07-09T04:29:00Z">
        <w:r w:rsidR="005005C0" w:rsidDel="00C7749A">
          <w:delText xml:space="preserve"> </w:delText>
        </w:r>
      </w:del>
      <w:r w:rsidR="005005C0">
        <w:t>e., error ratios).</w:t>
      </w:r>
    </w:p>
    <w:p w14:paraId="1AD07D85" w14:textId="442D1F53" w:rsidR="00F1488E" w:rsidRPr="00F2167B" w:rsidRDefault="00F1488E" w:rsidP="00BE7928">
      <w:pPr>
        <w:spacing w:line="480" w:lineRule="auto"/>
        <w:jc w:val="both"/>
        <w:rPr>
          <w:rFonts w:eastAsiaTheme="minorEastAsia"/>
        </w:rPr>
      </w:pPr>
      <w:r w:rsidRPr="00F2167B">
        <w:rPr>
          <w:rFonts w:eastAsiaTheme="minorEastAsia"/>
          <w:b/>
        </w:rPr>
        <w:t>Use of Equation (3)</w:t>
      </w:r>
      <w:r w:rsidR="003405B4" w:rsidRPr="00F2167B">
        <w:rPr>
          <w:rFonts w:eastAsiaTheme="minorEastAsia"/>
        </w:rPr>
        <w:t> </w:t>
      </w:r>
      <w:r w:rsidRPr="00F2167B">
        <w:rPr>
          <w:rFonts w:eastAsiaTheme="minorEastAsia"/>
        </w:rPr>
        <w:t>–</w:t>
      </w:r>
      <w:r w:rsidR="003405B4" w:rsidRPr="00F2167B">
        <w:rPr>
          <w:rFonts w:eastAsiaTheme="minorEastAsia"/>
        </w:rPr>
        <w:t> </w:t>
      </w:r>
      <w:r w:rsidRPr="00F2167B">
        <w:rPr>
          <w:rFonts w:eastAsiaTheme="minorEastAsia"/>
        </w:rPr>
        <w:t xml:space="preserve">In our previous paper, we have shown that predictions based on Equation 3 fit observed temporal errors </w:t>
      </w:r>
      <w:r w:rsidR="002C490B">
        <w:rPr>
          <w:rFonts w:eastAsiaTheme="minorEastAsia"/>
        </w:rPr>
        <w:t>reasonably well</w:t>
      </w:r>
      <w:r w:rsidR="008A7B56">
        <w:rPr>
          <w:rFonts w:eastAsiaTheme="minorEastAsia"/>
        </w:rPr>
        <w:t xml:space="preserve"> </w:t>
      </w:r>
      <w:r w:rsidR="008A7B56">
        <w:rPr>
          <w:rFonts w:eastAsiaTheme="minorEastAsia"/>
        </w:rPr>
        <w:fldChar w:fldCharType="begin" w:fldLock="1"/>
      </w:r>
      <w:r w:rsidR="00D9735A">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A7B56">
        <w:rPr>
          <w:rFonts w:eastAsiaTheme="minorEastAsia"/>
        </w:rPr>
        <w:fldChar w:fldCharType="separate"/>
      </w:r>
      <w:r w:rsidR="004A436E" w:rsidRPr="004A436E">
        <w:rPr>
          <w:rFonts w:eastAsiaTheme="minorEastAsia"/>
          <w:noProof/>
        </w:rPr>
        <w:t>(Jörges &amp; López-Moliner, 2019)</w:t>
      </w:r>
      <w:r w:rsidR="008A7B56">
        <w:rPr>
          <w:rFonts w:eastAsiaTheme="minorEastAsia"/>
        </w:rPr>
        <w:fldChar w:fldCharType="end"/>
      </w:r>
      <w:r w:rsidRPr="00F2167B">
        <w:rPr>
          <w:rFonts w:eastAsiaTheme="minorEastAsia"/>
        </w:rPr>
        <w:t>. This is particularly the case when subjects extrapolated motion for larger time frames in the Long Occlusion condition.</w:t>
      </w:r>
      <w:r w:rsidR="003405B4" w:rsidRPr="00F2167B">
        <w:rPr>
          <w:rFonts w:eastAsiaTheme="minorEastAsia"/>
        </w:rPr>
        <w:t xml:space="preserve"> The difference in predictions for this equation with regards to Equation (2) is</w:t>
      </w:r>
      <w:r w:rsidR="00FA5BF0">
        <w:rPr>
          <w:rFonts w:eastAsiaTheme="minorEastAsia"/>
        </w:rPr>
        <w:t xml:space="preserve"> at most</w:t>
      </w:r>
      <w:r w:rsidR="003405B4" w:rsidRPr="00F2167B">
        <w:rPr>
          <w:rFonts w:eastAsiaTheme="minorEastAsia"/>
        </w:rPr>
        <w:t xml:space="preserve"> 3 ms, and the added computational complexity does not justify the added accuracy</w:t>
      </w:r>
      <w:r w:rsidR="00FA5BF0">
        <w:rPr>
          <w:rFonts w:eastAsiaTheme="minorEastAsia"/>
        </w:rPr>
        <w:t>, especially since our main concern is precision.</w:t>
      </w:r>
    </w:p>
    <w:p w14:paraId="72EE1853" w14:textId="617A15BA" w:rsidR="00A643B3" w:rsidRDefault="00D9735A" w:rsidP="00BE7928">
      <w:pPr>
        <w:spacing w:line="480" w:lineRule="auto"/>
        <w:jc w:val="both"/>
        <w:rPr>
          <w:rFonts w:eastAsiaTheme="minorEastAsia"/>
        </w:rPr>
      </w:pPr>
      <m:oMath>
        <m:sSub>
          <m:sSubPr>
            <m:ctrlPr>
              <w:rPr>
                <w:rFonts w:ascii="Cambria Math" w:eastAsiaTheme="minorEastAsia" w:hAnsi="Cambria Math"/>
                <w:b/>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3405B4">
        <w:rPr>
          <w:rFonts w:eastAsiaTheme="minorEastAsia"/>
        </w:rPr>
        <w:t xml:space="preserve"> – The velocity term in </w:t>
      </w:r>
      <w:r w:rsidR="00FA5BF0">
        <w:rPr>
          <w:rFonts w:eastAsiaTheme="minorEastAsia"/>
        </w:rPr>
        <w:t xml:space="preserve">Equation 4 </w:t>
      </w:r>
      <w:r w:rsidR="003405B4">
        <w:rPr>
          <w:rFonts w:eastAsiaTheme="minorEastAsia"/>
        </w:rPr>
        <w:t>(</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y</m:t>
            </m:r>
          </m:sub>
        </m:sSub>
        <m:r>
          <m:rPr>
            <m:sty m:val="p"/>
          </m:rPr>
          <w:rPr>
            <w:rFonts w:ascii="Cambria Math" w:eastAsiaTheme="minorEastAsia" w:hAnsi="Cambria Math"/>
          </w:rPr>
          <m:t>*</m:t>
        </m:r>
        <m:r>
          <w:rPr>
            <w:rFonts w:ascii="Cambria Math" w:eastAsiaTheme="minorEastAsia" w:hAnsi="Cambria Math"/>
          </w:rPr>
          <m:t>t</m:t>
        </m:r>
      </m:oMath>
      <w:r w:rsidR="003405B4">
        <w:rPr>
          <w:rFonts w:eastAsiaTheme="minorEastAsia"/>
        </w:rPr>
        <w:t xml:space="preserve">) refers to the part of the full distance the target moved because of its initial velocity. Our targets disappeared right after </w:t>
      </w:r>
      <w:proofErr w:type="gramStart"/>
      <w:r w:rsidR="003405B4">
        <w:rPr>
          <w:rFonts w:eastAsiaTheme="minorEastAsia"/>
        </w:rPr>
        <w:t>peak,</w:t>
      </w:r>
      <w:proofErr w:type="gramEnd"/>
      <w:r w:rsidR="003405B4">
        <w:rPr>
          <w:rFonts w:eastAsiaTheme="minorEastAsia"/>
        </w:rPr>
        <w:t xml:space="preserve"> therefore their initial velocity was very low. The velocity term thus contributes less to the full estimate than the gravity term</w:t>
      </w:r>
      <w:r w:rsidR="00006956">
        <w:rPr>
          <w:rFonts w:eastAsiaTheme="minorEastAsia"/>
        </w:rPr>
        <w:t>, especially in the Long Occlusion condition</w:t>
      </w:r>
      <w:r w:rsidR="00A643B3">
        <w:rPr>
          <w:rFonts w:eastAsiaTheme="minorEastAsia"/>
        </w:rPr>
        <w:t xml:space="preserve"> (see also </w:t>
      </w:r>
      <w:r w:rsidR="00A643B3">
        <w:rPr>
          <w:rFonts w:eastAsiaTheme="minorEastAsia"/>
        </w:rPr>
        <w:fldChar w:fldCharType="begin"/>
      </w:r>
      <w:r w:rsidR="00A643B3">
        <w:rPr>
          <w:rFonts w:eastAsiaTheme="minorEastAsia"/>
        </w:rPr>
        <w:instrText xml:space="preserve"> REF _Ref28582960 \h </w:instrText>
      </w:r>
      <w:r w:rsidR="00BE7928">
        <w:rPr>
          <w:rFonts w:eastAsiaTheme="minorEastAsia"/>
        </w:rPr>
        <w:instrText xml:space="preserve"> \* MERGEFORMAT </w:instrText>
      </w:r>
      <w:r w:rsidR="00A643B3">
        <w:rPr>
          <w:rFonts w:eastAsiaTheme="minorEastAsia"/>
        </w:rPr>
      </w:r>
      <w:r w:rsidR="00A643B3">
        <w:rPr>
          <w:rFonts w:eastAsiaTheme="minorEastAsia"/>
        </w:rPr>
        <w:fldChar w:fldCharType="separate"/>
      </w:r>
      <w:r w:rsidR="004A3F9D" w:rsidRPr="00E72229">
        <w:t xml:space="preserve">Figure </w:t>
      </w:r>
      <w:r w:rsidR="004A3F9D">
        <w:rPr>
          <w:noProof/>
        </w:rPr>
        <w:t>5</w:t>
      </w:r>
      <w:r w:rsidR="00A643B3">
        <w:rPr>
          <w:rFonts w:eastAsiaTheme="minorEastAsia"/>
        </w:rPr>
        <w:fldChar w:fldCharType="end"/>
      </w:r>
      <w:r w:rsidR="00A643B3">
        <w:rPr>
          <w:rFonts w:eastAsiaTheme="minorEastAsia"/>
        </w:rPr>
        <w:t>C)</w:t>
      </w:r>
      <w:r w:rsidR="00006956">
        <w:rPr>
          <w:rFonts w:eastAsiaTheme="minorEastAsia"/>
        </w:rPr>
        <w:t>.</w:t>
      </w:r>
      <w:r w:rsidR="003405B4">
        <w:rPr>
          <w:rFonts w:eastAsiaTheme="minorEastAsia"/>
        </w:rPr>
        <w:t xml:space="preserve"> </w:t>
      </w:r>
      <w:r w:rsidR="00A643B3">
        <w:rPr>
          <w:rFonts w:eastAsiaTheme="minorEastAsia"/>
        </w:rPr>
        <w:t>Importantly, the vertical velocity component is not perceived directly. Rather, it has to be recovered from the tangential speed</w:t>
      </w:r>
      <w:r w:rsidR="00EE4C58">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tan,perceived</m:t>
            </m:r>
          </m:sub>
        </m:sSub>
        <m:r>
          <w:rPr>
            <w:rFonts w:ascii="Cambria Math" w:hAnsi="Cambria Math"/>
          </w:rPr>
          <m:t>)</m:t>
        </m:r>
      </m:oMath>
      <w:r w:rsidR="00A643B3">
        <w:rPr>
          <w:rFonts w:eastAsiaTheme="minorEastAsia"/>
        </w:rPr>
        <w:t xml:space="preserve"> and the angle between the tangential speed vector and the vertical speed vector </w:t>
      </w:r>
      <w:r w:rsidR="00EE4C58">
        <w:rPr>
          <w:rFonts w:eastAsiaTheme="minorEastAsia"/>
        </w:rPr>
        <w:t>(</w:t>
      </w:r>
      <m:oMath>
        <m:sSub>
          <m:sSubPr>
            <m:ctrlPr>
              <w:rPr>
                <w:rFonts w:ascii="Cambria Math" w:hAnsi="Cambria Math"/>
                <w:i/>
              </w:rPr>
            </m:ctrlPr>
          </m:sSubPr>
          <m:e>
            <m:r>
              <w:rPr>
                <w:rFonts w:ascii="Cambria Math" w:hAnsi="Cambria Math"/>
              </w:rPr>
              <m:t>α</m:t>
            </m:r>
          </m:e>
          <m:sub>
            <m:r>
              <w:rPr>
                <w:rFonts w:ascii="Cambria Math" w:hAnsi="Cambria Math"/>
              </w:rPr>
              <m:t>perceived</m:t>
            </m:r>
          </m:sub>
        </m:sSub>
        <m:r>
          <w:rPr>
            <w:rFonts w:ascii="Cambria Math" w:hAnsi="Cambria Math"/>
          </w:rPr>
          <m:t xml:space="preserve">) </m:t>
        </m:r>
      </m:oMath>
      <w:r w:rsidR="00A643B3">
        <w:rPr>
          <w:rFonts w:eastAsiaTheme="minorEastAsia"/>
        </w:rPr>
        <w:t>by means of the equation: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801C8" w:rsidRPr="00277A48" w14:paraId="1E5C7A16" w14:textId="77777777" w:rsidTr="004610E3">
        <w:trPr>
          <w:trHeight w:val="376"/>
        </w:trPr>
        <w:tc>
          <w:tcPr>
            <w:tcW w:w="8314" w:type="dxa"/>
            <w:shd w:val="clear" w:color="auto" w:fill="FFFFFF" w:themeFill="background1"/>
            <w:vAlign w:val="center"/>
          </w:tcPr>
          <w:p w14:paraId="63229FBD" w14:textId="5239A09A" w:rsidR="007801C8" w:rsidRPr="00293D21" w:rsidRDefault="00D9735A" w:rsidP="004610E3">
            <w:pPr>
              <w:pStyle w:val="MaterialsandMethodsText"/>
              <w:spacing w:line="480" w:lineRule="auto"/>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y,perceived</m:t>
                    </m:r>
                  </m:sub>
                </m:sSub>
                <m:r>
                  <w:rPr>
                    <w:rFonts w:ascii="Cambria Math" w:hAnsi="Cambria Math"/>
                    <w:sz w:val="22"/>
                    <w:szCs w:val="22"/>
                  </w:rPr>
                  <m:t>=</m:t>
                </m:r>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perceived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tan,perceived</m:t>
                    </m:r>
                  </m:sub>
                </m:sSub>
              </m:oMath>
            </m:oMathPara>
          </w:p>
        </w:tc>
        <w:tc>
          <w:tcPr>
            <w:tcW w:w="783" w:type="dxa"/>
            <w:shd w:val="clear" w:color="auto" w:fill="FFFFFF" w:themeFill="background1"/>
            <w:vAlign w:val="center"/>
          </w:tcPr>
          <w:p w14:paraId="4256FE09" w14:textId="2853385B" w:rsidR="007801C8" w:rsidRPr="00277A48" w:rsidRDefault="007801C8" w:rsidP="004610E3">
            <w:pPr>
              <w:pStyle w:val="MaterialsandMethodsText"/>
              <w:spacing w:line="480" w:lineRule="auto"/>
            </w:pPr>
            <w:r w:rsidRPr="00277A48">
              <w:t>[</w:t>
            </w:r>
            <w:r>
              <w:t>9</w:t>
            </w:r>
            <w:r w:rsidRPr="00277A48">
              <w:t>]</w:t>
            </w:r>
          </w:p>
        </w:tc>
      </w:tr>
    </w:tbl>
    <w:p w14:paraId="4CD13B5A" w14:textId="23A05BD6" w:rsidR="00FE5C97" w:rsidRDefault="00A340F9" w:rsidP="00BE7928">
      <w:pPr>
        <w:spacing w:line="480" w:lineRule="auto"/>
        <w:jc w:val="both"/>
        <w:rPr>
          <w:rFonts w:eastAsiaTheme="minorEastAsia"/>
        </w:rPr>
      </w:pPr>
      <w:r>
        <w:rPr>
          <w:rFonts w:eastAsiaTheme="minorEastAsia"/>
        </w:rPr>
        <w:t xml:space="preserve">Weber fractions for </w:t>
      </w:r>
      <w:r w:rsidR="000F7858">
        <w:rPr>
          <w:rFonts w:eastAsiaTheme="minorEastAsia"/>
        </w:rPr>
        <w:t xml:space="preserve">the </w:t>
      </w:r>
      <w:r>
        <w:rPr>
          <w:rFonts w:eastAsiaTheme="minorEastAsia"/>
        </w:rPr>
        <w:t xml:space="preserve">discrimination </w:t>
      </w:r>
      <w:r w:rsidR="000F7858">
        <w:rPr>
          <w:rFonts w:eastAsiaTheme="minorEastAsia"/>
        </w:rPr>
        <w:t xml:space="preserve">of angular velocities </w:t>
      </w:r>
      <w:r>
        <w:rPr>
          <w:rFonts w:eastAsiaTheme="minorEastAsia"/>
        </w:rPr>
        <w:t xml:space="preserve">reported in the literature are about </w:t>
      </w:r>
      <w:r w:rsidR="000F7858">
        <w:rPr>
          <w:rFonts w:eastAsiaTheme="minorEastAsia"/>
        </w:rPr>
        <w:t>10</w:t>
      </w:r>
      <w:r w:rsidR="002B2E0C">
        <w:rPr>
          <w:rFonts w:eastAsiaTheme="minorEastAsia"/>
        </w:rPr>
        <w:t>%</w:t>
      </w:r>
      <w:r w:rsidR="000F7858">
        <w:rPr>
          <w:rFonts w:eastAsiaTheme="minorEastAsia"/>
        </w:rPr>
        <w:t xml:space="preserve"> </w:t>
      </w:r>
      <w:r w:rsidR="000F7858">
        <w:rPr>
          <w:rFonts w:eastAsiaTheme="minorEastAsia"/>
        </w:rPr>
        <w:fldChar w:fldCharType="begin" w:fldLock="1"/>
      </w:r>
      <w:r w:rsidR="0036389C">
        <w:rPr>
          <w:rFonts w:eastAsiaTheme="minorEastAsia"/>
        </w:rPr>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discrimination","type":"article-journal","volume":"47"},"uris":["http://www.mendeley.com/documents/?uuid=d5a898f5-37ef-495c-914c-e542be6c1115"]}],"mendeley":{"formattedCitation":"(Kaiser, 1990)","plainTextFormattedCitation":"(Kaiser, 1990)","previouslyFormattedCitation":"(Kaiser, 1990)"},"properties":{"noteIndex":0},"schema":"https://github.com/citation-style-language/schema/raw/master/csl-citation.json"}</w:instrText>
      </w:r>
      <w:r w:rsidR="000F7858">
        <w:rPr>
          <w:rFonts w:eastAsiaTheme="minorEastAsia"/>
        </w:rPr>
        <w:fldChar w:fldCharType="separate"/>
      </w:r>
      <w:r w:rsidR="000F7858" w:rsidRPr="000F7858">
        <w:rPr>
          <w:rFonts w:eastAsiaTheme="minorEastAsia"/>
          <w:noProof/>
        </w:rPr>
        <w:t>(Kaiser, 1990)</w:t>
      </w:r>
      <w:r w:rsidR="000F7858">
        <w:rPr>
          <w:rFonts w:eastAsiaTheme="minorEastAsia"/>
        </w:rPr>
        <w:fldChar w:fldCharType="end"/>
      </w:r>
      <w:r w:rsidR="000F7858">
        <w:rPr>
          <w:rFonts w:eastAsiaTheme="minorEastAsia"/>
        </w:rPr>
        <w:t>.</w:t>
      </w:r>
      <w:r w:rsidR="00B27F0E">
        <w:rPr>
          <w:rFonts w:eastAsiaTheme="minorEastAsia"/>
        </w:rPr>
        <w:t xml:space="preserve"> </w:t>
      </w:r>
      <w:r w:rsidR="00F2167B">
        <w:rPr>
          <w:rFonts w:eastAsiaTheme="minorEastAsia"/>
        </w:rPr>
        <w:t xml:space="preserve">To calculate the standard deviation of the distribution of perceived velocities from the Weber fraction, we </w:t>
      </w:r>
      <w:proofErr w:type="gramStart"/>
      <w:r w:rsidR="00F2167B">
        <w:rPr>
          <w:rFonts w:eastAsiaTheme="minorEastAsia"/>
        </w:rPr>
        <w:t>have to</w:t>
      </w:r>
      <w:proofErr w:type="gramEnd"/>
      <w:r w:rsidR="00F2167B">
        <w:rPr>
          <w:rFonts w:eastAsiaTheme="minorEastAsia"/>
        </w:rPr>
        <w:t xml:space="preserve"> find that normal distribution where a difference of </w:t>
      </w:r>
      <w:r w:rsidR="000F7858">
        <w:rPr>
          <w:rFonts w:eastAsiaTheme="minorEastAsia"/>
        </w:rPr>
        <w:t>10</w:t>
      </w:r>
      <w:r w:rsidR="002B2E0C">
        <w:rPr>
          <w:rFonts w:eastAsiaTheme="minorEastAsia"/>
        </w:rPr>
        <w:t>%</w:t>
      </w:r>
      <w:r w:rsidR="00F2167B">
        <w:rPr>
          <w:rFonts w:eastAsiaTheme="minorEastAsia"/>
        </w:rPr>
        <w:t xml:space="preserve"> from its </w:t>
      </w:r>
      <w:r w:rsidR="002A7435">
        <w:rPr>
          <w:rFonts w:eastAsiaTheme="minorEastAsia"/>
        </w:rPr>
        <w:t>mean</w:t>
      </w:r>
      <w:r w:rsidR="00F2167B">
        <w:rPr>
          <w:rFonts w:eastAsiaTheme="minorEastAsia"/>
        </w:rPr>
        <w:t xml:space="preserve"> leads to a proportion of responses of 25/75</w:t>
      </w:r>
      <w:r w:rsidR="002B2E0C">
        <w:rPr>
          <w:rFonts w:eastAsiaTheme="minorEastAsia"/>
        </w:rPr>
        <w:t>%</w:t>
      </w:r>
      <w:r w:rsidR="00F2167B">
        <w:rPr>
          <w:rFonts w:eastAsiaTheme="minorEastAsia"/>
        </w:rPr>
        <w:t xml:space="preserve">. For a </w:t>
      </w:r>
      <w:r w:rsidR="00282356">
        <w:rPr>
          <w:rFonts w:eastAsiaTheme="minorEastAsia"/>
        </w:rPr>
        <w:t xml:space="preserve">standardized </w:t>
      </w:r>
      <w:r w:rsidR="00F2167B">
        <w:rPr>
          <w:rFonts w:eastAsiaTheme="minorEastAsia"/>
        </w:rPr>
        <w:t xml:space="preserve">normal distribution with a mean of 1, </w:t>
      </w:r>
      <w:r w:rsidR="008A7B56">
        <w:rPr>
          <w:rFonts w:eastAsiaTheme="minorEastAsia"/>
        </w:rPr>
        <w:t>this is</w:t>
      </w:r>
      <w:r w:rsidR="00F2167B">
        <w:rPr>
          <w:rFonts w:eastAsiaTheme="minorEastAsia"/>
        </w:rPr>
        <w:t xml:space="preserve"> a standard deviation of 0.1</w:t>
      </w:r>
      <w:r w:rsidR="000F7858">
        <w:rPr>
          <w:rFonts w:eastAsiaTheme="minorEastAsia"/>
        </w:rPr>
        <w:t>48</w:t>
      </w:r>
      <w:r w:rsidR="00F2167B">
        <w:rPr>
          <w:rFonts w:eastAsiaTheme="minorEastAsia"/>
        </w:rPr>
        <w:t>.</w:t>
      </w:r>
      <w:r w:rsidR="008A7B56">
        <w:rPr>
          <w:rFonts w:eastAsiaTheme="minorEastAsia"/>
        </w:rPr>
        <w:t xml:space="preserve"> Note that, by using a standardized normal distribution, we assume that Weber fractions are constant across the relevant range of stimulus strengths.</w:t>
      </w:r>
      <w:r w:rsidR="000F7858">
        <w:rPr>
          <w:rFonts w:eastAsiaTheme="minorEastAsia"/>
        </w:rPr>
        <w:t xml:space="preserve"> </w:t>
      </w:r>
      <w:r w:rsidR="005005C0">
        <w:rPr>
          <w:rFonts w:eastAsiaTheme="minorEastAsia"/>
        </w:rPr>
        <w:fldChar w:fldCharType="begin"/>
      </w:r>
      <w:r w:rsidR="005005C0">
        <w:rPr>
          <w:rFonts w:eastAsiaTheme="minorEastAsia"/>
        </w:rPr>
        <w:instrText xml:space="preserve"> REF _Ref28582960 \h </w:instrText>
      </w:r>
      <w:r w:rsidR="005005C0">
        <w:rPr>
          <w:rFonts w:eastAsiaTheme="minorEastAsia"/>
        </w:rPr>
      </w:r>
      <w:r w:rsidR="005005C0">
        <w:rPr>
          <w:rFonts w:eastAsiaTheme="minorEastAsia"/>
        </w:rPr>
        <w:fldChar w:fldCharType="separate"/>
      </w:r>
      <w:r w:rsidR="004A3F9D" w:rsidRPr="00E72229">
        <w:t xml:space="preserve">Figure </w:t>
      </w:r>
      <w:r w:rsidR="004A3F9D">
        <w:rPr>
          <w:noProof/>
        </w:rPr>
        <w:t>5</w:t>
      </w:r>
      <w:r w:rsidR="005005C0">
        <w:rPr>
          <w:rFonts w:eastAsiaTheme="minorEastAsia"/>
        </w:rPr>
        <w:fldChar w:fldCharType="end"/>
      </w:r>
      <w:r w:rsidR="000F7858" w:rsidRPr="000F7858">
        <w:rPr>
          <w:rFonts w:eastAsiaTheme="minorEastAsia"/>
        </w:rPr>
        <w:t xml:space="preserve">C shows how </w:t>
      </w:r>
      <w:r w:rsidR="000F7858" w:rsidRPr="000F7858">
        <w:rPr>
          <w:rFonts w:eastAsiaTheme="minorEastAsia"/>
        </w:rPr>
        <w:lastRenderedPageBreak/>
        <w:t>predictions vary with varying variability in perceived vertical velocity: The effect is negligible for the Long Occlusion condition, while it increases response variability uniformly across gravities.</w:t>
      </w:r>
      <w:r w:rsidR="008A7B56">
        <w:rPr>
          <w:rFonts w:eastAsiaTheme="minorEastAsia"/>
        </w:rPr>
        <w:t xml:space="preserve"> </w:t>
      </w:r>
      <w:r w:rsidR="00010AD7">
        <w:rPr>
          <w:rFonts w:eastAsiaTheme="minorEastAsia"/>
        </w:rPr>
        <w:t xml:space="preserve">Further variability is incurred in estimating </w:t>
      </w:r>
      <m:oMath>
        <m:sSub>
          <m:sSubPr>
            <m:ctrlPr>
              <w:rPr>
                <w:rFonts w:ascii="Cambria Math" w:hAnsi="Cambria Math"/>
                <w:i/>
              </w:rPr>
            </m:ctrlPr>
          </m:sSubPr>
          <m:e>
            <m:r>
              <w:rPr>
                <w:rFonts w:ascii="Cambria Math" w:hAnsi="Cambria Math"/>
              </w:rPr>
              <m:t>α</m:t>
            </m:r>
          </m:e>
          <m:sub>
            <m:r>
              <w:rPr>
                <w:rFonts w:ascii="Cambria Math" w:hAnsi="Cambria Math"/>
              </w:rPr>
              <m:t>perceived</m:t>
            </m:r>
          </m:sub>
        </m:sSub>
      </m:oMath>
      <w:r w:rsidR="00010AD7">
        <w:rPr>
          <w:rFonts w:eastAsiaTheme="minorEastAsia"/>
        </w:rPr>
        <w:t>.</w:t>
      </w:r>
      <w:r w:rsidR="008E0A14">
        <w:rPr>
          <w:rFonts w:eastAsiaTheme="minorEastAsia"/>
        </w:rPr>
        <w:t xml:space="preserve"> Following</w:t>
      </w:r>
      <w:r w:rsidR="00010AD7">
        <w:rPr>
          <w:rFonts w:eastAsiaTheme="minorEastAsia"/>
        </w:rPr>
        <w:t xml:space="preserve"> </w:t>
      </w:r>
      <w:r w:rsidR="008E0A14">
        <w:rPr>
          <w:rFonts w:eastAsiaTheme="minorEastAsia"/>
        </w:rPr>
        <w:fldChar w:fldCharType="begin" w:fldLock="1"/>
      </w:r>
      <w:r w:rsidR="00905A4B">
        <w:rPr>
          <w:rFonts w:eastAsiaTheme="minorEastAsia"/>
        </w:rPr>
        <w:instrText>ADDIN CSL_CITATION {"citationItems":[{"id":"ITEM-1","itemData":{"DOI":"10.1113/jphysiol.1995.sp020623","ISSN":"14697793","PMID":"7776259","abstract":"1. Human perceptual learning in discrimination of the oblique orientation was studied using psychophysical methods. Subjects were trained daily to improve their ability to identify the orientation of a circular 2.5 deg diameter unidimensional noise field. Dramatic improvements in sensitivity to contour orientation occurred over a period of 15‐20 days. The improved performance persisted for several months. Improvement was more evident between daily sessions than within sessions. This was partly due to fatigue interfering with the learning effect. Moreover, a consolidation period seemed to be required. 2. Improvement was restricted to the position of the stimulus being trained. This position dependency of the learning effect proved very precise. After training at a specific stimulus position, merely displacing the stimulus to an adjacent position caused a marked increase in thresholds. 3. No transfer of the training effect was observed between orientations. Following a shift of 90 deg away from the trained orientation, performance fell, even below the initial level. 4. We observed complete to almost complete transfer between the two eyes. 5. Our results suggest plastic changes at a level of the visual processing stream where input from both eyes has come together, but where generalization for spatial localization and orientation has not yet occurred. © 1995 The Physiological Society","author":[{"dropping-particle":"","family":"Schoups","given":"A. A.","non-dropping-particle":"","parse-names":false,"suffix":""},{"dropping-particle":"","family":"Vogels","given":"R.","non-dropping-particle":"","parse-names":false,"suffix":""},{"dropping-particle":"","family":"Orban","given":"G. A.","non-dropping-particle":"","parse-names":false,"suffix":""}],"container-title":"The Journal of Physiology","id":"ITEM-1","issue":"3","issued":{"date-parts":[["1995"]]},"page":"797-810","title":"Human perceptual learning in identifying the oblique orientation: retinotopy, orientation specificity and monocularity.","type":"article-journal","volume":"483"},"uris":["http://www.mendeley.com/documents/?uuid=39c93a4a-6f04-4158-aebf-7b8e5f372570"]}],"mendeley":{"formattedCitation":"(Schoups, Vogels, &amp; Orban, 1995)","plainTextFormattedCitation":"(Schoups, Vogels, &amp; Orban, 1995)","previouslyFormattedCitation":"(Schoups, Vogels, &amp; Orban, 1995)"},"properties":{"noteIndex":0},"schema":"https://github.com/citation-style-language/schema/raw/master/csl-citation.json"}</w:instrText>
      </w:r>
      <w:r w:rsidR="008E0A14">
        <w:rPr>
          <w:rFonts w:eastAsiaTheme="minorEastAsia"/>
        </w:rPr>
        <w:fldChar w:fldCharType="separate"/>
      </w:r>
      <w:r w:rsidR="008E0A14" w:rsidRPr="008E0A14">
        <w:rPr>
          <w:rFonts w:eastAsiaTheme="minorEastAsia"/>
          <w:noProof/>
        </w:rPr>
        <w:t>(Schoups, Vogels, &amp; Orban, 1995)</w:t>
      </w:r>
      <w:r w:rsidR="008E0A14">
        <w:rPr>
          <w:rFonts w:eastAsiaTheme="minorEastAsia"/>
        </w:rPr>
        <w:fldChar w:fldCharType="end"/>
      </w:r>
      <w:r w:rsidR="008E0A14">
        <w:rPr>
          <w:rFonts w:eastAsiaTheme="minorEastAsia"/>
        </w:rPr>
        <w:t>, the JND for orientation discrimination in untrained subjects is around 6° for oblique orientations. This corresponds to a standard deviation of</w:t>
      </w:r>
      <w:r w:rsidR="000F7858">
        <w:rPr>
          <w:rFonts w:eastAsiaTheme="minorEastAsia"/>
        </w:rPr>
        <w:t xml:space="preserve"> 0.089.</w:t>
      </w:r>
    </w:p>
    <w:p w14:paraId="4B6C06F8" w14:textId="42113A0A" w:rsidR="003405B4" w:rsidRPr="00751D13" w:rsidRDefault="007F3FAE" w:rsidP="00BE7928">
      <w:pPr>
        <w:spacing w:line="480" w:lineRule="auto"/>
        <w:jc w:val="both"/>
        <w:rPr>
          <w:rFonts w:eastAsiaTheme="minorEastAsia"/>
        </w:rPr>
      </w:pPr>
      <w:r>
        <w:rPr>
          <w:rFonts w:eastAsiaTheme="minorEastAsia"/>
        </w:rPr>
        <w:t xml:space="preserve">Furthermore, we </w:t>
      </w:r>
      <w:r w:rsidR="001C3968">
        <w:rPr>
          <w:rFonts w:eastAsiaTheme="minorEastAsia"/>
        </w:rPr>
        <w:t xml:space="preserve">need to </w:t>
      </w:r>
      <w:r w:rsidR="001176A9">
        <w:rPr>
          <w:rFonts w:eastAsiaTheme="minorEastAsia"/>
        </w:rPr>
        <w:t xml:space="preserve">account </w:t>
      </w:r>
      <w:r w:rsidR="00514798">
        <w:rPr>
          <w:rFonts w:eastAsiaTheme="minorEastAsia"/>
        </w:rPr>
        <w:t xml:space="preserve">for </w:t>
      </w:r>
      <w:r>
        <w:rPr>
          <w:rFonts w:eastAsiaTheme="minorEastAsia"/>
        </w:rPr>
        <w:t xml:space="preserve">the Aubert-Fleischl phenomenon, which </w:t>
      </w:r>
      <w:r w:rsidR="001C3968">
        <w:rPr>
          <w:rFonts w:eastAsiaTheme="minorEastAsia"/>
        </w:rPr>
        <w:t xml:space="preserve">consists in an underestimation of the velocity of a moving target </w:t>
      </w:r>
      <w:r w:rsidR="00751D13">
        <w:rPr>
          <w:rFonts w:eastAsiaTheme="minorEastAsia"/>
        </w:rPr>
        <w:t>during smooth pursuit</w:t>
      </w:r>
      <w:r w:rsidR="00F91E84">
        <w:rPr>
          <w:rFonts w:eastAsiaTheme="minorEastAsia"/>
        </w:rPr>
        <w:t xml:space="preserve"> </w:t>
      </w:r>
      <w:r w:rsidR="00F91E84">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w:instrText>
      </w:r>
      <w:r w:rsidR="002502B8" w:rsidRPr="003A0E22">
        <w:rPr>
          <w:rFonts w:eastAsiaTheme="minorEastAsia"/>
          <w:lang w:val="de-DE"/>
        </w:rPr>
        <w:instrText>":"Pflüger, Archiv für die Gesammte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et al., 1991; Fleischl, 1882; Spering &amp; Montagnini, 2011; Wertheim &amp; Van Gelder, 1990)","plainTextFormattedCitation":"(Aubert, 1887; de Graaf et al., 1991; Fleischl, 1882; Spering &amp; Montagnini, 2011; Wertheim &amp; Van Gelder, 1990)","previouslyFormattedCitation":"(Aubert, 1887; de Graaf et al., 1991; Fleischl, 1882; Spering &amp; Montagnini, 2011; Wertheim &amp; Van Gelder, 1990)"},"properties":{"noteIndex":0},"schema":"https://github.com/citation-style-language/schema/raw/master/csl-citation.json"}</w:instrText>
      </w:r>
      <w:r w:rsidR="00F91E84">
        <w:rPr>
          <w:rFonts w:eastAsiaTheme="minorEastAsia"/>
        </w:rPr>
        <w:fldChar w:fldCharType="separate"/>
      </w:r>
      <w:r w:rsidR="00997DC0" w:rsidRPr="00997DC0">
        <w:rPr>
          <w:rFonts w:eastAsiaTheme="minorEastAsia"/>
          <w:noProof/>
          <w:lang w:val="de-DE"/>
        </w:rPr>
        <w:t>(Aubert, 1887; de Graaf et al., 1991; Fleischl, 1882; Spering &amp; Montagnini, 2011; Wertheim &amp; Van Gelder, 1990)</w:t>
      </w:r>
      <w:r w:rsidR="00F91E84">
        <w:rPr>
          <w:rFonts w:eastAsiaTheme="minorEastAsia"/>
        </w:rPr>
        <w:fldChar w:fldCharType="end"/>
      </w:r>
      <w:r w:rsidR="00F91E84" w:rsidRPr="00F91E84">
        <w:rPr>
          <w:rFonts w:eastAsiaTheme="minorEastAsia"/>
          <w:lang w:val="de-DE"/>
        </w:rPr>
        <w:t>.</w:t>
      </w:r>
      <w:r w:rsidR="00613131" w:rsidRPr="00F91E84">
        <w:rPr>
          <w:rFonts w:eastAsiaTheme="minorEastAsia"/>
          <w:lang w:val="de-DE"/>
        </w:rPr>
        <w:t xml:space="preserve"> </w:t>
      </w:r>
      <w:r w:rsidR="00F91E84">
        <w:rPr>
          <w:rFonts w:eastAsiaTheme="minorEastAsia"/>
        </w:rPr>
        <w:t>While this effect should in principle be partially offset by improved predictions for motion coherent with earth gravity – an empirical question that has, to our knowledge, not been addressed so far –, our simulations show that a Aubert-Fleischl correction factor of 0.8 yields an excellent fit for the observed</w:t>
      </w:r>
      <w:r w:rsidR="00EE4C58">
        <w:rPr>
          <w:rFonts w:eastAsiaTheme="minorEastAsia"/>
        </w:rPr>
        <w:t xml:space="preserve"> mean</w:t>
      </w:r>
      <w:r w:rsidR="00F91E84">
        <w:rPr>
          <w:rFonts w:eastAsiaTheme="minorEastAsia"/>
        </w:rPr>
        <w:t xml:space="preserve"> errors</w:t>
      </w:r>
      <w:r w:rsidR="00751D13">
        <w:rPr>
          <w:rFonts w:eastAsiaTheme="minorEastAsia"/>
        </w:rPr>
        <w:t>.</w:t>
      </w:r>
      <w:r w:rsidR="00F91E84">
        <w:rPr>
          <w:rFonts w:eastAsiaTheme="minorEastAsia"/>
        </w:rPr>
        <w:t xml:space="preserve"> We thus proceed with a value of 0.8 also for the simulations concerning the standard deviation. </w:t>
      </w:r>
    </w:p>
    <w:p w14:paraId="0A544604" w14:textId="620BEA3C" w:rsidR="00F2167B" w:rsidRDefault="00D9735A" w:rsidP="00BE7928">
      <w:pPr>
        <w:spacing w:line="480" w:lineRule="auto"/>
        <w:jc w:val="both"/>
        <w:rPr>
          <w:rFonts w:eastAsiaTheme="minorEastAsia"/>
        </w:rPr>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y</m:t>
            </m:r>
          </m:sub>
        </m:sSub>
      </m:oMath>
      <w:r w:rsidR="00F2167B">
        <w:rPr>
          <w:rFonts w:eastAsiaTheme="minorEastAsia"/>
        </w:rPr>
        <w:t xml:space="preserve"> – </w:t>
      </w:r>
      <w:r w:rsidR="00314718">
        <w:rPr>
          <w:rFonts w:eastAsiaTheme="minorEastAsia"/>
        </w:rPr>
        <w:t>For t</w:t>
      </w:r>
      <w:r w:rsidR="00FA5BF0">
        <w:rPr>
          <w:rFonts w:eastAsiaTheme="minorEastAsia"/>
        </w:rPr>
        <w:t>he distance term (</w:t>
      </w:r>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oMath>
      <w:r w:rsidR="00314718">
        <w:rPr>
          <w:rFonts w:eastAsiaTheme="minorEastAsia"/>
        </w:rPr>
        <w:t>, w</w:t>
      </w:r>
      <w:r w:rsidR="009D5CCF">
        <w:rPr>
          <w:rFonts w:eastAsiaTheme="minorEastAsia"/>
        </w:rPr>
        <w:t xml:space="preserve">e choose the stimulus value as mean distance, as we </w:t>
      </w:r>
      <w:proofErr w:type="gramStart"/>
      <w:r w:rsidR="009D5CCF">
        <w:rPr>
          <w:rFonts w:eastAsiaTheme="minorEastAsia"/>
        </w:rPr>
        <w:t>don’t</w:t>
      </w:r>
      <w:proofErr w:type="gramEnd"/>
      <w:r w:rsidR="009D5CCF">
        <w:rPr>
          <w:rFonts w:eastAsiaTheme="minorEastAsia"/>
        </w:rPr>
        <w:t xml:space="preserve"> expect any biases.</w:t>
      </w:r>
      <w:r w:rsidR="00FA5BF0">
        <w:rPr>
          <w:rFonts w:eastAsiaTheme="minorEastAsia"/>
        </w:rPr>
        <w:t xml:space="preserve"> </w:t>
      </w:r>
      <w:r w:rsidR="009D5CCF">
        <w:rPr>
          <w:rFonts w:eastAsiaTheme="minorEastAsia"/>
        </w:rPr>
        <w:t xml:space="preserve">In terms of precision, </w:t>
      </w:r>
      <w:r w:rsidR="00595505">
        <w:rPr>
          <w:rFonts w:eastAsiaTheme="minorEastAsia"/>
        </w:rPr>
        <w:t>Weber fractions of 3</w:t>
      </w:r>
      <w:r w:rsidR="002B2E0C">
        <w:rPr>
          <w:rFonts w:eastAsiaTheme="minorEastAsia"/>
        </w:rPr>
        <w:t>%</w:t>
      </w:r>
      <w:r w:rsidR="00595505">
        <w:rPr>
          <w:rFonts w:eastAsiaTheme="minorEastAsia"/>
        </w:rPr>
        <w:t xml:space="preserve"> to 5</w:t>
      </w:r>
      <w:r w:rsidR="002B2E0C">
        <w:rPr>
          <w:rFonts w:eastAsiaTheme="minorEastAsia"/>
        </w:rPr>
        <w:t>%</w:t>
      </w:r>
      <w:r w:rsidR="00595505">
        <w:rPr>
          <w:rFonts w:eastAsiaTheme="minorEastAsia"/>
        </w:rPr>
        <w:t xml:space="preserve"> are observed for distance estimate</w:t>
      </w:r>
      <w:r w:rsidR="00FA5BF0">
        <w:rPr>
          <w:rFonts w:eastAsiaTheme="minorEastAsia"/>
        </w:rPr>
        <w:t>s</w:t>
      </w:r>
      <w:r w:rsidR="00595505">
        <w:rPr>
          <w:rFonts w:eastAsiaTheme="minorEastAsia"/>
        </w:rPr>
        <w:t xml:space="preserve"> in the front parallel plane </w:t>
      </w:r>
      <w:r w:rsidR="00595505">
        <w:rPr>
          <w:rFonts w:eastAsiaTheme="minorEastAsia"/>
        </w:rPr>
        <w:fldChar w:fldCharType="begin" w:fldLock="1"/>
      </w:r>
      <w:r w:rsidR="007614EE">
        <w:rPr>
          <w:rFonts w:eastAsiaTheme="minorEastAsia"/>
        </w:rPr>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Length","type":"article-journal","volume":"22"},"uris":["http://www.mendeley.com/documents/?uuid=ddcca986-0d8e-4ba8-98d8-01700f1bbc07"]}],"mendeley":{"formattedCitation":"(Norman, Todd, Perotti, &amp; Tittle, 1996)","plainTextFormattedCitation":"(Norman, Todd, Perotti, &amp; Tittle, 1996)","previouslyFormattedCitation":"(Norman, Todd, Perotti, &amp; Tittle, 1996)"},"properties":{"noteIndex":0},"schema":"https://github.com/citation-style-language/schema/raw/master/csl-citation.json"}</w:instrText>
      </w:r>
      <w:r w:rsidR="00595505">
        <w:rPr>
          <w:rFonts w:eastAsiaTheme="minorEastAsia"/>
        </w:rPr>
        <w:fldChar w:fldCharType="separate"/>
      </w:r>
      <w:r w:rsidR="00595505" w:rsidRPr="00595505">
        <w:rPr>
          <w:rFonts w:eastAsiaTheme="minorEastAsia"/>
          <w:noProof/>
        </w:rPr>
        <w:t>(Norman, Todd, Perotti, &amp; Tittle, 1996)</w:t>
      </w:r>
      <w:r w:rsidR="00595505">
        <w:rPr>
          <w:rFonts w:eastAsiaTheme="minorEastAsia"/>
        </w:rPr>
        <w:fldChar w:fldCharType="end"/>
      </w:r>
      <w:r w:rsidR="00595505">
        <w:rPr>
          <w:rFonts w:eastAsiaTheme="minorEastAsia"/>
        </w:rPr>
        <w:t>.</w:t>
      </w:r>
      <w:r w:rsidR="00FA5BF0">
        <w:rPr>
          <w:rFonts w:eastAsiaTheme="minorEastAsia"/>
        </w:rPr>
        <w:t xml:space="preserve"> However,</w:t>
      </w:r>
      <w:r w:rsidR="00236BC9">
        <w:rPr>
          <w:rFonts w:eastAsiaTheme="minorEastAsia"/>
        </w:rPr>
        <w:t xml:space="preserve"> since subjects </w:t>
      </w:r>
      <w:proofErr w:type="gramStart"/>
      <w:r w:rsidR="00236BC9">
        <w:rPr>
          <w:rFonts w:eastAsiaTheme="minorEastAsia"/>
        </w:rPr>
        <w:t>have to</w:t>
      </w:r>
      <w:proofErr w:type="gramEnd"/>
      <w:r w:rsidR="00236BC9">
        <w:rPr>
          <w:rFonts w:eastAsiaTheme="minorEastAsia"/>
        </w:rPr>
        <w:t xml:space="preserve"> estimate the distance not between two well defined points, but rather the </w:t>
      </w:r>
      <w:r w:rsidR="0075723D">
        <w:rPr>
          <w:rFonts w:eastAsiaTheme="minorEastAsia"/>
        </w:rPr>
        <w:t>height above the simulated table</w:t>
      </w:r>
      <w:r w:rsidR="00236BC9">
        <w:rPr>
          <w:rFonts w:eastAsiaTheme="minorEastAsia"/>
        </w:rPr>
        <w:t>, the precision of these estimates is likely lower than reported for the above task. We thus work with a Weber fraction of twice the reported value (10</w:t>
      </w:r>
      <w:r w:rsidR="002B2E0C">
        <w:rPr>
          <w:rFonts w:eastAsiaTheme="minorEastAsia"/>
        </w:rPr>
        <w:t>%</w:t>
      </w:r>
      <w:r w:rsidR="00236BC9">
        <w:rPr>
          <w:rFonts w:eastAsiaTheme="minorEastAsia"/>
        </w:rPr>
        <w:t>)</w:t>
      </w:r>
      <w:r w:rsidR="00517EE5">
        <w:rPr>
          <w:rFonts w:eastAsiaTheme="minorEastAsia"/>
        </w:rPr>
        <w:t>.</w:t>
      </w:r>
      <w:r w:rsidR="00236BC9">
        <w:rPr>
          <w:rFonts w:eastAsiaTheme="minorEastAsia"/>
        </w:rPr>
        <w:t xml:space="preserve"> </w:t>
      </w:r>
      <w:r w:rsidR="00517EE5">
        <w:rPr>
          <w:rFonts w:eastAsiaTheme="minorEastAsia"/>
        </w:rPr>
        <w:t>Using the above method, we determine that the standard deviation for this value is</w:t>
      </w:r>
      <w:r w:rsidR="00282356">
        <w:rPr>
          <w:rFonts w:eastAsiaTheme="minorEastAsia"/>
        </w:rPr>
        <w:t xml:space="preserve"> 0.</w:t>
      </w:r>
      <w:r w:rsidR="00236BC9">
        <w:rPr>
          <w:rFonts w:eastAsiaTheme="minorEastAsia"/>
        </w:rPr>
        <w:t>148</w:t>
      </w:r>
      <w:r w:rsidR="00282356">
        <w:rPr>
          <w:rFonts w:eastAsiaTheme="minorEastAsia"/>
        </w:rPr>
        <w:t>.</w:t>
      </w:r>
      <w:r w:rsidR="00E817C4">
        <w:rPr>
          <w:rFonts w:eastAsiaTheme="minorEastAsia"/>
        </w:rPr>
        <w:t xml:space="preserve"> </w:t>
      </w:r>
      <w:r w:rsidR="00E817C4">
        <w:rPr>
          <w:rFonts w:eastAsiaTheme="minorEastAsia"/>
        </w:rPr>
        <w:fldChar w:fldCharType="begin"/>
      </w:r>
      <w:r w:rsidR="00E817C4">
        <w:rPr>
          <w:rFonts w:eastAsiaTheme="minorEastAsia"/>
        </w:rPr>
        <w:instrText xml:space="preserve"> REF _Ref28582960 \h </w:instrText>
      </w:r>
      <w:r w:rsidR="00BE7928">
        <w:rPr>
          <w:rFonts w:eastAsiaTheme="minorEastAsia"/>
        </w:rPr>
        <w:instrText xml:space="preserve"> \* MERGEFORMAT </w:instrText>
      </w:r>
      <w:r w:rsidR="00E817C4">
        <w:rPr>
          <w:rFonts w:eastAsiaTheme="minorEastAsia"/>
        </w:rPr>
      </w:r>
      <w:r w:rsidR="00E817C4">
        <w:rPr>
          <w:rFonts w:eastAsiaTheme="minorEastAsia"/>
        </w:rPr>
        <w:fldChar w:fldCharType="separate"/>
      </w:r>
      <w:r w:rsidR="004A3F9D" w:rsidRPr="00E72229">
        <w:t xml:space="preserve">Figure </w:t>
      </w:r>
      <w:r w:rsidR="004A3F9D">
        <w:rPr>
          <w:noProof/>
        </w:rPr>
        <w:t>5</w:t>
      </w:r>
      <w:r w:rsidR="00E817C4">
        <w:rPr>
          <w:rFonts w:eastAsiaTheme="minorEastAsia"/>
        </w:rPr>
        <w:fldChar w:fldCharType="end"/>
      </w:r>
      <w:r w:rsidR="00E817C4">
        <w:rPr>
          <w:rFonts w:eastAsiaTheme="minorEastAsia"/>
        </w:rPr>
        <w:t>A shows how predictions vary with variability in perceived distance: There is a slight logarithmic pattern, where response variability added by higher variability in perceived distance increases with decreas</w:t>
      </w:r>
      <w:r w:rsidR="00517EE5">
        <w:rPr>
          <w:rFonts w:eastAsiaTheme="minorEastAsia"/>
        </w:rPr>
        <w:t>ing</w:t>
      </w:r>
      <w:r w:rsidR="00E817C4">
        <w:rPr>
          <w:rFonts w:eastAsiaTheme="minorEastAsia"/>
        </w:rPr>
        <w:t xml:space="preserve"> gravity.</w:t>
      </w:r>
    </w:p>
    <w:p w14:paraId="60B316A8" w14:textId="7645A61F" w:rsidR="008734D9" w:rsidRDefault="00282356" w:rsidP="00BE7928">
      <w:pPr>
        <w:spacing w:line="480" w:lineRule="auto"/>
        <w:jc w:val="both"/>
        <w:rPr>
          <w:rFonts w:eastAsiaTheme="minorEastAsia"/>
        </w:rPr>
      </w:pPr>
      <w:r w:rsidRPr="004D128E">
        <w:rPr>
          <w:rFonts w:eastAsiaTheme="minorEastAsia"/>
          <w:b/>
        </w:rPr>
        <w:t>t</w:t>
      </w:r>
      <w:r>
        <w:rPr>
          <w:rFonts w:eastAsiaTheme="minorEastAsia"/>
        </w:rPr>
        <w:t> </w:t>
      </w:r>
      <w:r w:rsidR="001A57F8">
        <w:rPr>
          <w:rFonts w:eastAsiaTheme="minorEastAsia"/>
        </w:rPr>
        <w:t>– The</w:t>
      </w:r>
      <w:r w:rsidR="004D128E">
        <w:rPr>
          <w:rFonts w:eastAsiaTheme="minorEastAsia"/>
        </w:rPr>
        <w:t xml:space="preserve"> response time t is measured directly in our task, both in mean and variability.</w:t>
      </w:r>
    </w:p>
    <w:p w14:paraId="7F529505" w14:textId="7CDDF615" w:rsidR="006D769B" w:rsidRDefault="008734D9" w:rsidP="00BE7928">
      <w:pPr>
        <w:spacing w:line="480" w:lineRule="auto"/>
        <w:jc w:val="both"/>
        <w:rPr>
          <w:rFonts w:eastAsiaTheme="minorEastAsia"/>
        </w:rPr>
      </w:pPr>
      <w:r w:rsidRPr="001906EB">
        <w:rPr>
          <w:rFonts w:eastAsiaTheme="minorEastAsia"/>
          <w:b/>
        </w:rPr>
        <w:lastRenderedPageBreak/>
        <w:t xml:space="preserve">Remaining </w:t>
      </w:r>
      <w:r w:rsidR="00EB5FB9" w:rsidRPr="001906EB">
        <w:rPr>
          <w:rFonts w:eastAsiaTheme="minorEastAsia"/>
          <w:b/>
        </w:rPr>
        <w:t>Variabilit</w:t>
      </w:r>
      <w:r w:rsidR="001906EB" w:rsidRPr="001906EB">
        <w:rPr>
          <w:rFonts w:eastAsiaTheme="minorEastAsia"/>
          <w:b/>
        </w:rPr>
        <w:t>y</w:t>
      </w:r>
      <w:r w:rsidR="001906EB" w:rsidRPr="001906EB">
        <w:rPr>
          <w:rFonts w:eastAsiaTheme="minorEastAsia"/>
        </w:rPr>
        <w:t xml:space="preserve"> – </w:t>
      </w:r>
      <w:r w:rsidRPr="007614EE">
        <w:rPr>
          <w:rFonts w:eastAsiaTheme="minorEastAsia"/>
        </w:rPr>
        <w:t xml:space="preserve">For our simulations, we rely on accounting for every source of variability in the responses. </w:t>
      </w:r>
      <w:r w:rsidR="00E817C4">
        <w:rPr>
          <w:rFonts w:eastAsiaTheme="minorEastAsia"/>
        </w:rPr>
        <w:t xml:space="preserve">One source of error </w:t>
      </w:r>
      <w:r w:rsidRPr="007614EE">
        <w:rPr>
          <w:rFonts w:eastAsiaTheme="minorEastAsia"/>
        </w:rPr>
        <w:t>beyond</w:t>
      </w:r>
      <w:r w:rsidR="00880A31">
        <w:rPr>
          <w:rFonts w:eastAsiaTheme="minorEastAsia"/>
        </w:rPr>
        <w:t xml:space="preserve"> perceiving and representing</w:t>
      </w:r>
      <w:r w:rsidRPr="007614EE">
        <w:rPr>
          <w:rFonts w:eastAsiaTheme="minorEastAsia"/>
        </w:rPr>
        <w:t xml:space="preserve"> </w:t>
      </w:r>
      <w:r w:rsidRPr="00E817C4">
        <w:rPr>
          <w:rFonts w:eastAsiaTheme="minorEastAsia"/>
          <w:b/>
        </w:rPr>
        <w:t>g</w:t>
      </w:r>
      <w:r w:rsidRPr="007614EE">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E817C4">
        <w:rPr>
          <w:rFonts w:eastAsiaTheme="minorEastAsia"/>
        </w:rPr>
        <w:t xml:space="preserve"> is</w:t>
      </w:r>
      <w:r w:rsidRPr="007614EE">
        <w:rPr>
          <w:rFonts w:eastAsiaTheme="minorEastAsia"/>
        </w:rPr>
        <w:t xml:space="preserve"> the motor response</w:t>
      </w:r>
      <w:r w:rsidR="00EB5FB9" w:rsidRPr="007614EE">
        <w:rPr>
          <w:rFonts w:eastAsiaTheme="minorEastAsia"/>
        </w:rPr>
        <w:t>.</w:t>
      </w:r>
      <w:r w:rsidR="00580FFB">
        <w:rPr>
          <w:rFonts w:eastAsiaTheme="minorEastAsia"/>
        </w:rPr>
        <w:t xml:space="preserve"> </w:t>
      </w:r>
      <w:r w:rsidR="00E817C4">
        <w:rPr>
          <w:rFonts w:eastAsiaTheme="minorEastAsia"/>
        </w:rPr>
        <w:t xml:space="preserve">Motor responses are </w:t>
      </w:r>
      <w:r w:rsidR="00580FFB">
        <w:rPr>
          <w:rFonts w:eastAsiaTheme="minorEastAsia"/>
        </w:rPr>
        <w:t>likely to vary strongly between tasks</w:t>
      </w:r>
      <w:r w:rsidR="00F168DD">
        <w:rPr>
          <w:rFonts w:eastAsiaTheme="minorEastAsia"/>
        </w:rPr>
        <w:t xml:space="preserve">, </w:t>
      </w:r>
      <w:r w:rsidR="00580FFB">
        <w:rPr>
          <w:rFonts w:eastAsiaTheme="minorEastAsia"/>
        </w:rPr>
        <w:t>for which reason variability reported in the literature is of limited use.</w:t>
      </w:r>
      <w:r w:rsidR="00EB5FB9" w:rsidRPr="007614EE">
        <w:rPr>
          <w:rFonts w:eastAsiaTheme="minorEastAsia"/>
        </w:rPr>
        <w:t xml:space="preserve"> To estimate the error introduced by these further factors, we </w:t>
      </w:r>
      <w:r w:rsidR="00580FFB">
        <w:rPr>
          <w:rFonts w:eastAsiaTheme="minorEastAsia"/>
        </w:rPr>
        <w:t xml:space="preserve">thus </w:t>
      </w:r>
      <w:r w:rsidR="007614EE" w:rsidRPr="007614EE">
        <w:rPr>
          <w:rFonts w:eastAsiaTheme="minorEastAsia"/>
        </w:rPr>
        <w:t xml:space="preserve">take advantage of previous results indicating that the gravity model is not activated for upside-down motion </w:t>
      </w:r>
      <w:r w:rsidR="007614EE" w:rsidRPr="007614EE">
        <w:rPr>
          <w:rFonts w:eastAsiaTheme="minorEastAsia"/>
        </w:rPr>
        <w:fldChar w:fldCharType="begin" w:fldLock="1"/>
      </w:r>
      <w:r w:rsidR="0016268C">
        <w:rPr>
          <w:rFonts w:eastAsiaTheme="minorEastAsia"/>
        </w:rPr>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7614EE" w:rsidRPr="007614EE">
        <w:rPr>
          <w:rFonts w:eastAsiaTheme="minorEastAsia"/>
        </w:rPr>
        <w:fldChar w:fldCharType="separate"/>
      </w:r>
      <w:r w:rsidR="007614EE" w:rsidRPr="007614EE">
        <w:rPr>
          <w:rFonts w:eastAsiaTheme="minorEastAsia"/>
          <w:noProof/>
        </w:rPr>
        <w:t>(Indovina et al., 2005)</w:t>
      </w:r>
      <w:r w:rsidR="007614EE" w:rsidRPr="007614EE">
        <w:rPr>
          <w:rFonts w:eastAsiaTheme="minorEastAsia"/>
        </w:rPr>
        <w:fldChar w:fldCharType="end"/>
      </w:r>
      <w:r w:rsidR="00880A31">
        <w:rPr>
          <w:rFonts w:eastAsiaTheme="minorEastAsia"/>
        </w:rPr>
        <w:t>, a hypothesis which is also supported by our data.</w:t>
      </w:r>
    </w:p>
    <w:p w14:paraId="258C2615" w14:textId="63FEB35B" w:rsidR="00E72229" w:rsidRDefault="00E72229" w:rsidP="00BE7928">
      <w:pPr>
        <w:keepNext/>
        <w:spacing w:line="480" w:lineRule="auto"/>
        <w:jc w:val="both"/>
      </w:pPr>
    </w:p>
    <w:p w14:paraId="5EF0C83C" w14:textId="3CFB62F1" w:rsidR="00314718" w:rsidRDefault="00580FFB" w:rsidP="00BE7928">
      <w:pPr>
        <w:spacing w:line="480" w:lineRule="auto"/>
        <w:jc w:val="both"/>
        <w:rPr>
          <w:rFonts w:eastAsiaTheme="minorEastAsia"/>
        </w:rPr>
      </w:pPr>
      <w:r>
        <w:rPr>
          <w:rFonts w:eastAsiaTheme="minorEastAsia"/>
        </w:rPr>
        <w:t xml:space="preserve">Under this assumption, we can use the responses for the inverted gravity condition to estimate the errors introduced </w:t>
      </w:r>
      <w:r w:rsidR="00314718">
        <w:rPr>
          <w:rFonts w:eastAsiaTheme="minorEastAsia"/>
        </w:rPr>
        <w:t>by motor variability</w:t>
      </w:r>
      <w:r>
        <w:rPr>
          <w:rFonts w:eastAsiaTheme="minorEastAsia"/>
        </w:rPr>
        <w:t>.</w:t>
      </w:r>
      <w:r w:rsidR="007614EE" w:rsidRPr="007614EE">
        <w:rPr>
          <w:rFonts w:eastAsiaTheme="minorEastAsia"/>
        </w:rPr>
        <w:t xml:space="preserve"> </w:t>
      </w:r>
      <w:r w:rsidR="00DC2DE7">
        <w:rPr>
          <w:rFonts w:eastAsiaTheme="minorEastAsia"/>
        </w:rPr>
        <w:t>An inactivation of the gravity prior</w:t>
      </w:r>
      <w:r w:rsidR="007614EE">
        <w:rPr>
          <w:rFonts w:eastAsiaTheme="minorEastAsia"/>
        </w:rPr>
        <w:t xml:space="preserve"> </w:t>
      </w:r>
      <w:r w:rsidR="00DC2DE7">
        <w:rPr>
          <w:rFonts w:eastAsiaTheme="minorEastAsia"/>
        </w:rPr>
        <w:t xml:space="preserve">would mean that </w:t>
      </w:r>
      <w:r w:rsidR="00DC2DE7" w:rsidRPr="00DC2DE7">
        <w:t>t</w:t>
      </w:r>
      <w:r w:rsidR="007614EE" w:rsidRPr="00DC2DE7">
        <w:t>he</w:t>
      </w:r>
      <w:r w:rsidR="007614EE">
        <w:rPr>
          <w:rFonts w:eastAsiaTheme="minorEastAsia"/>
        </w:rPr>
        <w:t xml:space="preserve"> gravity acting upon the object </w:t>
      </w:r>
      <w:r w:rsidR="00880A31">
        <w:rPr>
          <w:rFonts w:eastAsiaTheme="minorEastAsia"/>
        </w:rPr>
        <w:t>should be</w:t>
      </w:r>
      <w:r w:rsidR="00DC2DE7">
        <w:rPr>
          <w:rFonts w:eastAsiaTheme="minorEastAsia"/>
        </w:rPr>
        <w:t xml:space="preserve"> represented </w:t>
      </w:r>
      <w:r w:rsidR="007614EE">
        <w:rPr>
          <w:rFonts w:eastAsiaTheme="minorEastAsia"/>
        </w:rPr>
        <w:t xml:space="preserve">with </w:t>
      </w:r>
      <w:r w:rsidR="00880A31">
        <w:rPr>
          <w:rFonts w:eastAsiaTheme="minorEastAsia"/>
        </w:rPr>
        <w:t xml:space="preserve">the </w:t>
      </w:r>
      <w:r w:rsidR="0016268C">
        <w:rPr>
          <w:rFonts w:eastAsiaTheme="minorEastAsia"/>
        </w:rPr>
        <w:t>same</w:t>
      </w:r>
      <w:r w:rsidR="007614EE">
        <w:rPr>
          <w:rFonts w:eastAsiaTheme="minorEastAsia"/>
        </w:rPr>
        <w:t xml:space="preserve"> precision </w:t>
      </w:r>
      <w:r w:rsidR="003A000F">
        <w:rPr>
          <w:rFonts w:eastAsiaTheme="minorEastAsia"/>
        </w:rPr>
        <w:t>as</w:t>
      </w:r>
      <w:r w:rsidR="007614EE">
        <w:rPr>
          <w:rFonts w:eastAsiaTheme="minorEastAsia"/>
        </w:rPr>
        <w:t xml:space="preserve"> arbitrary </w:t>
      </w:r>
      <w:r w:rsidR="001906EB">
        <w:rPr>
          <w:rFonts w:eastAsiaTheme="minorEastAsia"/>
        </w:rPr>
        <w:t>gravities</w:t>
      </w:r>
      <w:r w:rsidR="007614EE">
        <w:rPr>
          <w:rFonts w:eastAsiaTheme="minorEastAsia"/>
        </w:rPr>
        <w:t>.</w:t>
      </w:r>
      <w:r w:rsidR="0029217A">
        <w:rPr>
          <w:rFonts w:eastAsiaTheme="minorEastAsia"/>
        </w:rPr>
        <w:t xml:space="preserve"> </w:t>
      </w:r>
      <w:r w:rsidR="0016268C">
        <w:rPr>
          <w:rFonts w:eastAsiaTheme="minorEastAsia"/>
        </w:rPr>
        <w:t>We previously found Weber fractions of between 13</w:t>
      </w:r>
      <w:r w:rsidR="002B2E0C">
        <w:rPr>
          <w:rFonts w:eastAsiaTheme="minorEastAsia"/>
        </w:rPr>
        <w:t>%</w:t>
      </w:r>
      <w:r w:rsidR="0016268C">
        <w:rPr>
          <w:rFonts w:eastAsiaTheme="minorEastAsia"/>
        </w:rPr>
        <w:t xml:space="preserve"> and beyond 30% for arbitrary gravit</w:t>
      </w:r>
      <w:r w:rsidR="00880A31">
        <w:rPr>
          <w:rFonts w:eastAsiaTheme="minorEastAsia"/>
        </w:rPr>
        <w:t>ies</w:t>
      </w:r>
      <w:r w:rsidR="00E642AA">
        <w:rPr>
          <w:rFonts w:eastAsiaTheme="minorEastAsia"/>
        </w:rPr>
        <w:t xml:space="preserve"> </w:t>
      </w:r>
      <w:r w:rsidR="00E642AA">
        <w:rPr>
          <w:rFonts w:eastAsiaTheme="minorEastAsia"/>
        </w:rPr>
        <w:fldChar w:fldCharType="begin" w:fldLock="1"/>
      </w:r>
      <w:r w:rsidR="001D4CE3">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Hagenfeld, &amp; López-Moliner, 2018)","manualFormatting":"(Jörges, Hagenfeld, &amp; López-Moliner, 2018)","plainTextFormattedCitation":"(Björn Jörges, Hagenfeld, &amp; López-Moliner, 2018)","previouslyFormattedCitation":"(Björn Jörges, Hagenfeld, &amp; López-Moliner, 2018)"},"properties":{"noteIndex":0},"schema":"https://github.com/citation-style-language/schema/raw/master/csl-citation.json"}</w:instrText>
      </w:r>
      <w:r w:rsidR="00E642AA">
        <w:rPr>
          <w:rFonts w:eastAsiaTheme="minorEastAsia"/>
        </w:rPr>
        <w:fldChar w:fldCharType="separate"/>
      </w:r>
      <w:r w:rsidR="004A436E" w:rsidRPr="004A436E">
        <w:rPr>
          <w:rFonts w:eastAsiaTheme="minorEastAsia"/>
          <w:noProof/>
        </w:rPr>
        <w:t>(Jörges, Hagenfeld, &amp; López-Moliner, 2018)</w:t>
      </w:r>
      <w:r w:rsidR="00E642AA">
        <w:rPr>
          <w:rFonts w:eastAsiaTheme="minorEastAsia"/>
        </w:rPr>
        <w:fldChar w:fldCharType="end"/>
      </w:r>
      <w:r w:rsidR="0016268C">
        <w:rPr>
          <w:rFonts w:eastAsiaTheme="minorEastAsia"/>
        </w:rPr>
        <w:t xml:space="preserve">, which is in line with those found for </w:t>
      </w:r>
      <w:r w:rsidR="00DC2DE7">
        <w:rPr>
          <w:rFonts w:eastAsiaTheme="minorEastAsia"/>
        </w:rPr>
        <w:t xml:space="preserve">linear </w:t>
      </w:r>
      <w:r w:rsidR="0016268C">
        <w:rPr>
          <w:rFonts w:eastAsiaTheme="minorEastAsia"/>
        </w:rPr>
        <w:t>accelerations</w:t>
      </w:r>
      <w:r w:rsidR="00E642AA">
        <w:rPr>
          <w:rFonts w:eastAsiaTheme="minorEastAsia"/>
        </w:rPr>
        <w:t xml:space="preserve"> </w:t>
      </w:r>
      <w:r w:rsidR="00E642AA">
        <w:rPr>
          <w:rFonts w:eastAsiaTheme="minorEastAsia"/>
        </w:rPr>
        <w:fldChar w:fldCharType="begin" w:fldLock="1"/>
      </w:r>
      <w:r w:rsidR="008A7B56">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acceleration","type":"article-journal","volume":"32"},"uris":["http://www.mendeley.com/documents/?uuid=87640a2d-be6b-495c-bff6-916e102dcbe8"]}],"mendeley":{"formattedCitation":"(Werkhoven, Snippe, &amp; Alexander, 1992)","plainTextFormattedCitation":"(Werkhoven, Snippe, &amp; Alexander, 1992)","previouslyFormattedCitation":"(Werkhoven, Snippe, &amp; Alexander, 1992)"},"properties":{"noteIndex":0},"schema":"https://github.com/citation-style-language/schema/raw/master/csl-citation.json"}</w:instrText>
      </w:r>
      <w:r w:rsidR="00E642AA">
        <w:rPr>
          <w:rFonts w:eastAsiaTheme="minorEastAsia"/>
        </w:rPr>
        <w:fldChar w:fldCharType="separate"/>
      </w:r>
      <w:r w:rsidR="00E642AA" w:rsidRPr="00E642AA">
        <w:rPr>
          <w:rFonts w:eastAsiaTheme="minorEastAsia"/>
          <w:noProof/>
        </w:rPr>
        <w:t>(Werkhoven, Snippe, &amp; Alexander, 1992)</w:t>
      </w:r>
      <w:r w:rsidR="00E642AA">
        <w:rPr>
          <w:rFonts w:eastAsiaTheme="minorEastAsia"/>
        </w:rPr>
        <w:fldChar w:fldCharType="end"/>
      </w:r>
      <w:r w:rsidR="0016268C">
        <w:rPr>
          <w:rFonts w:eastAsiaTheme="minorEastAsia"/>
        </w:rPr>
        <w:t>. We thus proceed with a value of 20</w:t>
      </w:r>
      <w:r w:rsidR="002B2E0C">
        <w:rPr>
          <w:rFonts w:eastAsiaTheme="minorEastAsia"/>
        </w:rPr>
        <w:t>%</w:t>
      </w:r>
      <w:r w:rsidR="00DC2DE7">
        <w:rPr>
          <w:rFonts w:eastAsiaTheme="minorEastAsia"/>
        </w:rPr>
        <w:t>, which corresponds to a normalized standard deviation of 0.295</w:t>
      </w:r>
      <w:r w:rsidR="00880A31">
        <w:rPr>
          <w:rFonts w:eastAsiaTheme="minorEastAsia"/>
        </w:rPr>
        <w:t xml:space="preserve"> (see procedure above)</w:t>
      </w:r>
      <w:r w:rsidR="00DC2DE7">
        <w:rPr>
          <w:rFonts w:eastAsiaTheme="minorEastAsia"/>
        </w:rPr>
        <w:t>.</w:t>
      </w:r>
      <w:r w:rsidR="004851B6">
        <w:rPr>
          <w:rFonts w:eastAsiaTheme="minorEastAsia"/>
        </w:rPr>
        <w:t xml:space="preserve"> </w:t>
      </w:r>
    </w:p>
    <w:p w14:paraId="3987C14C" w14:textId="122E596F" w:rsidR="00314718" w:rsidRDefault="00E817C4" w:rsidP="00BE7928">
      <w:pPr>
        <w:spacing w:line="480" w:lineRule="auto"/>
        <w:jc w:val="both"/>
        <w:rPr>
          <w:rFonts w:eastAsiaTheme="minorEastAsia"/>
        </w:rPr>
      </w:pPr>
      <w:r>
        <w:rPr>
          <w:rFonts w:eastAsiaTheme="minorEastAsia"/>
        </w:rPr>
        <w:t xml:space="preserve">There are further constraints: First, the motor variability should be lower than the overall variabilities observed for </w:t>
      </w:r>
      <w:r w:rsidR="007F55F7">
        <w:rPr>
          <w:rFonts w:eastAsiaTheme="minorEastAsia"/>
        </w:rPr>
        <w:t xml:space="preserve">the absolute error in </w:t>
      </w:r>
      <w:r>
        <w:rPr>
          <w:rFonts w:eastAsiaTheme="minorEastAsia"/>
        </w:rPr>
        <w:t xml:space="preserve">each condition (the minimum is just over 0.08 s for the short occlusion condition with 1.3g and an initial vertical velocity of 4.5 m/s). Second, the </w:t>
      </w:r>
      <w:r w:rsidR="0080133C">
        <w:rPr>
          <w:rFonts w:eastAsiaTheme="minorEastAsia"/>
        </w:rPr>
        <w:t>motor variability should be equal across conditions and be independent of gravity, initial velocity</w:t>
      </w:r>
      <w:r>
        <w:rPr>
          <w:rFonts w:eastAsiaTheme="minorEastAsia"/>
        </w:rPr>
        <w:t xml:space="preserve"> </w:t>
      </w:r>
      <w:r w:rsidR="0080133C">
        <w:rPr>
          <w:rFonts w:eastAsiaTheme="minorEastAsia"/>
        </w:rPr>
        <w:t>and Occlusion category</w:t>
      </w:r>
      <w:r w:rsidR="00A25CC3">
        <w:rPr>
          <w:rFonts w:eastAsiaTheme="minorEastAsia"/>
        </w:rPr>
        <w:t xml:space="preserve"> (see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r w:rsidR="004A3F9D" w:rsidRPr="00E72229">
        <w:t xml:space="preserve">Figure </w:t>
      </w:r>
      <w:r w:rsidR="004A3F9D">
        <w:rPr>
          <w:noProof/>
        </w:rPr>
        <w:t>5</w:t>
      </w:r>
      <w:r w:rsidR="00A25CC3">
        <w:rPr>
          <w:rFonts w:eastAsiaTheme="minorEastAsia"/>
        </w:rPr>
        <w:fldChar w:fldCharType="end"/>
      </w:r>
      <w:r w:rsidR="00A25CC3">
        <w:rPr>
          <w:rFonts w:eastAsiaTheme="minorEastAsia"/>
        </w:rPr>
        <w:t>B)</w:t>
      </w:r>
      <w:r w:rsidR="0080133C">
        <w:rPr>
          <w:rFonts w:eastAsiaTheme="minorEastAsia"/>
        </w:rPr>
        <w:t xml:space="preserve">. </w:t>
      </w:r>
    </w:p>
    <w:p w14:paraId="48C4B5E2" w14:textId="21928915" w:rsidR="00E2668D" w:rsidRDefault="001906EB" w:rsidP="00E2668D">
      <w:pPr>
        <w:spacing w:line="480" w:lineRule="auto"/>
        <w:jc w:val="both"/>
        <w:rPr>
          <w:rFonts w:eastAsiaTheme="minorEastAsia"/>
        </w:rPr>
      </w:pPr>
      <w:r>
        <w:rPr>
          <w:rFonts w:eastAsiaTheme="minorEastAsia"/>
        </w:rPr>
        <w:t>We put these</w:t>
      </w:r>
      <w:r w:rsidR="00FA364D">
        <w:rPr>
          <w:rFonts w:eastAsiaTheme="minorEastAsia"/>
        </w:rPr>
        <w:t xml:space="preserve"> values for </w:t>
      </w:r>
      <w:r w:rsidR="00FA364D" w:rsidRPr="006D11B3">
        <w:rPr>
          <w:rFonts w:eastAsiaTheme="minorEastAsia"/>
          <w:b/>
          <w:bCs/>
        </w:rPr>
        <w:t>g</w:t>
      </w:r>
      <w:r w:rsidR="00FA364D">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FA364D">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FA364D">
        <w:rPr>
          <w:rFonts w:eastAsiaTheme="minorEastAsia"/>
        </w:rPr>
        <w:t xml:space="preserve"> </w:t>
      </w:r>
      <w:r>
        <w:rPr>
          <w:rFonts w:eastAsiaTheme="minorEastAsia"/>
        </w:rPr>
        <w:t xml:space="preserve">into Equation 4 </w:t>
      </w:r>
      <w:r w:rsidR="00FA364D">
        <w:rPr>
          <w:rFonts w:eastAsiaTheme="minorEastAsia"/>
        </w:rPr>
        <w:t>to</w:t>
      </w:r>
      <w:r w:rsidR="00B94CFD">
        <w:rPr>
          <w:rFonts w:eastAsiaTheme="minorEastAsia"/>
        </w:rPr>
        <w:t xml:space="preserve"> stimulate </w:t>
      </w:r>
      <w:r w:rsidR="00C6015C">
        <w:rPr>
          <w:rFonts w:eastAsiaTheme="minorEastAsia"/>
        </w:rPr>
        <w:t xml:space="preserve">the </w:t>
      </w:r>
      <w:r>
        <w:rPr>
          <w:rFonts w:eastAsiaTheme="minorEastAsia"/>
        </w:rPr>
        <w:t>temporal responses</w:t>
      </w:r>
      <w:r w:rsidR="00C6015C">
        <w:rPr>
          <w:rFonts w:eastAsiaTheme="minorEastAsia"/>
        </w:rPr>
        <w:t xml:space="preserve"> for each trial </w:t>
      </w:r>
      <w:r w:rsidR="00905A4B">
        <w:rPr>
          <w:rFonts w:eastAsiaTheme="minorEastAsia"/>
        </w:rPr>
        <w:t>1</w:t>
      </w:r>
      <w:r w:rsidR="00CE0600">
        <w:rPr>
          <w:rFonts w:eastAsiaTheme="minorEastAsia"/>
        </w:rPr>
        <w:t>000</w:t>
      </w:r>
      <w:r w:rsidR="00C6015C">
        <w:rPr>
          <w:rFonts w:eastAsiaTheme="minorEastAsia"/>
        </w:rPr>
        <w:t xml:space="preserve"> times</w:t>
      </w:r>
      <w:r w:rsidR="00EE79BD">
        <w:rPr>
          <w:rFonts w:eastAsiaTheme="minorEastAsia"/>
        </w:rPr>
        <w:t xml:space="preserve">. </w:t>
      </w:r>
      <w:r w:rsidR="00B804B7">
        <w:rPr>
          <w:rFonts w:eastAsiaTheme="minorEastAsia"/>
        </w:rPr>
        <w:t xml:space="preserve">We 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rrors (RMSE)</w:t>
      </w:r>
      <w:r w:rsidR="00B804B7">
        <w:rPr>
          <w:rFonts w:eastAsiaTheme="minorEastAsia"/>
        </w:rPr>
        <w:t xml:space="preserve"> between the standard deviations of the simulated timing error and the observed timing errors</w:t>
      </w:r>
      <w:r w:rsidR="0059490A">
        <w:rPr>
          <w:rFonts w:eastAsiaTheme="minorEastAsia"/>
        </w:rPr>
        <w:t>, separately for each combination of gravity, initial vertical velocity, Occlusion condition and participant</w:t>
      </w:r>
      <w:r w:rsidR="00B804B7">
        <w:rPr>
          <w:rFonts w:eastAsiaTheme="minorEastAsia"/>
        </w:rPr>
        <w:t>.</w:t>
      </w:r>
      <w:r w:rsidR="0059490A">
        <w:rPr>
          <w:rFonts w:eastAsiaTheme="minorEastAsia"/>
        </w:rPr>
        <w:t xml:space="preserve"> We collapsed the error across initial horizontal </w:t>
      </w:r>
      <w:r w:rsidR="0059490A">
        <w:rPr>
          <w:rFonts w:eastAsiaTheme="minorEastAsia"/>
        </w:rPr>
        <w:lastRenderedPageBreak/>
        <w:t>velocities because results for both values were virtually the same, mostly likely because the horizontal velocity barely influences overall flight duration</w:t>
      </w:r>
      <w:r w:rsidR="00C1673C">
        <w:rPr>
          <w:rFonts w:eastAsiaTheme="minorEastAsia"/>
        </w:rPr>
        <w:t xml:space="preserve"> in the presence of air drag, and not at all in the absence of air drag.</w:t>
      </w:r>
      <w:ins w:id="212" w:author="Björn Jörges" w:date="2020-07-09T04:30:00Z">
        <w:r w:rsidR="00C7749A">
          <w:rPr>
            <w:rFonts w:eastAsiaTheme="minorEastAsia"/>
          </w:rPr>
          <w:t xml:space="preserve"> </w:t>
        </w:r>
      </w:ins>
      <w:r w:rsidR="00B804B7">
        <w:rPr>
          <w:rFonts w:eastAsiaTheme="minorEastAsia"/>
        </w:rPr>
        <w:t>After visualizing a relevant range of candidate values for the standard deviation of the remaining errors (see</w:t>
      </w:r>
      <w:r w:rsidR="003A56D0">
        <w:rPr>
          <w:rFonts w:eastAsiaTheme="minorEastAsia"/>
        </w:rPr>
        <w:t xml:space="preserve"> </w:t>
      </w:r>
      <w:r w:rsidR="003A56D0">
        <w:rPr>
          <w:rFonts w:eastAsiaTheme="minorEastAsia"/>
        </w:rPr>
        <w:fldChar w:fldCharType="begin"/>
      </w:r>
      <w:r w:rsidR="003A56D0">
        <w:rPr>
          <w:rFonts w:eastAsiaTheme="minorEastAsia"/>
        </w:rPr>
        <w:instrText xml:space="preserve"> REF _Ref28033242 \h </w:instrText>
      </w:r>
      <w:r w:rsidR="00BE7928">
        <w:rPr>
          <w:rFonts w:eastAsiaTheme="minorEastAsia"/>
        </w:rPr>
        <w:instrText xml:space="preserve"> \* MERGEFORMAT </w:instrText>
      </w:r>
      <w:r w:rsidR="003A56D0">
        <w:rPr>
          <w:rFonts w:eastAsiaTheme="minorEastAsia"/>
        </w:rPr>
      </w:r>
      <w:r w:rsidR="003A56D0">
        <w:rPr>
          <w:rFonts w:eastAsiaTheme="minorEastAsia"/>
        </w:rPr>
        <w:fldChar w:fldCharType="separate"/>
      </w:r>
      <w:r w:rsidR="004A3F9D" w:rsidRPr="00456512">
        <w:t xml:space="preserve">Figure </w:t>
      </w:r>
      <w:r w:rsidR="004A3F9D">
        <w:rPr>
          <w:noProof/>
        </w:rPr>
        <w:t>6</w:t>
      </w:r>
      <w:r w:rsidR="003A56D0">
        <w:rPr>
          <w:rFonts w:eastAsiaTheme="minorEastAsia"/>
        </w:rPr>
        <w:fldChar w:fldCharType="end"/>
      </w:r>
      <w:r w:rsidR="00B804B7">
        <w:rPr>
          <w:rFonts w:eastAsiaTheme="minorEastAsia"/>
        </w:rPr>
        <w:t xml:space="preserve">), we use </w:t>
      </w:r>
      <w:r w:rsidR="00EE79BD">
        <w:rPr>
          <w:rFonts w:eastAsiaTheme="minorEastAsia"/>
        </w:rPr>
        <w:t>the optim() function implemented in R</w:t>
      </w:r>
      <w:r w:rsidR="00B804B7">
        <w:rPr>
          <w:rFonts w:eastAsiaTheme="minorEastAsia"/>
        </w:rPr>
        <w:t xml:space="preserve"> with a lower bound of 0.</w:t>
      </w:r>
      <w:r w:rsidR="00B025FE">
        <w:rPr>
          <w:rFonts w:eastAsiaTheme="minorEastAsia"/>
        </w:rPr>
        <w:t>0</w:t>
      </w:r>
      <w:r w:rsidR="00B804B7">
        <w:rPr>
          <w:rFonts w:eastAsiaTheme="minorEastAsia"/>
        </w:rPr>
        <w:t>1</w:t>
      </w:r>
      <w:r w:rsidR="00314718">
        <w:rPr>
          <w:rFonts w:eastAsiaTheme="minorEastAsia"/>
        </w:rPr>
        <w:t> s</w:t>
      </w:r>
      <w:r w:rsidR="00B804B7">
        <w:rPr>
          <w:rFonts w:eastAsiaTheme="minorEastAsia"/>
        </w:rPr>
        <w:t xml:space="preserve"> and an upper bound of 0.</w:t>
      </w:r>
      <w:r w:rsidR="00B025FE">
        <w:rPr>
          <w:rFonts w:eastAsiaTheme="minorEastAsia"/>
        </w:rPr>
        <w:t>0</w:t>
      </w:r>
      <w:r w:rsidR="00314718">
        <w:rPr>
          <w:rFonts w:eastAsiaTheme="minorEastAsia"/>
        </w:rPr>
        <w:t>6 s</w:t>
      </w:r>
      <w:r w:rsidR="00B804B7">
        <w:rPr>
          <w:rFonts w:eastAsiaTheme="minorEastAsia"/>
        </w:rPr>
        <w:t xml:space="preserve"> to find the best fit for the observed data.</w:t>
      </w:r>
      <w:r w:rsidR="00EE79BD">
        <w:rPr>
          <w:rFonts w:eastAsiaTheme="minorEastAsia"/>
        </w:rPr>
        <w:t xml:space="preserve"> </w:t>
      </w:r>
      <w:r w:rsidR="00B94CFD">
        <w:rPr>
          <w:rFonts w:eastAsiaTheme="minorEastAsia"/>
        </w:rPr>
        <w:t xml:space="preserve">We found the best fit for </w:t>
      </w:r>
      <w:r w:rsidR="004850CC">
        <w:rPr>
          <w:rFonts w:eastAsiaTheme="minorEastAsia"/>
        </w:rPr>
        <w:t xml:space="preserve">a </w:t>
      </w:r>
      <w:r w:rsidR="00C03A45">
        <w:rPr>
          <w:rFonts w:eastAsiaTheme="minorEastAsia"/>
        </w:rPr>
        <w:t>standard deviation of 0.</w:t>
      </w:r>
      <w:r w:rsidR="00616FA4">
        <w:rPr>
          <w:rFonts w:eastAsiaTheme="minorEastAsia"/>
        </w:rPr>
        <w:t>058</w:t>
      </w:r>
      <w:r w:rsidR="00C03A45">
        <w:rPr>
          <w:rFonts w:eastAsiaTheme="minorEastAsia"/>
        </w:rPr>
        <w:t> s, with an RMSE of 0.0</w:t>
      </w:r>
      <w:r w:rsidR="007F55F7">
        <w:rPr>
          <w:rFonts w:eastAsiaTheme="minorEastAsia"/>
        </w:rPr>
        <w:t>4</w:t>
      </w:r>
      <w:r w:rsidR="004850CC">
        <w:rPr>
          <w:rFonts w:eastAsiaTheme="minorEastAsia"/>
        </w:rPr>
        <w:t>.</w:t>
      </w:r>
    </w:p>
    <w:p w14:paraId="51206F38" w14:textId="58285287" w:rsidR="005368D2" w:rsidRDefault="009F5050" w:rsidP="00E2668D">
      <w:pPr>
        <w:spacing w:line="480" w:lineRule="auto"/>
        <w:jc w:val="both"/>
        <w:rPr>
          <w:rFonts w:eastAsiaTheme="minorEastAsia"/>
        </w:rPr>
      </w:pPr>
      <w:r w:rsidRPr="009F5050">
        <w:rPr>
          <w:rFonts w:eastAsiaTheme="minorEastAsia"/>
          <w:noProof/>
        </w:rPr>
        <w:t xml:space="preserve"> </w:t>
      </w:r>
    </w:p>
    <w:p w14:paraId="3986126C" w14:textId="1B536A30" w:rsidR="00FA364D" w:rsidRDefault="00FA364D" w:rsidP="00BE7928">
      <w:pPr>
        <w:pStyle w:val="Heading3"/>
        <w:spacing w:line="480" w:lineRule="auto"/>
      </w:pPr>
      <w:r w:rsidRPr="00FA364D">
        <w:t>The Standard Deviation of the Gravity Prior</w:t>
      </w:r>
    </w:p>
    <w:p w14:paraId="4568C0F2" w14:textId="66CF6FD6" w:rsidR="00515BFC" w:rsidRDefault="00FA364D" w:rsidP="00BE7928">
      <w:pPr>
        <w:spacing w:line="480" w:lineRule="auto"/>
        <w:jc w:val="both"/>
        <w:rPr>
          <w:rFonts w:eastAsiaTheme="minorEastAsia"/>
        </w:rPr>
      </w:pPr>
      <w:r>
        <w:rPr>
          <w:rFonts w:eastAsiaTheme="minorEastAsia"/>
        </w:rPr>
        <w:t xml:space="preserve">We then proceed to apply these values to simulate </w:t>
      </w:r>
      <w:r w:rsidR="00DD1FC4">
        <w:rPr>
          <w:rFonts w:eastAsiaTheme="minorEastAsia"/>
        </w:rPr>
        <w:t xml:space="preserve">data sets </w:t>
      </w:r>
      <w:r>
        <w:rPr>
          <w:rFonts w:eastAsiaTheme="minorEastAsia"/>
        </w:rPr>
        <w:t xml:space="preserve">based on the above assumptions, get the standard deviations for the timing </w:t>
      </w:r>
      <w:proofErr w:type="gramStart"/>
      <w:r>
        <w:rPr>
          <w:rFonts w:eastAsiaTheme="minorEastAsia"/>
        </w:rPr>
        <w:t>error</w:t>
      </w:r>
      <w:proofErr w:type="gramEnd"/>
      <w:r>
        <w:rPr>
          <w:rFonts w:eastAsiaTheme="minorEastAsia"/>
        </w:rPr>
        <w:t xml:space="preserve"> and compare them to standard deviations of the observed timing errors</w:t>
      </w:r>
      <w:r w:rsidR="00FB13C4">
        <w:rPr>
          <w:rFonts w:eastAsiaTheme="minorEastAsia"/>
        </w:rPr>
        <w:t xml:space="preserve"> (Method 1)</w:t>
      </w:r>
      <w:r w:rsidR="00DD1FC4">
        <w:rPr>
          <w:rFonts w:eastAsiaTheme="minorEastAsia"/>
        </w:rPr>
        <w:t xml:space="preserve">. We restrict this </w:t>
      </w:r>
      <w:r w:rsidR="0065543C">
        <w:rPr>
          <w:rFonts w:eastAsiaTheme="minorEastAsia"/>
        </w:rPr>
        <w:t xml:space="preserve">comparison to the 0.7g/0.85g/1g/1.15/1.3g condition, as we expect the gravity model not to be activated for inverted gravitational motion. For a discussion of factors impacting the performance of the model for short occlusions, see </w:t>
      </w:r>
      <w:r w:rsidR="0065543C">
        <w:rPr>
          <w:rFonts w:eastAsiaTheme="minorEastAsia"/>
        </w:rPr>
        <w:fldChar w:fldCharType="begin" w:fldLock="1"/>
      </w:r>
      <w:r w:rsidR="00314718">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et al., 2018)","manualFormatting":"(Jörges et al., 2018)","plainTextFormattedCitation":"(Björn Jörges et al., 2018)","previouslyFormattedCitation":"(Björn Jörges et al., 2018)"},"properties":{"noteIndex":0},"schema":"https://github.com/citation-style-language/schema/raw/master/csl-citation.json"}</w:instrText>
      </w:r>
      <w:r w:rsidR="0065543C">
        <w:rPr>
          <w:rFonts w:eastAsiaTheme="minorEastAsia"/>
        </w:rPr>
        <w:fldChar w:fldCharType="separate"/>
      </w:r>
      <w:r w:rsidR="004A436E" w:rsidRPr="004A436E">
        <w:rPr>
          <w:rFonts w:eastAsiaTheme="minorEastAsia"/>
          <w:noProof/>
        </w:rPr>
        <w:t>(Jörges et al., 2018)</w:t>
      </w:r>
      <w:r w:rsidR="0065543C">
        <w:rPr>
          <w:rFonts w:eastAsiaTheme="minorEastAsia"/>
        </w:rPr>
        <w:fldChar w:fldCharType="end"/>
      </w:r>
      <w:r w:rsidR="0065543C">
        <w:rPr>
          <w:rFonts w:eastAsiaTheme="minorEastAsia"/>
        </w:rPr>
        <w:t xml:space="preserve">. We first simulate a range of sensible standard deviations (from </w:t>
      </w:r>
      <w:r w:rsidR="006B0775">
        <w:rPr>
          <w:rFonts w:eastAsiaTheme="minorEastAsia"/>
        </w:rPr>
        <w:t>0</w:t>
      </w:r>
      <w:r w:rsidR="0065543C">
        <w:rPr>
          <w:rFonts w:eastAsiaTheme="minorEastAsia"/>
        </w:rPr>
        <w:t xml:space="preserve">, corresponding to an </w:t>
      </w:r>
      <w:r w:rsidR="006B0775">
        <w:rPr>
          <w:rFonts w:eastAsiaTheme="minorEastAsia"/>
        </w:rPr>
        <w:t xml:space="preserve">impossibly </w:t>
      </w:r>
      <w:r w:rsidR="0065543C">
        <w:rPr>
          <w:rFonts w:eastAsiaTheme="minorEastAsia"/>
        </w:rPr>
        <w:t>precise representation, to 0.</w:t>
      </w:r>
      <w:r w:rsidR="001940CF">
        <w:rPr>
          <w:rFonts w:eastAsiaTheme="minorEastAsia"/>
        </w:rPr>
        <w:t>2</w:t>
      </w:r>
      <w:r w:rsidR="008679CF">
        <w:rPr>
          <w:rFonts w:eastAsiaTheme="minorEastAsia"/>
        </w:rPr>
        <w:t>8</w:t>
      </w:r>
      <w:r w:rsidR="0065543C">
        <w:rPr>
          <w:rFonts w:eastAsiaTheme="minorEastAsia"/>
        </w:rPr>
        <w:t xml:space="preserve">, corresponding to a </w:t>
      </w:r>
      <w:r w:rsidR="00B804B7">
        <w:rPr>
          <w:rFonts w:eastAsiaTheme="minorEastAsia"/>
        </w:rPr>
        <w:t xml:space="preserve">quite </w:t>
      </w:r>
      <w:r w:rsidR="006C6CE5">
        <w:rPr>
          <w:rFonts w:eastAsiaTheme="minorEastAsia"/>
        </w:rPr>
        <w:t xml:space="preserve">imprecise representation with </w:t>
      </w:r>
      <w:r w:rsidR="00B804B7">
        <w:rPr>
          <w:rFonts w:eastAsiaTheme="minorEastAsia"/>
        </w:rPr>
        <w:t xml:space="preserve">limited </w:t>
      </w:r>
      <w:r w:rsidR="006C6CE5">
        <w:rPr>
          <w:rFonts w:eastAsiaTheme="minorEastAsia"/>
        </w:rPr>
        <w:t>impact on the final percept</w:t>
      </w:r>
      <w:r w:rsidR="0065543C">
        <w:rPr>
          <w:rFonts w:eastAsiaTheme="minorEastAsia"/>
        </w:rPr>
        <w:t>, in steps of 0.0</w:t>
      </w:r>
      <w:r w:rsidR="00090B49">
        <w:rPr>
          <w:rFonts w:eastAsiaTheme="minorEastAsia"/>
        </w:rPr>
        <w:t>3</w:t>
      </w:r>
      <w:r w:rsidR="0065543C">
        <w:rPr>
          <w:rFonts w:eastAsiaTheme="minorEastAsia"/>
        </w:rPr>
        <w:t>) to determine the lower and upper bounds of the optimization interval</w:t>
      </w:r>
      <w:r w:rsidR="00B804B7">
        <w:rPr>
          <w:rFonts w:eastAsiaTheme="minorEastAsia"/>
        </w:rPr>
        <w:t xml:space="preserve"> (see</w:t>
      </w:r>
      <w:ins w:id="213" w:author="Björn Jörges" w:date="2020-07-09T03:44:00Z">
        <w:r w:rsidR="00F37EAE">
          <w:rPr>
            <w:rFonts w:eastAsiaTheme="minorEastAsia"/>
          </w:rPr>
          <w:t xml:space="preserve"> </w:t>
        </w:r>
      </w:ins>
      <w:ins w:id="214" w:author="Björn Jörges" w:date="2020-07-09T03:45:00Z">
        <w:r w:rsidR="00F37EAE">
          <w:rPr>
            <w:rFonts w:eastAsiaTheme="minorEastAsia"/>
          </w:rPr>
          <w:t>Figure 6B)</w:t>
        </w:r>
      </w:ins>
      <w:r w:rsidR="00970297">
        <w:rPr>
          <w:rFonts w:eastAsiaTheme="minorEastAsia"/>
        </w:rPr>
        <w:t xml:space="preserve"> </w:t>
      </w:r>
      <w:r w:rsidR="00970297">
        <w:rPr>
          <w:rFonts w:eastAsiaTheme="minorEastAsia"/>
        </w:rPr>
        <w:fldChar w:fldCharType="begin"/>
      </w:r>
      <w:r w:rsidR="00970297">
        <w:rPr>
          <w:rFonts w:eastAsiaTheme="minorEastAsia"/>
        </w:rPr>
        <w:instrText xml:space="preserve"> REF _Ref28033214 \h </w:instrText>
      </w:r>
      <w:r w:rsidR="00BE7928">
        <w:rPr>
          <w:rFonts w:eastAsiaTheme="minorEastAsia"/>
        </w:rPr>
        <w:instrText xml:space="preserve"> \* MERGEFORMAT </w:instrText>
      </w:r>
      <w:r w:rsidR="00970297">
        <w:rPr>
          <w:rFonts w:eastAsiaTheme="minorEastAsia"/>
        </w:rPr>
      </w:r>
      <w:r w:rsidR="00970297">
        <w:rPr>
          <w:rFonts w:eastAsiaTheme="minorEastAsia"/>
        </w:rPr>
        <w:fldChar w:fldCharType="separate"/>
      </w:r>
      <w:del w:id="215" w:author="Björn Jörges" w:date="2020-07-09T03:44:00Z">
        <w:r w:rsidR="004A3F9D" w:rsidDel="00F37EAE">
          <w:rPr>
            <w:rFonts w:eastAsiaTheme="minorEastAsia"/>
            <w:b/>
            <w:bCs/>
          </w:rPr>
          <w:delText>Error! Reference source not found</w:delText>
        </w:r>
      </w:del>
      <w:r w:rsidR="004A3F9D">
        <w:rPr>
          <w:rFonts w:eastAsiaTheme="minorEastAsia"/>
          <w:b/>
          <w:bCs/>
        </w:rPr>
        <w:t>.</w:t>
      </w:r>
      <w:r w:rsidR="00970297">
        <w:rPr>
          <w:rFonts w:eastAsiaTheme="minorEastAsia"/>
        </w:rPr>
        <w:fldChar w:fldCharType="end"/>
      </w:r>
      <w:r w:rsidR="00B804B7">
        <w:rPr>
          <w:rFonts w:eastAsiaTheme="minorEastAsia"/>
        </w:rPr>
        <w:t>)</w:t>
      </w:r>
      <w:r w:rsidR="00A25CC3">
        <w:rPr>
          <w:rFonts w:eastAsiaTheme="minorEastAsia"/>
        </w:rPr>
        <w:t xml:space="preserve">; </w:t>
      </w:r>
      <w:r w:rsidR="00A25CC3">
        <w:rPr>
          <w:rFonts w:eastAsiaTheme="minorEastAsia"/>
        </w:rPr>
        <w:fldChar w:fldCharType="begin"/>
      </w:r>
      <w:r w:rsidR="00A25CC3">
        <w:rPr>
          <w:rFonts w:eastAsiaTheme="minorEastAsia"/>
        </w:rPr>
        <w:instrText xml:space="preserve"> REF _Ref28582960 \h </w:instrText>
      </w:r>
      <w:r w:rsidR="00BE7928">
        <w:rPr>
          <w:rFonts w:eastAsiaTheme="minorEastAsia"/>
        </w:rPr>
        <w:instrText xml:space="preserve"> \* MERGEFORMAT </w:instrText>
      </w:r>
      <w:r w:rsidR="00A25CC3">
        <w:rPr>
          <w:rFonts w:eastAsiaTheme="minorEastAsia"/>
        </w:rPr>
      </w:r>
      <w:r w:rsidR="00A25CC3">
        <w:rPr>
          <w:rFonts w:eastAsiaTheme="minorEastAsia"/>
        </w:rPr>
        <w:fldChar w:fldCharType="separate"/>
      </w:r>
      <w:r w:rsidR="004A3F9D" w:rsidRPr="00E72229">
        <w:t xml:space="preserve">Figure </w:t>
      </w:r>
      <w:r w:rsidR="004A3F9D">
        <w:rPr>
          <w:noProof/>
        </w:rPr>
        <w:t>5</w:t>
      </w:r>
      <w:r w:rsidR="00A25CC3">
        <w:rPr>
          <w:rFonts w:eastAsiaTheme="minorEastAsia"/>
        </w:rPr>
        <w:fldChar w:fldCharType="end"/>
      </w:r>
      <w:r w:rsidR="00A25CC3">
        <w:rPr>
          <w:rFonts w:eastAsiaTheme="minorEastAsia"/>
        </w:rPr>
        <w:t>D furthermore highlights how changes in the simulated variability of the represented gravity changes response variability.</w:t>
      </w:r>
    </w:p>
    <w:p w14:paraId="7CFDC686" w14:textId="5732D5BA" w:rsidR="00515BFC" w:rsidRPr="00456512" w:rsidRDefault="00515BFC" w:rsidP="00E3255D">
      <w:pPr>
        <w:pStyle w:val="Caption"/>
        <w:jc w:val="both"/>
        <w:rPr>
          <w:rFonts w:eastAsiaTheme="minorEastAsia"/>
          <w:lang w:val="en-US"/>
        </w:rPr>
      </w:pPr>
    </w:p>
    <w:p w14:paraId="4A35EE10" w14:textId="367F1537" w:rsidR="00905A4B" w:rsidRPr="00E2668D" w:rsidRDefault="0065543C" w:rsidP="00E2668D">
      <w:pPr>
        <w:spacing w:line="480" w:lineRule="auto"/>
        <w:jc w:val="both"/>
        <w:rPr>
          <w:rFonts w:eastAsiaTheme="minorEastAsia"/>
        </w:rPr>
      </w:pPr>
      <w:r>
        <w:rPr>
          <w:rFonts w:eastAsiaTheme="minorEastAsia"/>
        </w:rPr>
        <w:t xml:space="preserve">We find </w:t>
      </w:r>
      <w:r w:rsidR="006C6CE5">
        <w:rPr>
          <w:rFonts w:eastAsiaTheme="minorEastAsia"/>
        </w:rPr>
        <w:t xml:space="preserve">the errors </w:t>
      </w:r>
      <w:r>
        <w:rPr>
          <w:rFonts w:eastAsiaTheme="minorEastAsia"/>
        </w:rPr>
        <w:t xml:space="preserve">to be lowest around </w:t>
      </w:r>
      <w:proofErr w:type="gramStart"/>
      <w:r>
        <w:rPr>
          <w:rFonts w:eastAsiaTheme="minorEastAsia"/>
        </w:rPr>
        <w:t>0.</w:t>
      </w:r>
      <w:r w:rsidR="00490616">
        <w:rPr>
          <w:rFonts w:eastAsiaTheme="minorEastAsia"/>
        </w:rPr>
        <w:t>2</w:t>
      </w:r>
      <w:r w:rsidR="007E285D">
        <w:rPr>
          <w:rFonts w:eastAsiaTheme="minorEastAsia"/>
        </w:rPr>
        <w:t>1</w:t>
      </w:r>
      <w:r>
        <w:rPr>
          <w:rFonts w:eastAsiaTheme="minorEastAsia"/>
        </w:rPr>
        <w:t>, and</w:t>
      </w:r>
      <w:proofErr w:type="gramEnd"/>
      <w:r>
        <w:rPr>
          <w:rFonts w:eastAsiaTheme="minorEastAsia"/>
        </w:rPr>
        <w:t xml:space="preserve"> choose thus 0.</w:t>
      </w:r>
      <w:r w:rsidR="005E359D">
        <w:rPr>
          <w:rFonts w:eastAsiaTheme="minorEastAsia"/>
        </w:rPr>
        <w:t>1</w:t>
      </w:r>
      <w:r w:rsidR="007E285D">
        <w:rPr>
          <w:rFonts w:eastAsiaTheme="minorEastAsia"/>
        </w:rPr>
        <w:t>6</w:t>
      </w:r>
      <w:r>
        <w:rPr>
          <w:rFonts w:eastAsiaTheme="minorEastAsia"/>
        </w:rPr>
        <w:t xml:space="preserve"> as the lower bound and 0.</w:t>
      </w:r>
      <w:r w:rsidR="005E359D">
        <w:rPr>
          <w:rFonts w:eastAsiaTheme="minorEastAsia"/>
        </w:rPr>
        <w:t>2</w:t>
      </w:r>
      <w:r w:rsidR="00935799">
        <w:rPr>
          <w:rFonts w:eastAsiaTheme="minorEastAsia"/>
        </w:rPr>
        <w:t>6</w:t>
      </w:r>
      <w:r w:rsidR="007E285D">
        <w:rPr>
          <w:rFonts w:eastAsiaTheme="minorEastAsia"/>
        </w:rPr>
        <w:t> m/s</w:t>
      </w:r>
      <w:r w:rsidR="00935799">
        <w:rPr>
          <w:rFonts w:eastAsiaTheme="minorEastAsia"/>
        </w:rPr>
        <w:t>²</w:t>
      </w:r>
      <w:r>
        <w:rPr>
          <w:rFonts w:eastAsiaTheme="minorEastAsia"/>
        </w:rPr>
        <w:t xml:space="preserve"> as the upper bound. </w:t>
      </w:r>
      <w:r w:rsidR="00FA364D">
        <w:rPr>
          <w:rFonts w:eastAsiaTheme="minorEastAsia"/>
        </w:rPr>
        <w:t xml:space="preserve">We </w:t>
      </w:r>
      <w:r>
        <w:rPr>
          <w:rFonts w:eastAsiaTheme="minorEastAsia"/>
        </w:rPr>
        <w:t xml:space="preserve">then search for that standard deviation that minimizes the error between simulated and observed timing errors, </w:t>
      </w:r>
      <w:r w:rsidR="00A6648E">
        <w:rPr>
          <w:rFonts w:eastAsiaTheme="minorEastAsia"/>
        </w:rPr>
        <w:t>using the optim() function implemented in R</w:t>
      </w:r>
      <w:r w:rsidR="00DD1FC4">
        <w:rPr>
          <w:rFonts w:eastAsiaTheme="minorEastAsia"/>
        </w:rPr>
        <w:t xml:space="preserve"> </w:t>
      </w:r>
      <w:r w:rsidR="00DD1FC4">
        <w:rPr>
          <w:rFonts w:eastAsiaTheme="minorEastAsia"/>
        </w:rPr>
        <w:fldChar w:fldCharType="begin" w:fldLock="1"/>
      </w:r>
      <w:r>
        <w:rPr>
          <w:rFonts w:eastAsiaTheme="minorEastAsia"/>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DD1FC4">
        <w:rPr>
          <w:rFonts w:eastAsiaTheme="minorEastAsia"/>
        </w:rPr>
        <w:fldChar w:fldCharType="separate"/>
      </w:r>
      <w:r w:rsidR="00DD1FC4" w:rsidRPr="00DD1FC4">
        <w:rPr>
          <w:rFonts w:eastAsiaTheme="minorEastAsia"/>
          <w:noProof/>
        </w:rPr>
        <w:t>(R Core Team, 2017)</w:t>
      </w:r>
      <w:r w:rsidR="00DD1FC4">
        <w:rPr>
          <w:rFonts w:eastAsiaTheme="minorEastAsia"/>
        </w:rPr>
        <w:fldChar w:fldCharType="end"/>
      </w:r>
      <w:r w:rsidR="00B94CFD">
        <w:rPr>
          <w:rFonts w:eastAsiaTheme="minorEastAsia"/>
        </w:rPr>
        <w:t>.</w:t>
      </w:r>
      <w:r w:rsidR="00DD1FC4">
        <w:rPr>
          <w:rFonts w:eastAsiaTheme="minorEastAsia"/>
        </w:rPr>
        <w:t xml:space="preserve"> For each iteration, we simulate </w:t>
      </w:r>
      <w:r w:rsidR="00905A4B">
        <w:rPr>
          <w:rFonts w:eastAsiaTheme="minorEastAsia"/>
        </w:rPr>
        <w:t>1</w:t>
      </w:r>
      <w:r w:rsidR="00CE0600">
        <w:rPr>
          <w:rFonts w:eastAsiaTheme="minorEastAsia"/>
        </w:rPr>
        <w:t>000</w:t>
      </w:r>
      <w:r w:rsidR="00DD1FC4">
        <w:rPr>
          <w:rFonts w:eastAsiaTheme="minorEastAsia"/>
        </w:rPr>
        <w:t xml:space="preserve"> data sets and </w:t>
      </w:r>
      <w:r w:rsidR="006C6CE5">
        <w:rPr>
          <w:rFonts w:eastAsiaTheme="minorEastAsia"/>
        </w:rPr>
        <w:t xml:space="preserve">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 (RMSE)</w:t>
      </w:r>
      <w:r w:rsidR="006C6CE5">
        <w:rPr>
          <w:rFonts w:eastAsiaTheme="minorEastAsia"/>
        </w:rPr>
        <w:t xml:space="preserve"> between </w:t>
      </w:r>
      <w:r w:rsidR="00314718">
        <w:rPr>
          <w:rFonts w:eastAsiaTheme="minorEastAsia"/>
        </w:rPr>
        <w:t xml:space="preserve">the </w:t>
      </w:r>
      <w:r w:rsidR="00314718">
        <w:rPr>
          <w:rFonts w:eastAsiaTheme="minorEastAsia"/>
        </w:rPr>
        <w:lastRenderedPageBreak/>
        <w:t xml:space="preserve">standard deviations of </w:t>
      </w:r>
      <w:r w:rsidR="006C6CE5">
        <w:rPr>
          <w:rFonts w:eastAsiaTheme="minorEastAsia"/>
        </w:rPr>
        <w:t xml:space="preserve">simulated and observed timing errors across these </w:t>
      </w:r>
      <w:r w:rsidR="00905A4B">
        <w:rPr>
          <w:rFonts w:eastAsiaTheme="minorEastAsia"/>
        </w:rPr>
        <w:t>1</w:t>
      </w:r>
      <w:r w:rsidR="00CE0600">
        <w:rPr>
          <w:rFonts w:eastAsiaTheme="minorEastAsia"/>
        </w:rPr>
        <w:t>000</w:t>
      </w:r>
      <w:r w:rsidR="006C6CE5">
        <w:rPr>
          <w:rFonts w:eastAsiaTheme="minorEastAsia"/>
        </w:rPr>
        <w:t xml:space="preserve"> data sets. </w:t>
      </w:r>
      <w:r w:rsidR="00B94CFD">
        <w:rPr>
          <w:rFonts w:eastAsiaTheme="minorEastAsia"/>
        </w:rPr>
        <w:t>The R code we used for these simulat</w:t>
      </w:r>
      <w:r w:rsidR="00DD1FC4">
        <w:rPr>
          <w:rFonts w:eastAsiaTheme="minorEastAsia"/>
        </w:rPr>
        <w:t>ions</w:t>
      </w:r>
      <w:r w:rsidR="00B94CFD">
        <w:rPr>
          <w:rFonts w:eastAsiaTheme="minorEastAsia"/>
        </w:rPr>
        <w:t xml:space="preserve"> can be found on Git</w:t>
      </w:r>
      <w:r w:rsidR="001A57F8">
        <w:rPr>
          <w:rFonts w:eastAsiaTheme="minorEastAsia"/>
        </w:rPr>
        <w:t>H</w:t>
      </w:r>
      <w:r w:rsidR="00B94CFD">
        <w:rPr>
          <w:rFonts w:eastAsiaTheme="minorEastAsia"/>
        </w:rPr>
        <w:t>ub (</w:t>
      </w:r>
      <w:hyperlink r:id="rId9" w:history="1">
        <w:r w:rsidR="00DC3E91">
          <w:rPr>
            <w:rStyle w:val="Hyperlink"/>
          </w:rPr>
          <w:t>https://github.com/b-jorges/SD-of-Gravity-Prior</w:t>
        </w:r>
      </w:hyperlink>
      <w:r w:rsidR="00B94CFD">
        <w:rPr>
          <w:rFonts w:eastAsiaTheme="minorEastAsia"/>
        </w:rPr>
        <w:t>)</w:t>
      </w:r>
      <w:r w:rsidR="00DD1FC4">
        <w:rPr>
          <w:rFonts w:eastAsiaTheme="minorEastAsia"/>
        </w:rPr>
        <w:t>, including extensive annotations.</w:t>
      </w:r>
      <w:r w:rsidR="004850CC">
        <w:rPr>
          <w:rFonts w:eastAsiaTheme="minorEastAsia"/>
        </w:rPr>
        <w:t xml:space="preserve"> We found a normalized standard deviation of </w:t>
      </w:r>
      <w:r w:rsidR="00F3636D">
        <w:rPr>
          <w:rFonts w:eastAsiaTheme="minorEastAsia"/>
        </w:rPr>
        <w:t>0.2</w:t>
      </w:r>
      <w:r w:rsidR="00904B08">
        <w:rPr>
          <w:rFonts w:eastAsiaTheme="minorEastAsia"/>
        </w:rPr>
        <w:t>08</w:t>
      </w:r>
      <w:r w:rsidR="004850CC">
        <w:rPr>
          <w:rFonts w:eastAsiaTheme="minorEastAsia"/>
        </w:rPr>
        <w:t xml:space="preserve"> for the gravity prior, which corresponds to a standard deviation of about </w:t>
      </w:r>
      <w:r w:rsidR="00F3636D">
        <w:rPr>
          <w:rFonts w:eastAsiaTheme="minorEastAsia"/>
        </w:rPr>
        <w:t>2.</w:t>
      </w:r>
      <w:r w:rsidR="004B0211">
        <w:rPr>
          <w:rFonts w:eastAsiaTheme="minorEastAsia"/>
        </w:rPr>
        <w:t>04</w:t>
      </w:r>
      <w:r w:rsidR="00355892">
        <w:rPr>
          <w:rFonts w:eastAsiaTheme="minorEastAsia"/>
        </w:rPr>
        <w:t> m/s²</w:t>
      </w:r>
      <w:r w:rsidR="004850CC">
        <w:rPr>
          <w:rFonts w:eastAsiaTheme="minorEastAsia"/>
        </w:rPr>
        <w:t xml:space="preserve"> for a mean of 9.81 m/s²</w:t>
      </w:r>
      <w:r w:rsidR="00C64A31">
        <w:rPr>
          <w:rFonts w:eastAsiaTheme="minorEastAsia"/>
        </w:rPr>
        <w:t>,</w:t>
      </w:r>
      <w:r w:rsidR="00345C78">
        <w:rPr>
          <w:rFonts w:eastAsiaTheme="minorEastAsia"/>
        </w:rPr>
        <w:t xml:space="preserve"> and a Weber fraction of 14.</w:t>
      </w:r>
      <w:r w:rsidR="00904B08">
        <w:rPr>
          <w:rFonts w:eastAsiaTheme="minorEastAsia"/>
        </w:rPr>
        <w:t>1</w:t>
      </w:r>
      <w:r w:rsidR="002B2E0C">
        <w:rPr>
          <w:rFonts w:eastAsiaTheme="minorEastAsia"/>
        </w:rPr>
        <w:t>%</w:t>
      </w:r>
      <w:r w:rsidR="002502B8">
        <w:rPr>
          <w:rFonts w:eastAsiaTheme="minorEastAsia"/>
        </w:rPr>
        <w:t>.</w:t>
      </w:r>
      <w:r w:rsidR="00484F8A">
        <w:rPr>
          <w:rFonts w:eastAsiaTheme="minorEastAsia"/>
        </w:rPr>
        <w:t xml:space="preserve"> The</w:t>
      </w:r>
      <w:r w:rsidR="00935799">
        <w:rPr>
          <w:rFonts w:eastAsiaTheme="minorEastAsia"/>
        </w:rPr>
        <w:t xml:space="preserve"> RMSE is 0.0</w:t>
      </w:r>
      <w:r w:rsidR="00904B08">
        <w:rPr>
          <w:rFonts w:eastAsiaTheme="minorEastAsia"/>
        </w:rPr>
        <w:t>24</w:t>
      </w:r>
      <w:r w:rsidR="00484F8A">
        <w:rPr>
          <w:rFonts w:eastAsiaTheme="minorEastAsia"/>
        </w:rPr>
        <w:t>.</w:t>
      </w:r>
      <w:r w:rsidR="00905A4B">
        <w:rPr>
          <w:rFonts w:eastAsiaTheme="minorEastAsia"/>
        </w:rPr>
        <w:t xml:space="preserve"> </w:t>
      </w:r>
      <w:r w:rsidR="00E521AE">
        <w:rPr>
          <w:rFonts w:eastAsiaTheme="minorEastAsia"/>
        </w:rPr>
        <w:t xml:space="preserve">In </w:t>
      </w:r>
      <w:r w:rsidR="00905A4B">
        <w:rPr>
          <w:rFonts w:eastAsiaTheme="minorEastAsia"/>
        </w:rPr>
        <w:fldChar w:fldCharType="begin"/>
      </w:r>
      <w:r w:rsidR="00905A4B">
        <w:rPr>
          <w:rFonts w:eastAsiaTheme="minorEastAsia"/>
        </w:rPr>
        <w:instrText xml:space="preserve"> REF _Ref30470787 \h </w:instrText>
      </w:r>
      <w:r w:rsidR="00BE7928">
        <w:rPr>
          <w:rFonts w:eastAsiaTheme="minorEastAsia"/>
        </w:rPr>
        <w:instrText xml:space="preserve"> \* MERGEFORMAT </w:instrText>
      </w:r>
      <w:r w:rsidR="00905A4B">
        <w:rPr>
          <w:rFonts w:eastAsiaTheme="minorEastAsia"/>
        </w:rPr>
      </w:r>
      <w:r w:rsidR="00905A4B">
        <w:rPr>
          <w:rFonts w:eastAsiaTheme="minorEastAsia"/>
        </w:rPr>
        <w:fldChar w:fldCharType="separate"/>
      </w:r>
      <w:r w:rsidR="004A3F9D" w:rsidRPr="00905A4B">
        <w:t xml:space="preserve">Figure </w:t>
      </w:r>
      <w:r w:rsidR="004A3F9D">
        <w:rPr>
          <w:noProof/>
        </w:rPr>
        <w:t>7</w:t>
      </w:r>
      <w:r w:rsidR="00905A4B">
        <w:rPr>
          <w:rFonts w:eastAsiaTheme="minorEastAsia"/>
        </w:rPr>
        <w:fldChar w:fldCharType="end"/>
      </w:r>
      <w:r w:rsidR="00E521AE">
        <w:rPr>
          <w:rFonts w:eastAsiaTheme="minorEastAsia"/>
        </w:rPr>
        <w:t xml:space="preserve">, we illustrate how the simulated standard deviations relate to the observed ones. The light red dots correspond to this method (“Simulated (Method1)”); as evident from the figure, the fits are better for the </w:t>
      </w:r>
      <w:r w:rsidR="000E612A">
        <w:rPr>
          <w:rFonts w:eastAsiaTheme="minorEastAsia"/>
        </w:rPr>
        <w:t>Long O</w:t>
      </w:r>
      <w:r w:rsidR="00E521AE">
        <w:rPr>
          <w:rFonts w:eastAsiaTheme="minorEastAsia"/>
        </w:rPr>
        <w:t xml:space="preserve">cclusion condition, while the SDs are generally </w:t>
      </w:r>
      <w:r w:rsidR="000E612A">
        <w:rPr>
          <w:rFonts w:eastAsiaTheme="minorEastAsia"/>
        </w:rPr>
        <w:t xml:space="preserve">overestimated </w:t>
      </w:r>
      <w:r w:rsidR="00E521AE">
        <w:rPr>
          <w:rFonts w:eastAsiaTheme="minorEastAsia"/>
        </w:rPr>
        <w:t xml:space="preserve">for the </w:t>
      </w:r>
      <w:r w:rsidR="000E612A">
        <w:rPr>
          <w:rFonts w:eastAsiaTheme="minorEastAsia"/>
        </w:rPr>
        <w:t xml:space="preserve">Short </w:t>
      </w:r>
      <w:r w:rsidR="00E521AE">
        <w:rPr>
          <w:rFonts w:eastAsiaTheme="minorEastAsia"/>
        </w:rPr>
        <w:t>Occlusion condition.</w:t>
      </w:r>
    </w:p>
    <w:p w14:paraId="50572CDA" w14:textId="2B30EB01" w:rsidR="00C4017F" w:rsidRDefault="0049204E" w:rsidP="00BE7928">
      <w:pPr>
        <w:spacing w:line="480" w:lineRule="auto"/>
        <w:jc w:val="both"/>
        <w:rPr>
          <w:rFonts w:eastAsiaTheme="minorEastAsia"/>
        </w:rPr>
      </w:pPr>
      <w:r>
        <w:rPr>
          <w:rFonts w:eastAsiaTheme="minorEastAsia"/>
        </w:rPr>
        <w:t xml:space="preserve">If the gravity prior was discarded completely for upwards motion, we might observe even larger errors for -1g motion. We elaborate on this issue in the discussion. As </w:t>
      </w:r>
      <w:r w:rsidR="00905A4B">
        <w:rPr>
          <w:rFonts w:eastAsiaTheme="minorEastAsia"/>
        </w:rPr>
        <w:t xml:space="preserve">there is </w:t>
      </w:r>
      <w:r>
        <w:rPr>
          <w:rFonts w:eastAsiaTheme="minorEastAsia"/>
        </w:rPr>
        <w:t xml:space="preserve">thus </w:t>
      </w:r>
      <w:r w:rsidR="00905A4B">
        <w:rPr>
          <w:rFonts w:eastAsiaTheme="minorEastAsia"/>
        </w:rPr>
        <w:t>some reason to believe that the gravity prior is not completely inactive in upwards motion</w:t>
      </w:r>
      <w:r w:rsidR="00935799">
        <w:rPr>
          <w:rFonts w:eastAsiaTheme="minorEastAsia"/>
        </w:rPr>
        <w:t>, which may bias to above method to overestimate the standard deviation of the gravity prior</w:t>
      </w:r>
      <w:r w:rsidR="00905A4B">
        <w:rPr>
          <w:rFonts w:eastAsiaTheme="minorEastAsia"/>
        </w:rPr>
        <w:t>, we furthermore conducted simulations where both the motor variability and the strong gravity prior are fitted to the data</w:t>
      </w:r>
      <w:r w:rsidR="00314718">
        <w:rPr>
          <w:rFonts w:eastAsiaTheme="minorEastAsia"/>
        </w:rPr>
        <w:t xml:space="preserve"> (Method 2)</w:t>
      </w:r>
      <w:r w:rsidR="00905A4B">
        <w:rPr>
          <w:rFonts w:eastAsiaTheme="minorEastAsia"/>
        </w:rPr>
        <w:t xml:space="preserve">. To this end, we use the optimize() function implemented in R which uses the Nelder and Mead method </w:t>
      </w:r>
      <w:r w:rsidR="00905A4B">
        <w:rPr>
          <w:rFonts w:eastAsiaTheme="minorEastAsia"/>
        </w:rPr>
        <w:fldChar w:fldCharType="begin" w:fldLock="1"/>
      </w:r>
      <w:r w:rsidR="004A436E">
        <w:rPr>
          <w:rFonts w:eastAsiaTheme="minorEastAsia"/>
        </w:rPr>
        <w:instrText>ADDIN CSL_CITATION {"citationItems":[{"id":"ITEM-1","itemData":{"DOI":"10.1093/comjnl/7.4.308","ISBN":"9781605580852","ISSN":"0010-4620","abstract":"A method is described for the minimization of a function of n variables, which depends on the comparison of function values at the (n + 1) vertices of a general simplex, followed by the replacement of the vertex with the highest value by another point. The simplex adapts itself to the local landscape, and contracts on to the final minimum. The method is shown to be effective and computationally compact. A procedure is given for the estimation of the Hessian matrix in the neighbourhood of the minimum, needed in statistical estimation problems.","author":[{"dropping-particle":"","family":"Nelder","given":"J. A.","non-dropping-particle":"","parse-names":false,"suffix":""},{"dropping-particle":"","family":"Mead","given":"R.","non-dropping-particle":"","parse-names":false,"suffix":""}],"container-title":"The Computer Journal","id":"ITEM-1","issue":"4","issued":{"date-parts":[["1965"]]},"page":"308-313","title":"A Simplex Method for Function Minimization","type":"article-journal","volume":"7"},"uris":["http://www.mendeley.com/documents/?uuid=9815d833-eeee-4945-a546-42a69dedee52"]}],"mendeley":{"formattedCitation":"(Nelder &amp; Mead, 1965)","plainTextFormattedCitation":"(Nelder &amp; Mead, 1965)","previouslyFormattedCitation":"(Nelder &amp; Mead, 1965)"},"properties":{"noteIndex":0},"schema":"https://github.com/citation-style-language/schema/raw/master/csl-citation.json"}</w:instrText>
      </w:r>
      <w:r w:rsidR="00905A4B">
        <w:rPr>
          <w:rFonts w:eastAsiaTheme="minorEastAsia"/>
        </w:rPr>
        <w:fldChar w:fldCharType="separate"/>
      </w:r>
      <w:r w:rsidR="00905A4B" w:rsidRPr="00905A4B">
        <w:rPr>
          <w:rFonts w:eastAsiaTheme="minorEastAsia"/>
          <w:noProof/>
        </w:rPr>
        <w:t>(Nelder &amp; Mead, 1965)</w:t>
      </w:r>
      <w:r w:rsidR="00905A4B">
        <w:rPr>
          <w:rFonts w:eastAsiaTheme="minorEastAsia"/>
        </w:rPr>
        <w:fldChar w:fldCharType="end"/>
      </w:r>
      <w:r w:rsidR="00905A4B">
        <w:rPr>
          <w:rFonts w:eastAsiaTheme="minorEastAsia"/>
        </w:rPr>
        <w:t xml:space="preserve"> to determine those values </w:t>
      </w:r>
      <w:r w:rsidR="00935799">
        <w:rPr>
          <w:rFonts w:eastAsiaTheme="minorEastAsia"/>
        </w:rPr>
        <w:t xml:space="preserve">for the motor standard deviation and the standard deviation of the gravity prior </w:t>
      </w:r>
      <w:r w:rsidR="00905A4B">
        <w:rPr>
          <w:rFonts w:eastAsiaTheme="minorEastAsia"/>
        </w:rPr>
        <w:t xml:space="preserve">that yield the smallest errors between simulated and observed variability. </w:t>
      </w:r>
      <w:r w:rsidR="00842646">
        <w:rPr>
          <w:rFonts w:eastAsiaTheme="minorEastAsia"/>
        </w:rPr>
        <w:t>This is suitable</w:t>
      </w:r>
      <w:r w:rsidR="00C609D3">
        <w:rPr>
          <w:rFonts w:eastAsiaTheme="minorEastAsia"/>
        </w:rPr>
        <w:t xml:space="preserve"> because</w:t>
      </w:r>
      <w:r w:rsidR="00842646">
        <w:rPr>
          <w:rFonts w:eastAsiaTheme="minorEastAsia"/>
        </w:rPr>
        <w:t xml:space="preserve"> variability in the gravity prior and motor variability affect the final variability differentially (see </w:t>
      </w:r>
      <w:r w:rsidR="00842646">
        <w:rPr>
          <w:rFonts w:eastAsiaTheme="minorEastAsia"/>
        </w:rPr>
        <w:fldChar w:fldCharType="begin"/>
      </w:r>
      <w:r w:rsidR="00842646">
        <w:rPr>
          <w:rFonts w:eastAsiaTheme="minorEastAsia"/>
        </w:rPr>
        <w:instrText xml:space="preserve"> REF _Ref28582960 \h </w:instrText>
      </w:r>
      <w:r w:rsidR="00BE7928">
        <w:rPr>
          <w:rFonts w:eastAsiaTheme="minorEastAsia"/>
        </w:rPr>
        <w:instrText xml:space="preserve"> \* MERGEFORMAT </w:instrText>
      </w:r>
      <w:r w:rsidR="00842646">
        <w:rPr>
          <w:rFonts w:eastAsiaTheme="minorEastAsia"/>
        </w:rPr>
      </w:r>
      <w:r w:rsidR="00842646">
        <w:rPr>
          <w:rFonts w:eastAsiaTheme="minorEastAsia"/>
        </w:rPr>
        <w:fldChar w:fldCharType="separate"/>
      </w:r>
      <w:r w:rsidR="004A3F9D" w:rsidRPr="00E72229">
        <w:t xml:space="preserve">Figure </w:t>
      </w:r>
      <w:r w:rsidR="004A3F9D">
        <w:rPr>
          <w:noProof/>
        </w:rPr>
        <w:t>5</w:t>
      </w:r>
      <w:r w:rsidR="00842646">
        <w:rPr>
          <w:rFonts w:eastAsiaTheme="minorEastAsia"/>
        </w:rPr>
        <w:fldChar w:fldCharType="end"/>
      </w:r>
      <w:r w:rsidR="00842646">
        <w:rPr>
          <w:rFonts w:eastAsiaTheme="minorEastAsia"/>
        </w:rPr>
        <w:t>)</w:t>
      </w:r>
      <w:r w:rsidR="00935799">
        <w:rPr>
          <w:rFonts w:eastAsiaTheme="minorEastAsia"/>
        </w:rPr>
        <w:t>: a higher motor variability leads to uniformly higher standard deviations for the observed error, while a higher gravity variability affects longer trajectories (Long Occlusion, higher initial vertical velocity and lower gravities) more strongly than shorter ones. Based on above results, we chose</w:t>
      </w:r>
      <w:r w:rsidR="007A343A">
        <w:rPr>
          <w:rFonts w:eastAsiaTheme="minorEastAsia"/>
        </w:rPr>
        <w:t xml:space="preserve"> 0.04 and 0.2 as starting parameters</w:t>
      </w:r>
      <w:r w:rsidR="00935799">
        <w:rPr>
          <w:rFonts w:eastAsiaTheme="minorEastAsia"/>
        </w:rPr>
        <w:t>, but did not limit the parameter space</w:t>
      </w:r>
      <w:r w:rsidR="007A343A">
        <w:rPr>
          <w:rFonts w:eastAsiaTheme="minorEastAsia"/>
        </w:rPr>
        <w:t>.</w:t>
      </w:r>
      <w:r w:rsidR="00842646">
        <w:rPr>
          <w:rFonts w:eastAsiaTheme="minorEastAsia"/>
        </w:rPr>
        <w:t xml:space="preserve"> This method allots variability in slightly different proportions: the standard deviation for the motor error is 0.0</w:t>
      </w:r>
      <w:r w:rsidR="00C609D3">
        <w:rPr>
          <w:rFonts w:eastAsiaTheme="minorEastAsia"/>
        </w:rPr>
        <w:t>6</w:t>
      </w:r>
      <w:r w:rsidR="00C03A45">
        <w:rPr>
          <w:rFonts w:eastAsiaTheme="minorEastAsia"/>
        </w:rPr>
        <w:t> </w:t>
      </w:r>
      <w:r w:rsidR="00842646">
        <w:rPr>
          <w:rFonts w:eastAsiaTheme="minorEastAsia"/>
        </w:rPr>
        <w:t>s and the standardized standard deviation of the gravity prior is 0.</w:t>
      </w:r>
      <w:r w:rsidR="00C609D3">
        <w:rPr>
          <w:rFonts w:eastAsiaTheme="minorEastAsia"/>
        </w:rPr>
        <w:t>211</w:t>
      </w:r>
      <w:r w:rsidR="00842646">
        <w:rPr>
          <w:rFonts w:eastAsiaTheme="minorEastAsia"/>
        </w:rPr>
        <w:t xml:space="preserve"> (which corresponds to a non-standardized </w:t>
      </w:r>
      <w:r w:rsidR="00345C78">
        <w:rPr>
          <w:rFonts w:eastAsiaTheme="minorEastAsia"/>
        </w:rPr>
        <w:t xml:space="preserve">standard deviation of </w:t>
      </w:r>
      <w:r w:rsidR="00C609D3">
        <w:rPr>
          <w:rFonts w:eastAsiaTheme="minorEastAsia"/>
        </w:rPr>
        <w:t>2.07</w:t>
      </w:r>
      <w:r w:rsidR="007A343A">
        <w:rPr>
          <w:rFonts w:eastAsiaTheme="minorEastAsia"/>
        </w:rPr>
        <w:t> m/s²</w:t>
      </w:r>
      <w:r w:rsidR="00345C78">
        <w:rPr>
          <w:rFonts w:eastAsiaTheme="minorEastAsia"/>
        </w:rPr>
        <w:t xml:space="preserve"> and a Weber fraction of 1</w:t>
      </w:r>
      <w:r w:rsidR="00C609D3">
        <w:rPr>
          <w:rFonts w:eastAsiaTheme="minorEastAsia"/>
        </w:rPr>
        <w:t>4</w:t>
      </w:r>
      <w:r w:rsidR="00345C78">
        <w:rPr>
          <w:rFonts w:eastAsiaTheme="minorEastAsia"/>
        </w:rPr>
        <w:t>.</w:t>
      </w:r>
      <w:r w:rsidR="00C03A45">
        <w:rPr>
          <w:rFonts w:eastAsiaTheme="minorEastAsia"/>
        </w:rPr>
        <w:t>2</w:t>
      </w:r>
      <w:r w:rsidR="002B2E0C">
        <w:rPr>
          <w:rFonts w:eastAsiaTheme="minorEastAsia"/>
        </w:rPr>
        <w:t>%</w:t>
      </w:r>
      <w:r w:rsidR="00345C78">
        <w:rPr>
          <w:rFonts w:eastAsiaTheme="minorEastAsia"/>
        </w:rPr>
        <w:t>)</w:t>
      </w:r>
      <w:r w:rsidR="00842646">
        <w:rPr>
          <w:rFonts w:eastAsiaTheme="minorEastAsia"/>
        </w:rPr>
        <w:t xml:space="preserve">, with </w:t>
      </w:r>
      <w:r w:rsidR="00C03A45">
        <w:rPr>
          <w:rFonts w:eastAsiaTheme="minorEastAsia"/>
        </w:rPr>
        <w:t>an RMSE of 0.</w:t>
      </w:r>
      <w:r w:rsidR="007A0386">
        <w:rPr>
          <w:rFonts w:eastAsiaTheme="minorEastAsia"/>
        </w:rPr>
        <w:t>024</w:t>
      </w:r>
      <w:r w:rsidR="00842646">
        <w:rPr>
          <w:rFonts w:eastAsiaTheme="minorEastAsia"/>
        </w:rPr>
        <w:t>.</w:t>
      </w:r>
      <w:r w:rsidR="00B40ECA">
        <w:rPr>
          <w:rFonts w:eastAsiaTheme="minorEastAsia"/>
        </w:rPr>
        <w:t xml:space="preserve"> </w:t>
      </w:r>
      <w:r w:rsidR="007A0386">
        <w:rPr>
          <w:rFonts w:eastAsiaTheme="minorEastAsia"/>
        </w:rPr>
        <w:t xml:space="preserve">These values are extremely close to the </w:t>
      </w:r>
      <w:r w:rsidR="007A0386">
        <w:rPr>
          <w:rFonts w:eastAsiaTheme="minorEastAsia"/>
        </w:rPr>
        <w:lastRenderedPageBreak/>
        <w:t>values found with</w:t>
      </w:r>
      <w:r w:rsidR="00B40ECA">
        <w:rPr>
          <w:rFonts w:eastAsiaTheme="minorEastAsia"/>
        </w:rPr>
        <w:t xml:space="preserve"> </w:t>
      </w:r>
      <w:r w:rsidR="00301367">
        <w:rPr>
          <w:rFonts w:eastAsiaTheme="minorEastAsia"/>
        </w:rPr>
        <w:t>Method 1</w:t>
      </w:r>
      <w:r w:rsidR="00B40ECA">
        <w:rPr>
          <w:rFonts w:eastAsiaTheme="minorEastAsia"/>
        </w:rPr>
        <w:t>.</w:t>
      </w:r>
      <w:r w:rsidR="00E521AE">
        <w:rPr>
          <w:rFonts w:eastAsiaTheme="minorEastAsia"/>
        </w:rPr>
        <w:t xml:space="preserve"> </w:t>
      </w:r>
      <w:r w:rsidR="007A0386">
        <w:rPr>
          <w:rFonts w:eastAsiaTheme="minorEastAsia"/>
        </w:rPr>
        <w:t>While</w:t>
      </w:r>
      <w:r w:rsidR="005265F4">
        <w:rPr>
          <w:rFonts w:eastAsiaTheme="minorEastAsia"/>
        </w:rPr>
        <w:t xml:space="preserve"> </w:t>
      </w:r>
      <w:r w:rsidR="007A0386">
        <w:rPr>
          <w:rFonts w:eastAsiaTheme="minorEastAsia"/>
        </w:rPr>
        <w:t>i</w:t>
      </w:r>
      <w:r w:rsidR="00E521AE">
        <w:rPr>
          <w:rFonts w:eastAsiaTheme="minorEastAsia"/>
        </w:rPr>
        <w:t>t is worth noting that fitting both parameters to the data makes this method</w:t>
      </w:r>
      <w:r w:rsidR="00314718">
        <w:rPr>
          <w:rFonts w:eastAsiaTheme="minorEastAsia"/>
        </w:rPr>
        <w:t xml:space="preserve"> </w:t>
      </w:r>
      <w:r w:rsidR="00E521AE">
        <w:rPr>
          <w:rFonts w:eastAsiaTheme="minorEastAsia"/>
        </w:rPr>
        <w:t>more susceptible to overfitting</w:t>
      </w:r>
      <w:r w:rsidR="007A0386">
        <w:rPr>
          <w:rFonts w:eastAsiaTheme="minorEastAsia"/>
        </w:rPr>
        <w:t>, this lends additional support to the tentative conclusion that the standard deviation of the gravity prior is just above 2 m/s² or a Weber Fraction of 14.2%</w:t>
      </w:r>
      <w:r w:rsidR="00E521AE">
        <w:rPr>
          <w:rFonts w:eastAsiaTheme="minorEastAsia"/>
        </w:rPr>
        <w:t xml:space="preserve"> The simulated standard deviations for these conditions are depicted in solid red in </w:t>
      </w:r>
      <w:r w:rsidR="00E2668D">
        <w:rPr>
          <w:rFonts w:eastAsiaTheme="minorEastAsia"/>
        </w:rPr>
        <w:fldChar w:fldCharType="begin"/>
      </w:r>
      <w:r w:rsidR="00E2668D">
        <w:rPr>
          <w:rFonts w:eastAsiaTheme="minorEastAsia"/>
        </w:rPr>
        <w:instrText xml:space="preserve"> REF _Ref30470787 \h </w:instrText>
      </w:r>
      <w:r w:rsidR="00E2668D">
        <w:rPr>
          <w:rFonts w:eastAsiaTheme="minorEastAsia"/>
        </w:rPr>
      </w:r>
      <w:r w:rsidR="00E2668D">
        <w:rPr>
          <w:rFonts w:eastAsiaTheme="minorEastAsia"/>
        </w:rPr>
        <w:fldChar w:fldCharType="separate"/>
      </w:r>
      <w:r w:rsidR="00E2668D" w:rsidRPr="00905A4B">
        <w:t xml:space="preserve">Figure </w:t>
      </w:r>
      <w:r w:rsidR="00E2668D">
        <w:rPr>
          <w:noProof/>
        </w:rPr>
        <w:t>7</w:t>
      </w:r>
      <w:r w:rsidR="00E2668D">
        <w:rPr>
          <w:rFonts w:eastAsiaTheme="minorEastAsia"/>
        </w:rPr>
        <w:fldChar w:fldCharType="end"/>
      </w:r>
      <w:r w:rsidR="00E521AE">
        <w:rPr>
          <w:rFonts w:eastAsiaTheme="minorEastAsia"/>
        </w:rPr>
        <w:t xml:space="preserve"> (“Simulated (Method 2)”):</w:t>
      </w:r>
      <w:r w:rsidR="00753203">
        <w:rPr>
          <w:rFonts w:eastAsiaTheme="minorEastAsia"/>
        </w:rPr>
        <w:t xml:space="preserve"> The fits are much better for the long occlusions, at the cost of a slight overestimation of the variability for the short occlusions.</w:t>
      </w:r>
    </w:p>
    <w:p w14:paraId="05219796" w14:textId="77777777" w:rsidR="00842646" w:rsidRDefault="00842646" w:rsidP="00BE7928">
      <w:pPr>
        <w:spacing w:line="480" w:lineRule="auto"/>
        <w:jc w:val="both"/>
        <w:rPr>
          <w:rFonts w:eastAsiaTheme="minorEastAsia"/>
        </w:rPr>
      </w:pPr>
    </w:p>
    <w:p w14:paraId="742C6723" w14:textId="28180493" w:rsidR="00604840" w:rsidRPr="00D42F15" w:rsidRDefault="004850CC" w:rsidP="00BE7928">
      <w:pPr>
        <w:pStyle w:val="Heading2"/>
        <w:spacing w:line="480" w:lineRule="auto"/>
        <w:rPr>
          <w:lang w:val="en-US"/>
        </w:rPr>
      </w:pPr>
      <w:r w:rsidRPr="004850CC">
        <w:rPr>
          <w:lang w:val="en-US"/>
        </w:rPr>
        <w:t>Discussion</w:t>
      </w:r>
    </w:p>
    <w:p w14:paraId="336F2279" w14:textId="743C3255" w:rsidR="00D42F15" w:rsidRDefault="00DF08F8" w:rsidP="00BE7928">
      <w:pPr>
        <w:spacing w:line="480" w:lineRule="auto"/>
        <w:jc w:val="both"/>
        <w:rPr>
          <w:rFonts w:eastAsiaTheme="minorEastAsia"/>
        </w:rPr>
      </w:pPr>
      <w:r>
        <w:rPr>
          <w:rFonts w:eastAsiaTheme="minorEastAsia"/>
        </w:rPr>
        <w:t xml:space="preserve">Humans assume </w:t>
      </w:r>
      <w:r w:rsidR="006F7F5C" w:rsidRPr="00D22200">
        <w:rPr>
          <w:rFonts w:eastAsiaTheme="minorEastAsia"/>
        </w:rPr>
        <w:t>in many tasks and circumstances that objects in their environment are affected by earth gravity</w:t>
      </w:r>
      <w:r>
        <w:rPr>
          <w:rFonts w:eastAsiaTheme="minorEastAsia"/>
        </w:rPr>
        <w:t>.</w:t>
      </w:r>
      <w:r w:rsidR="006F7F5C" w:rsidRPr="00D22200">
        <w:rPr>
          <w:rFonts w:eastAsiaTheme="minorEastAsia"/>
        </w:rPr>
        <w:t xml:space="preserve"> </w:t>
      </w:r>
      <w:r>
        <w:rPr>
          <w:rFonts w:eastAsiaTheme="minorEastAsia"/>
        </w:rPr>
        <w:t xml:space="preserve">It </w:t>
      </w:r>
      <w:r w:rsidR="006F7F5C" w:rsidRPr="00D22200">
        <w:rPr>
          <w:rFonts w:eastAsiaTheme="minorEastAsia"/>
        </w:rPr>
        <w:t xml:space="preserve">has </w:t>
      </w:r>
      <w:r>
        <w:rPr>
          <w:rFonts w:eastAsiaTheme="minorEastAsia"/>
        </w:rPr>
        <w:t xml:space="preserve">thus </w:t>
      </w:r>
      <w:r w:rsidR="006F7F5C" w:rsidRPr="00D22200">
        <w:rPr>
          <w:rFonts w:eastAsiaTheme="minorEastAsia"/>
        </w:rPr>
        <w:t xml:space="preserve">been suggested that we maintain a representation of this value, which we then recruit to predict the behavior of objects in our environment. We recently interpreted this representation as a Strong Prior in a Bayesian framework </w:t>
      </w:r>
      <w:r w:rsidR="006F7F5C" w:rsidRPr="00D22200">
        <w:rPr>
          <w:rFonts w:eastAsiaTheme="minorEastAsia"/>
        </w:rPr>
        <w:fldChar w:fldCharType="begin" w:fldLock="1"/>
      </w:r>
      <w:r w:rsidR="001D4CE3">
        <w:rPr>
          <w:rFonts w:eastAsiaTheme="minorEastAsia"/>
        </w:rPr>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rsidR="006F7F5C" w:rsidRPr="00D22200">
        <w:rPr>
          <w:rFonts w:eastAsiaTheme="minorEastAsia"/>
        </w:rPr>
        <w:fldChar w:fldCharType="separate"/>
      </w:r>
      <w:r w:rsidR="004A436E" w:rsidRPr="004A436E">
        <w:rPr>
          <w:rFonts w:eastAsiaTheme="minorEastAsia"/>
          <w:noProof/>
        </w:rPr>
        <w:t>(Jörges &amp; López-Moliner, 2017)</w:t>
      </w:r>
      <w:r w:rsidR="006F7F5C" w:rsidRPr="00D22200">
        <w:rPr>
          <w:rFonts w:eastAsiaTheme="minorEastAsia"/>
        </w:rPr>
        <w:fldChar w:fldCharType="end"/>
      </w:r>
      <w:r w:rsidR="006F7F5C" w:rsidRPr="00D22200">
        <w:rPr>
          <w:rFonts w:eastAsiaTheme="minorEastAsia"/>
        </w:rPr>
        <w:t xml:space="preserve">. A “Strong Prior” is a prior with a reliability so high that it overrules any sensory input represented in the likelihood. Based on data from timing task </w:t>
      </w:r>
      <w:r w:rsidR="006F7F5C" w:rsidRPr="00D22200">
        <w:rPr>
          <w:rFonts w:eastAsiaTheme="minorEastAsia"/>
        </w:rPr>
        <w:fldChar w:fldCharType="begin" w:fldLock="1"/>
      </w:r>
      <w:r w:rsidR="00D9735A">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2019)","manualFormatting":"(previously reported in Jörges &amp; López-Moliner, 2019)","plainTextFormattedCitation":"(Björn Jörges &amp; López-Moliner, 2019)","previouslyFormattedCitation":"(Björn Jörges &amp; López-Moliner, 2019)"},"properties":{"noteIndex":0},"schema":"https://github.com/citation-style-language/schema/raw/master/csl-citation.json"}</w:instrText>
      </w:r>
      <w:r w:rsidR="006F7F5C" w:rsidRPr="00D22200">
        <w:rPr>
          <w:rFonts w:eastAsiaTheme="minorEastAsia"/>
        </w:rPr>
        <w:fldChar w:fldCharType="separate"/>
      </w:r>
      <w:r w:rsidR="006F7F5C" w:rsidRPr="00D22200">
        <w:rPr>
          <w:rFonts w:eastAsiaTheme="minorEastAsia"/>
          <w:noProof/>
        </w:rPr>
        <w:t>(previously reported in Jörges &amp; López-Moliner, 2019)</w:t>
      </w:r>
      <w:r w:rsidR="006F7F5C" w:rsidRPr="00D22200">
        <w:rPr>
          <w:rFonts w:eastAsiaTheme="minorEastAsia"/>
        </w:rPr>
        <w:fldChar w:fldCharType="end"/>
      </w:r>
      <w:r w:rsidR="006F7F5C" w:rsidRPr="00D22200">
        <w:rPr>
          <w:rFonts w:eastAsiaTheme="minorEastAsia"/>
        </w:rPr>
        <w:t xml:space="preserve">, we make an attempt at determining the standard deviation of a hypothetical Strong Earth Gravity Prior. Our general approach is to account for other </w:t>
      </w:r>
      <w:r w:rsidR="00D22200" w:rsidRPr="00D22200">
        <w:rPr>
          <w:rFonts w:eastAsiaTheme="minorEastAsia"/>
        </w:rPr>
        <w:t xml:space="preserve">sources of perceptuo-motor variability in the task based on thresholds reported in the </w:t>
      </w:r>
      <w:proofErr w:type="gramStart"/>
      <w:r w:rsidR="00D22200" w:rsidRPr="00D22200">
        <w:rPr>
          <w:rFonts w:eastAsiaTheme="minorEastAsia"/>
        </w:rPr>
        <w:t>literature, and</w:t>
      </w:r>
      <w:proofErr w:type="gramEnd"/>
      <w:r w:rsidR="00D22200" w:rsidRPr="00D22200">
        <w:rPr>
          <w:rFonts w:eastAsiaTheme="minorEastAsia"/>
        </w:rPr>
        <w:t xml:space="preserve"> attributing the remaining variability to the Gravity Prior.</w:t>
      </w:r>
      <w:r w:rsidR="00D22200">
        <w:rPr>
          <w:rFonts w:eastAsiaTheme="minorEastAsia"/>
        </w:rPr>
        <w:t xml:space="preserve"> Based on this approach, we find a standard deviation of </w:t>
      </w:r>
      <w:r w:rsidR="00285275">
        <w:rPr>
          <w:rFonts w:eastAsiaTheme="minorEastAsia"/>
        </w:rPr>
        <w:t>2.13</w:t>
      </w:r>
      <w:r w:rsidR="00F3636D">
        <w:rPr>
          <w:rFonts w:eastAsiaTheme="minorEastAsia"/>
        </w:rPr>
        <w:t> m</w:t>
      </w:r>
      <w:r w:rsidR="00D22200">
        <w:rPr>
          <w:rFonts w:eastAsiaTheme="minorEastAsia"/>
        </w:rPr>
        <w:t>/s²</w:t>
      </w:r>
      <w:r w:rsidR="00285275">
        <w:rPr>
          <w:rFonts w:eastAsiaTheme="minorEastAsia"/>
        </w:rPr>
        <w:t xml:space="preserve"> (Method 1) or </w:t>
      </w:r>
      <w:r w:rsidR="00597433">
        <w:rPr>
          <w:rFonts w:eastAsiaTheme="minorEastAsia"/>
        </w:rPr>
        <w:t>2.07</w:t>
      </w:r>
      <w:r w:rsidR="00285275">
        <w:rPr>
          <w:rFonts w:eastAsiaTheme="minorEastAsia"/>
        </w:rPr>
        <w:t> m/s² (Method 2)</w:t>
      </w:r>
      <w:r w:rsidR="00D22200">
        <w:rPr>
          <w:rFonts w:eastAsiaTheme="minorEastAsia"/>
        </w:rPr>
        <w:t>, for a prior with a mean of 9.81 m/s²</w:t>
      </w:r>
      <w:r w:rsidR="00562DCA">
        <w:rPr>
          <w:rFonts w:eastAsiaTheme="minorEastAsia"/>
        </w:rPr>
        <w:t xml:space="preserve">, which corresponds </w:t>
      </w:r>
      <w:r w:rsidR="0087590D">
        <w:rPr>
          <w:rFonts w:eastAsiaTheme="minorEastAsia"/>
        </w:rPr>
        <w:t xml:space="preserve">– mathematically – </w:t>
      </w:r>
      <w:r w:rsidR="00562DCA">
        <w:rPr>
          <w:rFonts w:eastAsiaTheme="minorEastAsia"/>
        </w:rPr>
        <w:t xml:space="preserve">to a Weber fraction of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 respectively</w:t>
      </w:r>
      <w:r w:rsidR="00562DCA">
        <w:rPr>
          <w:rFonts w:eastAsiaTheme="minorEastAsia"/>
        </w:rPr>
        <w:t xml:space="preserve">. This is considerably lower than Weber fractions generally observed for acceleration discrimination, </w:t>
      </w:r>
      <w:r w:rsidR="00285275">
        <w:rPr>
          <w:rFonts w:eastAsiaTheme="minorEastAsia"/>
        </w:rPr>
        <w:t xml:space="preserve">but above </w:t>
      </w:r>
      <w:r w:rsidR="00562DCA">
        <w:rPr>
          <w:rFonts w:eastAsiaTheme="minorEastAsia"/>
        </w:rPr>
        <w:t xml:space="preserve">Weber fractions for </w:t>
      </w:r>
      <w:r w:rsidR="0087590D">
        <w:rPr>
          <w:rFonts w:eastAsiaTheme="minorEastAsia"/>
        </w:rPr>
        <w:t xml:space="preserve">the </w:t>
      </w:r>
      <w:r w:rsidR="00562DCA">
        <w:rPr>
          <w:rFonts w:eastAsiaTheme="minorEastAsia"/>
        </w:rPr>
        <w:t>discrimination</w:t>
      </w:r>
      <w:r w:rsidR="0087590D">
        <w:rPr>
          <w:rFonts w:eastAsiaTheme="minorEastAsia"/>
        </w:rPr>
        <w:t xml:space="preserve"> of constant speeds</w:t>
      </w:r>
      <w:r w:rsidR="002502B8">
        <w:rPr>
          <w:rFonts w:eastAsiaTheme="minorEastAsia"/>
        </w:rPr>
        <w:t xml:space="preserve"> </w:t>
      </w:r>
      <w:r w:rsidR="002502B8">
        <w:rPr>
          <w:rFonts w:eastAsiaTheme="minorEastAsia"/>
        </w:rPr>
        <w:fldChar w:fldCharType="begin" w:fldLock="1"/>
      </w:r>
      <w:r w:rsidR="004A436E">
        <w:rPr>
          <w:rFonts w:eastAsiaTheme="minorEastAsia"/>
        </w:rPr>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2502B8">
        <w:rPr>
          <w:rFonts w:eastAsiaTheme="minorEastAsia"/>
        </w:rPr>
        <w:fldChar w:fldCharType="separate"/>
      </w:r>
      <w:r w:rsidR="002502B8" w:rsidRPr="002502B8">
        <w:rPr>
          <w:rFonts w:eastAsiaTheme="minorEastAsia"/>
          <w:noProof/>
        </w:rPr>
        <w:t>(McKee, 1981)</w:t>
      </w:r>
      <w:r w:rsidR="002502B8">
        <w:rPr>
          <w:rFonts w:eastAsiaTheme="minorEastAsia"/>
        </w:rPr>
        <w:fldChar w:fldCharType="end"/>
      </w:r>
      <w:r w:rsidR="00562DCA">
        <w:rPr>
          <w:rFonts w:eastAsiaTheme="minorEastAsia"/>
        </w:rPr>
        <w:t>.</w:t>
      </w:r>
    </w:p>
    <w:p w14:paraId="4938728C" w14:textId="00968280" w:rsidR="00562DCA" w:rsidRDefault="00562DCA" w:rsidP="00BE7928">
      <w:pPr>
        <w:spacing w:line="480" w:lineRule="auto"/>
        <w:jc w:val="both"/>
        <w:rPr>
          <w:rFonts w:eastAsiaTheme="minorEastAsia"/>
        </w:rPr>
      </w:pPr>
      <w:r>
        <w:rPr>
          <w:rFonts w:eastAsiaTheme="minorEastAsia"/>
        </w:rPr>
        <w:t xml:space="preserve">Interestingly, when we </w:t>
      </w:r>
      <w:r w:rsidR="0087590D">
        <w:rPr>
          <w:rFonts w:eastAsiaTheme="minorEastAsia"/>
        </w:rPr>
        <w:t xml:space="preserve">simulated </w:t>
      </w:r>
      <w:r>
        <w:rPr>
          <w:rFonts w:eastAsiaTheme="minorEastAsia"/>
        </w:rPr>
        <w:t>the timing errors with a fixed value of 9.81 m/s² (i.</w:t>
      </w:r>
      <w:del w:id="216" w:author="Björn Jörges" w:date="2020-07-09T04:30:00Z">
        <w:r w:rsidDel="006F3EA2">
          <w:rPr>
            <w:rFonts w:eastAsiaTheme="minorEastAsia"/>
          </w:rPr>
          <w:delText xml:space="preserve"> </w:delText>
        </w:r>
      </w:del>
      <w:r>
        <w:rPr>
          <w:rFonts w:eastAsiaTheme="minorEastAsia"/>
        </w:rPr>
        <w:t>e.</w:t>
      </w:r>
      <w:ins w:id="217" w:author="Björn Jörges" w:date="2020-07-09T04:30:00Z">
        <w:r w:rsidR="006F3EA2">
          <w:rPr>
            <w:rFonts w:eastAsiaTheme="minorEastAsia"/>
          </w:rPr>
          <w:t>,</w:t>
        </w:r>
      </w:ins>
      <w:r>
        <w:rPr>
          <w:rFonts w:eastAsiaTheme="minorEastAsia"/>
        </w:rPr>
        <w:t xml:space="preserve"> </w:t>
      </w:r>
      <w:r w:rsidR="00F6145E">
        <w:rPr>
          <w:rFonts w:eastAsiaTheme="minorEastAsia"/>
        </w:rPr>
        <w:t xml:space="preserve">in a non-Bayesian framework where the value of earth gravity is not represented as a distribution, but </w:t>
      </w:r>
      <w:r w:rsidR="0087590D">
        <w:rPr>
          <w:rFonts w:eastAsiaTheme="minorEastAsia"/>
        </w:rPr>
        <w:t xml:space="preserve">rather </w:t>
      </w:r>
      <w:r w:rsidR="00F6145E">
        <w:rPr>
          <w:rFonts w:eastAsiaTheme="minorEastAsia"/>
        </w:rPr>
        <w:t xml:space="preserve">a value set at </w:t>
      </w:r>
      <w:r w:rsidR="00F6145E">
        <w:rPr>
          <w:rFonts w:eastAsiaTheme="minorEastAsia"/>
        </w:rPr>
        <w:lastRenderedPageBreak/>
        <w:t>1g;</w:t>
      </w:r>
      <w:r w:rsidR="0087590D">
        <w:rPr>
          <w:rFonts w:eastAsiaTheme="minorEastAsia"/>
        </w:rPr>
        <w:t xml:space="preserve"> see </w:t>
      </w:r>
      <w:r w:rsidR="00F6145E">
        <w:rPr>
          <w:rFonts w:eastAsiaTheme="minorEastAsia"/>
        </w:rPr>
        <w:fldChar w:fldCharType="begin" w:fldLock="1"/>
      </w:r>
      <w:r w:rsidR="00D9735A">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 and also above)","plainTextFormattedCitation":"(Björn Jörges &amp; López-Moliner, 2019)","previouslyFormattedCitation":"(Björn Jörges &amp; López-Moliner, 2019)"},"properties":{"noteIndex":0},"schema":"https://github.com/citation-style-language/schema/raw/master/csl-citation.json"}</w:instrText>
      </w:r>
      <w:r w:rsidR="00F6145E">
        <w:rPr>
          <w:rFonts w:eastAsiaTheme="minorEastAsia"/>
        </w:rPr>
        <w:fldChar w:fldCharType="separate"/>
      </w:r>
      <w:r w:rsidR="00F6145E" w:rsidRPr="00F6145E">
        <w:rPr>
          <w:rFonts w:eastAsiaTheme="minorEastAsia"/>
          <w:noProof/>
        </w:rPr>
        <w:t>Jörges &amp; López-Moliner, 2019</w:t>
      </w:r>
      <w:r w:rsidR="0087590D">
        <w:rPr>
          <w:rFonts w:eastAsiaTheme="minorEastAsia"/>
          <w:noProof/>
        </w:rPr>
        <w:t xml:space="preserve"> and also above</w:t>
      </w:r>
      <w:r w:rsidR="00F6145E" w:rsidRPr="00F6145E">
        <w:rPr>
          <w:rFonts w:eastAsiaTheme="minorEastAsia"/>
          <w:noProof/>
        </w:rPr>
        <w:t>)</w:t>
      </w:r>
      <w:r w:rsidR="00F6145E">
        <w:rPr>
          <w:rFonts w:eastAsiaTheme="minorEastAsia"/>
        </w:rPr>
        <w:fldChar w:fldCharType="end"/>
      </w:r>
      <w:r w:rsidR="00F6145E">
        <w:rPr>
          <w:rFonts w:eastAsiaTheme="minorEastAsia"/>
        </w:rPr>
        <w:t>,</w:t>
      </w:r>
      <w:r>
        <w:rPr>
          <w:rFonts w:eastAsiaTheme="minorEastAsia"/>
        </w:rPr>
        <w:t xml:space="preserve"> we found that our results fit the </w:t>
      </w:r>
      <w:r w:rsidR="00F6145E">
        <w:rPr>
          <w:rFonts w:eastAsiaTheme="minorEastAsia"/>
        </w:rPr>
        <w:t xml:space="preserve">observed timing error quite nicely for each gravity value. That is, the observed gravity (corresponding to the Likelihood) had no discernable influence on the final percept (Posterior). </w:t>
      </w:r>
      <w:r w:rsidR="00E82D8F">
        <w:rPr>
          <w:rFonts w:eastAsiaTheme="minorEastAsia"/>
        </w:rPr>
        <w:t>However, i</w:t>
      </w:r>
      <w:r w:rsidR="00F6145E">
        <w:rPr>
          <w:rFonts w:eastAsiaTheme="minorEastAsia"/>
        </w:rPr>
        <w:t>n a Bayesian framework, this is only possibl</w:t>
      </w:r>
      <w:r w:rsidR="002502B8">
        <w:rPr>
          <w:rFonts w:eastAsiaTheme="minorEastAsia"/>
        </w:rPr>
        <w:t>e</w:t>
      </w:r>
      <w:r w:rsidR="00F6145E">
        <w:rPr>
          <w:rFonts w:eastAsiaTheme="minorEastAsia"/>
        </w:rPr>
        <w:t xml:space="preserve"> if the Likelihood is extremely shallow and the Prior is extremely precise.</w:t>
      </w:r>
      <w:r w:rsidR="00E82D8F">
        <w:rPr>
          <w:rFonts w:eastAsiaTheme="minorEastAsia"/>
        </w:rPr>
        <w:t xml:space="preserve"> A Weber fraction of about 30</w:t>
      </w:r>
      <w:r w:rsidR="002B2E0C">
        <w:rPr>
          <w:rFonts w:eastAsiaTheme="minorEastAsia"/>
        </w:rPr>
        <w:t>%</w:t>
      </w:r>
      <w:r w:rsidR="00E82D8F">
        <w:rPr>
          <w:rFonts w:eastAsiaTheme="minorEastAsia"/>
        </w:rPr>
        <w:t xml:space="preserve"> for the likelihood (which we assume for </w:t>
      </w:r>
      <w:r w:rsidR="004840BE">
        <w:rPr>
          <w:rFonts w:eastAsiaTheme="minorEastAsia"/>
        </w:rPr>
        <w:t>acceleration discrimination)</w:t>
      </w:r>
      <w:r w:rsidR="00E82D8F">
        <w:rPr>
          <w:rFonts w:eastAsiaTheme="minorEastAsia"/>
        </w:rPr>
        <w:t>, and a Weber fraction of</w:t>
      </w:r>
      <w:r w:rsidR="002502B8">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w:t>
      </w:r>
      <w:r w:rsidR="00E82D8F">
        <w:rPr>
          <w:rFonts w:eastAsiaTheme="minorEastAsia"/>
        </w:rPr>
        <w:t xml:space="preserve"> for the prior </w:t>
      </w:r>
      <w:r w:rsidR="004840BE">
        <w:rPr>
          <w:rFonts w:eastAsiaTheme="minorEastAsia"/>
        </w:rPr>
        <w:t xml:space="preserve">(as modelled) </w:t>
      </w:r>
      <w:r w:rsidR="00E82D8F">
        <w:rPr>
          <w:rFonts w:eastAsiaTheme="minorEastAsia"/>
        </w:rPr>
        <w:t>would not result in discarding the likelihood</w:t>
      </w:r>
      <w:r w:rsidR="004054A3">
        <w:rPr>
          <w:rFonts w:eastAsiaTheme="minorEastAsia"/>
        </w:rPr>
        <w:t xml:space="preserve"> </w:t>
      </w:r>
      <w:r w:rsidR="0087590D">
        <w:rPr>
          <w:rFonts w:eastAsiaTheme="minorEastAsia"/>
        </w:rPr>
        <w:t xml:space="preserve">completely </w:t>
      </w:r>
      <w:r w:rsidR="004054A3">
        <w:rPr>
          <w:rFonts w:eastAsiaTheme="minorEastAsia"/>
        </w:rPr>
        <w:t>(see also Figure 1</w:t>
      </w:r>
      <w:r w:rsidR="0087590D">
        <w:rPr>
          <w:rFonts w:eastAsiaTheme="minorEastAsia"/>
        </w:rPr>
        <w:t>; even for a strong prior and a rather shallow likelihood, the likelihood attracts the posterior to some extent</w:t>
      </w:r>
      <w:r w:rsidR="004054A3">
        <w:rPr>
          <w:rFonts w:eastAsiaTheme="minorEastAsia"/>
        </w:rPr>
        <w:t>)</w:t>
      </w:r>
      <w:r w:rsidR="00E82D8F">
        <w:rPr>
          <w:rFonts w:eastAsiaTheme="minorEastAsia"/>
        </w:rPr>
        <w:t xml:space="preserve">. Our results thus </w:t>
      </w:r>
      <w:r w:rsidR="004840BE">
        <w:rPr>
          <w:rFonts w:eastAsiaTheme="minorEastAsia"/>
        </w:rPr>
        <w:t>reveal</w:t>
      </w:r>
      <w:r w:rsidR="00E82D8F">
        <w:rPr>
          <w:rFonts w:eastAsiaTheme="minorEastAsia"/>
        </w:rPr>
        <w:t xml:space="preserve"> </w:t>
      </w:r>
      <w:r w:rsidR="004840BE">
        <w:rPr>
          <w:rFonts w:eastAsiaTheme="minorEastAsia"/>
        </w:rPr>
        <w:t>a mismatch between the mean</w:t>
      </w:r>
      <w:r w:rsidR="002502B8">
        <w:rPr>
          <w:rFonts w:eastAsiaTheme="minorEastAsia"/>
        </w:rPr>
        <w:t>s observed in our experiment</w:t>
      </w:r>
      <w:r w:rsidR="004840BE">
        <w:rPr>
          <w:rFonts w:eastAsiaTheme="minorEastAsia"/>
        </w:rPr>
        <w:t xml:space="preserve">, the modelled standard </w:t>
      </w:r>
      <w:proofErr w:type="gramStart"/>
      <w:r w:rsidR="004840BE">
        <w:rPr>
          <w:rFonts w:eastAsiaTheme="minorEastAsia"/>
        </w:rPr>
        <w:t>deviation</w:t>
      </w:r>
      <w:proofErr w:type="gramEnd"/>
      <w:r w:rsidR="002502B8">
        <w:rPr>
          <w:rFonts w:eastAsiaTheme="minorEastAsia"/>
        </w:rPr>
        <w:t xml:space="preserve"> </w:t>
      </w:r>
      <w:r w:rsidR="004840BE">
        <w:rPr>
          <w:rFonts w:eastAsiaTheme="minorEastAsia"/>
        </w:rPr>
        <w:t>and a Bayesian explanation.</w:t>
      </w:r>
    </w:p>
    <w:p w14:paraId="762D8149" w14:textId="2E08F7CC" w:rsidR="004840BE" w:rsidRDefault="004840BE" w:rsidP="00BE7928">
      <w:pPr>
        <w:spacing w:line="480" w:lineRule="auto"/>
        <w:jc w:val="both"/>
        <w:rPr>
          <w:rFonts w:eastAsiaTheme="minorEastAsia"/>
        </w:rPr>
      </w:pPr>
      <w:r>
        <w:rPr>
          <w:rFonts w:eastAsiaTheme="minorEastAsia"/>
        </w:rPr>
        <w:t xml:space="preserve">We see two possible ways to explain this mismatch. Firstly, our observed standard deviation for the gravity prior could be an upper bound. Our method relies on identifying all sources of variability and allotting variability in the response accordingly. Since we did not measure our participants’ Weber fractions for velocity and distance discriminations individually, but rather used averages </w:t>
      </w:r>
      <w:r w:rsidR="007434FD">
        <w:rPr>
          <w:rFonts w:eastAsiaTheme="minorEastAsia"/>
        </w:rPr>
        <w:t xml:space="preserve">reported </w:t>
      </w:r>
      <w:r>
        <w:rPr>
          <w:rFonts w:eastAsiaTheme="minorEastAsia"/>
        </w:rPr>
        <w:t xml:space="preserve">in the literature for somewhat different tasks, </w:t>
      </w:r>
      <w:r w:rsidR="007434FD">
        <w:rPr>
          <w:rFonts w:eastAsiaTheme="minorEastAsia"/>
        </w:rPr>
        <w:t xml:space="preserve">this may have distorted how much variability </w:t>
      </w:r>
      <w:r w:rsidR="0087590D">
        <w:rPr>
          <w:rFonts w:eastAsiaTheme="minorEastAsia"/>
        </w:rPr>
        <w:t xml:space="preserve">perceived </w:t>
      </w:r>
      <w:r w:rsidR="007434FD">
        <w:rPr>
          <w:rFonts w:eastAsiaTheme="minorEastAsia"/>
        </w:rPr>
        <w:t xml:space="preserve">distances and velocity at disappearance introduced in the response. Furthermore, when estimating the variability introduced in the motor response, we part from the premise that the internal model of gravity is not activated at all for -1g motion. However, we observe a bias to respond too late </w:t>
      </w:r>
      <w:r w:rsidR="00DA76F4">
        <w:rPr>
          <w:rFonts w:eastAsiaTheme="minorEastAsia"/>
        </w:rPr>
        <w:t>in this condition</w:t>
      </w:r>
      <w:r w:rsidR="007434FD">
        <w:rPr>
          <w:rFonts w:eastAsiaTheme="minorEastAsia"/>
        </w:rPr>
        <w:t>, suggesting that humans expect objects to accelerate less when moving upwards.</w:t>
      </w:r>
      <w:r w:rsidR="00DA76F4">
        <w:rPr>
          <w:rFonts w:eastAsiaTheme="minorEastAsia"/>
        </w:rPr>
        <w:t xml:space="preserve"> This could be taken as evidence that the internal model of gravity is still activated to some extent. In this case, we would need to </w:t>
      </w:r>
      <w:r w:rsidR="002502B8">
        <w:rPr>
          <w:rFonts w:eastAsiaTheme="minorEastAsia"/>
        </w:rPr>
        <w:t xml:space="preserve">allot more variability to the </w:t>
      </w:r>
      <w:r w:rsidR="00DA76F4">
        <w:rPr>
          <w:rFonts w:eastAsiaTheme="minorEastAsia"/>
        </w:rPr>
        <w:t>motor error</w:t>
      </w:r>
      <w:r w:rsidR="002502B8">
        <w:rPr>
          <w:rFonts w:eastAsiaTheme="minorEastAsia"/>
        </w:rPr>
        <w:t xml:space="preserve">, </w:t>
      </w:r>
      <w:r w:rsidR="00DA76F4">
        <w:rPr>
          <w:rFonts w:eastAsiaTheme="minorEastAsia"/>
        </w:rPr>
        <w:t>which in turn would lead to a lower standard deviation for the gravity prior.</w:t>
      </w:r>
      <w:r w:rsidR="007434FD">
        <w:rPr>
          <w:rFonts w:eastAsiaTheme="minorEastAsia"/>
        </w:rPr>
        <w:t xml:space="preserve"> </w:t>
      </w:r>
      <w:r w:rsidR="00DA76F4">
        <w:rPr>
          <w:rFonts w:eastAsiaTheme="minorEastAsia"/>
        </w:rPr>
        <w:t>However,</w:t>
      </w:r>
      <w:r w:rsidR="007434FD">
        <w:rPr>
          <w:rFonts w:eastAsiaTheme="minorEastAsia"/>
        </w:rPr>
        <w:t xml:space="preserve"> th</w:t>
      </w:r>
      <w:r w:rsidR="00DA76F4">
        <w:rPr>
          <w:rFonts w:eastAsiaTheme="minorEastAsia"/>
        </w:rPr>
        <w:t xml:space="preserve">is pattern in our data </w:t>
      </w:r>
      <w:r w:rsidR="007434FD">
        <w:rPr>
          <w:rFonts w:eastAsiaTheme="minorEastAsia"/>
        </w:rPr>
        <w:t xml:space="preserve">is </w:t>
      </w:r>
      <w:r w:rsidR="00DA76F4">
        <w:rPr>
          <w:rFonts w:eastAsiaTheme="minorEastAsia"/>
        </w:rPr>
        <w:t xml:space="preserve">also </w:t>
      </w:r>
      <w:r w:rsidR="007434FD">
        <w:rPr>
          <w:rFonts w:eastAsiaTheme="minorEastAsia"/>
        </w:rPr>
        <w:t xml:space="preserve">consistent with humans taking arbitrary accelerations into account insufficiently in perceptuo-motor tasks, which has been </w:t>
      </w:r>
      <w:r w:rsidR="00DA76F4">
        <w:rPr>
          <w:rFonts w:eastAsiaTheme="minorEastAsia"/>
        </w:rPr>
        <w:t>reported repeatedly</w:t>
      </w:r>
      <w:r w:rsidR="002502B8">
        <w:rPr>
          <w:rFonts w:eastAsiaTheme="minorEastAsia"/>
        </w:rPr>
        <w:t xml:space="preserve"> for tasks where the gravity prior is highly unlikely to be recruited</w:t>
      </w:r>
      <w:r w:rsidR="00DA76F4">
        <w:rPr>
          <w:rFonts w:eastAsiaTheme="minorEastAsia"/>
        </w:rPr>
        <w:t xml:space="preserve"> </w:t>
      </w:r>
      <w:r w:rsidR="00DA76F4">
        <w:rPr>
          <w:rFonts w:eastAsiaTheme="minorEastAsia"/>
        </w:rPr>
        <w:fldChar w:fldCharType="begin" w:fldLock="1"/>
      </w:r>
      <w:r w:rsidR="00C660CF">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acceleration","type":"article-journal","volume":"32"},"uris":["http://www.mendeley.com/documents/?uuid=87640a2d-be6b-495c-bff6-916e102dcbe8"]},{"id":"ITEM-2","itemData":{"DOI":"10.1371/journal.pone.0063382","ISSN":"19326203","PMID":"23696822","abstract":"Here we examined ocular pursuit and spatial estimation in a linear prediction motion task that emphasized extrapolation of occluded accelerative object motion. Results from the ocular response up to occlusion showed that there was evidence in the eye position, velocity and acceleration data that participants were attempting to pursue the moving object in accord with the veridical motion properties. They then attempted to maintain ocular pursuit of the randomly-ordered accelerative object motion during occlusion but this was not ideal, and resulted in undershoot of eye position and velocity at the moment of object reappearance. In spatial estimation there was a general bias, with participants less likely to report object reappearance being behind than ahead of the expected position. In addition, participants' spatial estimation did not take into account the effects of object acceleration. Logistic regression indicated that spatial estimation was best predicted for the majority of participants by the difference between actual object reappearance position and an extrapolation based on pre-occlusion velocity. In combination, and in light of previous work, we interpret these findings as showing that eye movements are scaled in accord with the effects of object acceleration but do not directly specify information for accurate spatial estimation in prediction motion.","author":[{"dropping-particle":"","family":"Bennett","given":"Simon J.","non-dropping-particle":"","parse-names":false,"suffix":""},{"dropping-particle":"","family":"Benguigui","given":"Nicolas","non-dropping-particle":"","parse-names":false,"suffix":""}],"container-title":"PLoS ONE","id":"ITEM-2","issue":"5","issued":{"date-parts":[["2013"]]},"title":"Is Acceleration Used for Ocular Pursuit and Spatial Estimation during Prediction Motion?","type":"article-journal","volume":"8"},"uris":["http://www.mendeley.com/documents/?uuid=27e09650-8d38-4fc6-8a30-98d8e320d9f0"]},{"id":"ITEM-3","itemData":{"DOI":"10.1037/0096-1523.29.6.1083","ISBN":"0096-1523 (Print)","ISSN":"0096-1523","PMID":"14640832","abstract":"The goal of this study was to test whether 1st-order information, which does not account for acceleration, is used (a) to estimate the time to contact (TTC) of an accelerated stimulus after the occlusion of a final part of its trajectory and (b) to indirectly intercept an accelerated stimulus with a thrown projectile. Both tasks require the production of an action on the basis of predictive information acquired before the arrival of the stimulus at the target and allow the experimenter to make quantitative predictions about the participants' use (or nonuse) of 1st-order information. The results show that participants do not use information about acceleration and that they commit errors that rely quantitatively on 1st-order information even when acceleration is psychophysically detectable. In the indirect interceptive task, action is planned about 200 ms before the initiation of the movement, at which time the 1st-order TTC attains a critical value.","author":[{"dropping-particle":"","family":"Benguigui","given":"Nicolas","non-dropping-particle":"","parse-names":false,"suffix":""},{"dropping-particle":"","family":"Ripoll","given":"Hubert","non-dropping-particle":"","parse-names":false,"suffix":""},{"dropping-particle":"","family":"Broderick","given":"Michael P","non-dropping-particle":"","parse-names":false,"suffix":""}],"container-title":"Journal of experimental psychology. Human perception and performance","id":"ITEM-3","issue":"6","issued":{"date-parts":[["2003"]]},"page":"1083-1101","title":"Time-to-contact estimation of accelerated stimuli is based on first-order information.","type":"article-journal","volume":"29"},"uris":["http://www.mendeley.com/documents/?uuid=175d47a6-fe88-44d7-84ec-c3673668811f"]},{"id":"ITEM-4","itemData":{"DOI":"10.1177/2041669515624317","ISSN":"20416695","author":[{"dropping-particle":"","family":"Brenner","given":"Eli","non-dropping-particle":"","parse-names":false,"suffix":""},{"dropping-particle":"","family":"Rodriguez","given":"Inés Abalo","non-dropping-particle":"","parse-names":false,"suffix":""},{"dropping-particle":"","family":"Muñoz","given":"Victor Estal","non-dropping-particle":"","parse-names":false,"suffix":""},{"dropping-particle":"","family":"Schootemeijer","given":"Sabine","non-dropping-particle":"","parse-names":false,"suffix":""},{"dropping-particle":"","f</w:instrText>
      </w:r>
      <w:r w:rsidR="00C660CF" w:rsidRPr="006D354B">
        <w:rPr>
          <w:rFonts w:eastAsiaTheme="minorEastAsia"/>
          <w:lang w:val="de-DE"/>
        </w:rPr>
        <w:instrText>amily":"Mahieu","given":"Yannick","non-dropping-particle":"","parse-names":false,"suffix":""},{"dropping-particle":"","family":"Veerkamp","given":"Kirsten","non-dropping-particle":"","parse-names":false,"suffix":""},{"dropping-particle":"","family":"Zandbergen","given":"Marit","non-dropping-particle":"","parse-names":false,"suffix":""},{"dropping-particle":"","family":"Zee","given":"Tim","non-dropping-particle":"Van der","parse-names":false,"suffix":""},{"dropping-particle":"","family":"Smeets","given":"Jeroen B J","non-dropping-particle":"","parse-names":false,"suffix":""}],"container-title":"i-Perception","id":"ITEM-4","issue":"1","issued":{"date-parts":[["2016"]]},"page":"1-13","title":"How can people be so good at intercepting accelerating objects if they are so poor at visually judging acceleration?","type":"article-journal","volume":"7"},"uris":["http://www.mendeley.com/documents/?uuid=25e49c87-af92-4f30-9f23-c024567401d7"]}],"mendeley":{"formattedCitation":"(Benguigui, Ripoll, &amp; Broderick, 2003; Bennett &amp; Benguigui, 2013; Brenner et al., 2016; Werkhoven et al., 1992)","plainTextFormattedCitation":"(Benguigui, Ripoll, &amp; Broderick, 2003; Bennett &amp; Benguigui, 2013; Brenner et al., 2016; Werkhoven et al., 1992)","previouslyFormattedCitation":"(Benguigui, Ripoll, &amp; Broderick, 2003; Bennett &amp; Benguigui, 2013; Brenner et al., 2016; Werkhoven et al., 1992)"},"properties":{"noteIndex":0},"schema":"https://github.com/citation-style-language/schema/raw/master/csl-citation.json"}</w:instrText>
      </w:r>
      <w:r w:rsidR="00DA76F4">
        <w:rPr>
          <w:rFonts w:eastAsiaTheme="minorEastAsia"/>
        </w:rPr>
        <w:fldChar w:fldCharType="separate"/>
      </w:r>
      <w:r w:rsidR="00DA76F4" w:rsidRPr="00121569">
        <w:rPr>
          <w:rFonts w:eastAsiaTheme="minorEastAsia"/>
          <w:noProof/>
          <w:lang w:val="de-DE"/>
        </w:rPr>
        <w:t xml:space="preserve">(Benguigui, Ripoll, &amp; Broderick, 2003; Bennett &amp; Benguigui, 2013; </w:t>
      </w:r>
      <w:r w:rsidR="00DA76F4" w:rsidRPr="00121569">
        <w:rPr>
          <w:rFonts w:eastAsiaTheme="minorEastAsia"/>
          <w:noProof/>
          <w:lang w:val="de-DE"/>
        </w:rPr>
        <w:lastRenderedPageBreak/>
        <w:t>Brenner et al., 2016; Werkhoven et al., 1992)</w:t>
      </w:r>
      <w:r w:rsidR="00DA76F4">
        <w:rPr>
          <w:rFonts w:eastAsiaTheme="minorEastAsia"/>
        </w:rPr>
        <w:fldChar w:fldCharType="end"/>
      </w:r>
      <w:r w:rsidR="00DA76F4" w:rsidRPr="00121569">
        <w:rPr>
          <w:rFonts w:eastAsiaTheme="minorEastAsia"/>
          <w:lang w:val="de-DE"/>
        </w:rPr>
        <w:t xml:space="preserve">. </w:t>
      </w:r>
      <w:r w:rsidR="0087590D">
        <w:rPr>
          <w:rFonts w:eastAsiaTheme="minorEastAsia"/>
        </w:rPr>
        <w:t>T</w:t>
      </w:r>
      <w:r w:rsidR="00334100">
        <w:rPr>
          <w:rFonts w:eastAsiaTheme="minorEastAsia"/>
        </w:rPr>
        <w:t>he value</w:t>
      </w:r>
      <w:r w:rsidR="00285275">
        <w:rPr>
          <w:rFonts w:eastAsiaTheme="minorEastAsia"/>
        </w:rPr>
        <w:t>s</w:t>
      </w:r>
      <w:r w:rsidR="00334100">
        <w:rPr>
          <w:rFonts w:eastAsiaTheme="minorEastAsia"/>
        </w:rPr>
        <w:t xml:space="preserve"> of</w:t>
      </w:r>
      <w:r w:rsidR="00285275">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334100">
        <w:rPr>
          <w:rFonts w:eastAsiaTheme="minorEastAsia"/>
        </w:rPr>
        <w:t xml:space="preserve"> </w:t>
      </w:r>
      <w:r w:rsidR="00385931">
        <w:rPr>
          <w:rFonts w:eastAsiaTheme="minorEastAsia"/>
        </w:rPr>
        <w:t xml:space="preserve">obtained </w:t>
      </w:r>
      <w:r w:rsidR="00334100">
        <w:rPr>
          <w:rFonts w:eastAsiaTheme="minorEastAsia"/>
        </w:rPr>
        <w:t xml:space="preserve">above may </w:t>
      </w:r>
      <w:r w:rsidR="0087590D">
        <w:rPr>
          <w:rFonts w:eastAsiaTheme="minorEastAsia"/>
        </w:rPr>
        <w:t xml:space="preserve">thus </w:t>
      </w:r>
      <w:r w:rsidR="00334100">
        <w:rPr>
          <w:rFonts w:eastAsiaTheme="minorEastAsia"/>
        </w:rPr>
        <w:t>be an upper bound for the standard deviation of the Earth Gravity Prior</w:t>
      </w:r>
      <w:r w:rsidR="00385931">
        <w:rPr>
          <w:rFonts w:eastAsiaTheme="minorEastAsia"/>
        </w:rPr>
        <w:t xml:space="preserve">. </w:t>
      </w:r>
    </w:p>
    <w:p w14:paraId="4C2E0E0F" w14:textId="6295AB90" w:rsidR="00AD59E9" w:rsidRDefault="00334100" w:rsidP="00BE7928">
      <w:pPr>
        <w:spacing w:line="480" w:lineRule="auto"/>
        <w:jc w:val="both"/>
        <w:rPr>
          <w:rFonts w:eastAsiaTheme="minorEastAsia"/>
        </w:rPr>
      </w:pPr>
      <w:r>
        <w:rPr>
          <w:rFonts w:eastAsiaTheme="minorEastAsia"/>
        </w:rPr>
        <w:t xml:space="preserve">A second possibility is that prior knowledge and online perceptual input are combined in a non-Bayesian fashion (and we should thus avoid the terminology “Prior”, “Likelihood” and “Posterior”), where the mean of the final percept is set </w:t>
      </w:r>
      <w:r w:rsidR="00880A31">
        <w:rPr>
          <w:rFonts w:eastAsiaTheme="minorEastAsia"/>
        </w:rPr>
        <w:t>according to an acceleration of</w:t>
      </w:r>
      <w:r>
        <w:rPr>
          <w:rFonts w:eastAsiaTheme="minorEastAsia"/>
        </w:rPr>
        <w:t xml:space="preserve"> 9.81 m/s², while </w:t>
      </w:r>
      <w:r w:rsidR="00AD59E9">
        <w:rPr>
          <w:rFonts w:eastAsiaTheme="minorEastAsia"/>
        </w:rPr>
        <w:t xml:space="preserve">its standard deviation is determined </w:t>
      </w:r>
      <w:r w:rsidR="00880A31">
        <w:rPr>
          <w:rFonts w:eastAsiaTheme="minorEastAsia"/>
        </w:rPr>
        <w:t xml:space="preserve">by a (not necessarily Bayesian) combination of </w:t>
      </w:r>
      <w:r w:rsidR="00AD59E9">
        <w:rPr>
          <w:rFonts w:eastAsiaTheme="minorEastAsia"/>
        </w:rPr>
        <w:t>prior knowledge and online sensory information.</w:t>
      </w:r>
    </w:p>
    <w:p w14:paraId="4BD10416" w14:textId="77777777" w:rsidR="00FB336F" w:rsidRDefault="00FB336F" w:rsidP="00BE7928">
      <w:pPr>
        <w:spacing w:line="480" w:lineRule="auto"/>
      </w:pPr>
    </w:p>
    <w:p w14:paraId="5540C0A4" w14:textId="515659E8" w:rsidR="004850CC" w:rsidRPr="004850CC" w:rsidRDefault="004850CC" w:rsidP="00BE7928">
      <w:pPr>
        <w:pStyle w:val="Heading2"/>
        <w:spacing w:line="480" w:lineRule="auto"/>
        <w:rPr>
          <w:lang w:val="en-US"/>
        </w:rPr>
      </w:pPr>
      <w:r w:rsidRPr="004850CC">
        <w:rPr>
          <w:lang w:val="en-US"/>
        </w:rPr>
        <w:t>Conclusion</w:t>
      </w:r>
    </w:p>
    <w:p w14:paraId="78C3E78A" w14:textId="57D4B636" w:rsidR="004850CC" w:rsidRDefault="00997DC0" w:rsidP="00BE7928">
      <w:pPr>
        <w:spacing w:line="480" w:lineRule="auto"/>
        <w:jc w:val="both"/>
      </w:pPr>
      <w:r>
        <w:rPr>
          <w:rFonts w:eastAsiaTheme="minorEastAsia"/>
        </w:rPr>
        <w:t xml:space="preserve">In this paper, we build upon a simple model for coincidence timing of gravitational motion brought forward in </w:t>
      </w:r>
      <w:r>
        <w:rPr>
          <w:rFonts w:eastAsiaTheme="minorEastAsia"/>
        </w:rPr>
        <w:fldChar w:fldCharType="begin" w:fldLock="1"/>
      </w:r>
      <w:r w:rsidR="00D9735A">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Pr>
          <w:rFonts w:eastAsiaTheme="minorEastAsia"/>
        </w:rPr>
        <w:fldChar w:fldCharType="separate"/>
      </w:r>
      <w:r w:rsidR="004A436E" w:rsidRPr="004A436E">
        <w:rPr>
          <w:rFonts w:eastAsiaTheme="minorEastAsia"/>
          <w:noProof/>
        </w:rPr>
        <w:t>(Jörges &amp; López-Moliner, 2019)</w:t>
      </w:r>
      <w:r>
        <w:rPr>
          <w:rFonts w:eastAsiaTheme="minorEastAsia"/>
        </w:rPr>
        <w:fldChar w:fldCharType="end"/>
      </w:r>
      <w:r>
        <w:rPr>
          <w:rFonts w:eastAsiaTheme="minorEastAsia"/>
        </w:rPr>
        <w:t>. By accounting for the Aubert-Fleischl phenomenon, we extend the domain of our model to also include shorter extrapolation intervals. Furthermore</w:t>
      </w:r>
      <w:r w:rsidR="00EC3AAF" w:rsidRPr="00955A21">
        <w:rPr>
          <w:rFonts w:eastAsiaTheme="minorEastAsia"/>
        </w:rPr>
        <w:t xml:space="preserve">, we propose a procedure to </w:t>
      </w:r>
      <w:r>
        <w:rPr>
          <w:rFonts w:eastAsiaTheme="minorEastAsia"/>
        </w:rPr>
        <w:t xml:space="preserve">determine </w:t>
      </w:r>
      <w:r w:rsidR="00EC3AAF" w:rsidRPr="00955A21">
        <w:rPr>
          <w:rFonts w:eastAsiaTheme="minorEastAsia"/>
        </w:rPr>
        <w:t xml:space="preserve">the standard deviation of a potential gravity </w:t>
      </w:r>
      <w:proofErr w:type="gramStart"/>
      <w:r w:rsidR="00EC3AAF" w:rsidRPr="00955A21">
        <w:rPr>
          <w:rFonts w:eastAsiaTheme="minorEastAsia"/>
        </w:rPr>
        <w:t>prior, and</w:t>
      </w:r>
      <w:proofErr w:type="gramEnd"/>
      <w:r w:rsidR="00EC3AAF" w:rsidRPr="00955A21">
        <w:rPr>
          <w:rFonts w:eastAsiaTheme="minorEastAsia"/>
        </w:rPr>
        <w:t xml:space="preserve"> apply it to pre-existing data from a timing task. </w:t>
      </w:r>
      <w:r w:rsidR="00285275">
        <w:rPr>
          <w:rFonts w:eastAsiaTheme="minorEastAsia"/>
        </w:rPr>
        <w:t>S</w:t>
      </w:r>
      <w:r w:rsidR="00EC3AAF" w:rsidRPr="00955A21">
        <w:rPr>
          <w:rFonts w:eastAsiaTheme="minorEastAsia"/>
        </w:rPr>
        <w:t>tandard deviation</w:t>
      </w:r>
      <w:r w:rsidR="00285275">
        <w:rPr>
          <w:rFonts w:eastAsiaTheme="minorEastAsia"/>
        </w:rPr>
        <w:t>s</w:t>
      </w:r>
      <w:r w:rsidR="00EC3AAF" w:rsidRPr="00955A21">
        <w:rPr>
          <w:rFonts w:eastAsiaTheme="minorEastAsia"/>
        </w:rPr>
        <w:t xml:space="preserve"> of </w:t>
      </w:r>
      <w:r w:rsidR="00285275">
        <w:rPr>
          <w:rFonts w:eastAsiaTheme="minorEastAsia"/>
        </w:rPr>
        <w:t>2.13</w:t>
      </w:r>
      <w:r w:rsidR="00EC3AAF" w:rsidRPr="00955A21">
        <w:rPr>
          <w:rFonts w:eastAsiaTheme="minorEastAsia"/>
        </w:rPr>
        <w:t> m/s²</w:t>
      </w:r>
      <w:r w:rsidR="00285275">
        <w:rPr>
          <w:rFonts w:eastAsiaTheme="minorEastAsia"/>
        </w:rPr>
        <w:t xml:space="preserve"> or </w:t>
      </w:r>
      <w:r w:rsidR="00597433">
        <w:rPr>
          <w:rFonts w:eastAsiaTheme="minorEastAsia"/>
        </w:rPr>
        <w:t>2.07</w:t>
      </w:r>
      <w:r w:rsidR="00285275">
        <w:rPr>
          <w:rFonts w:eastAsiaTheme="minorEastAsia"/>
        </w:rPr>
        <w:t> m/s² (depending on the method)</w:t>
      </w:r>
      <w:r w:rsidR="00EC3AAF" w:rsidRPr="00955A21">
        <w:rPr>
          <w:rFonts w:eastAsiaTheme="minorEastAsia"/>
        </w:rPr>
        <w:t xml:space="preserve"> explain</w:t>
      </w:r>
      <w:r w:rsidR="00285275">
        <w:rPr>
          <w:rFonts w:eastAsiaTheme="minorEastAsia"/>
        </w:rPr>
        <w:t>s</w:t>
      </w:r>
      <w:r w:rsidR="00EC3AAF" w:rsidRPr="00955A21">
        <w:rPr>
          <w:rFonts w:eastAsiaTheme="minorEastAsia"/>
        </w:rPr>
        <w:t xml:space="preserve"> </w:t>
      </w:r>
      <w:r w:rsidR="00385931">
        <w:rPr>
          <w:rFonts w:eastAsiaTheme="minorEastAsia"/>
        </w:rPr>
        <w:t>the behavior observed in our task best</w:t>
      </w:r>
      <w:r w:rsidR="00EC3AAF" w:rsidRPr="00955A21">
        <w:rPr>
          <w:rFonts w:eastAsiaTheme="minorEastAsia"/>
        </w:rPr>
        <w:t>. However, considering the literature we would expect an even lower standard deviation, as a Prior with a mean of 9.81 m/s² and standard deviation</w:t>
      </w:r>
      <w:r w:rsidR="00285275">
        <w:rPr>
          <w:rFonts w:eastAsiaTheme="minorEastAsia"/>
        </w:rPr>
        <w:t>s</w:t>
      </w:r>
      <w:r w:rsidR="00EC3AAF" w:rsidRPr="00955A21">
        <w:rPr>
          <w:rFonts w:eastAsiaTheme="minorEastAsia"/>
        </w:rPr>
        <w:t xml:space="preserve"> of </w:t>
      </w:r>
      <w:r w:rsidR="00285275" w:rsidRPr="00285275">
        <w:rPr>
          <w:rFonts w:eastAsiaTheme="minorEastAsia"/>
        </w:rPr>
        <w:t>2.13 m/s²</w:t>
      </w:r>
      <w:r w:rsidR="00285275">
        <w:rPr>
          <w:rFonts w:eastAsiaTheme="minorEastAsia"/>
        </w:rPr>
        <w:t xml:space="preserve"> or </w:t>
      </w:r>
      <w:r w:rsidR="00597433">
        <w:rPr>
          <w:rFonts w:eastAsiaTheme="minorEastAsia"/>
        </w:rPr>
        <w:t>2.07</w:t>
      </w:r>
      <w:r w:rsidR="00285275" w:rsidRPr="00285275">
        <w:rPr>
          <w:rFonts w:eastAsiaTheme="minorEastAsia"/>
        </w:rPr>
        <w:t xml:space="preserve"> m/s²</w:t>
      </w:r>
      <w:r w:rsidR="00EC3AAF" w:rsidRPr="00955A21">
        <w:rPr>
          <w:rFonts w:eastAsiaTheme="minorEastAsia"/>
        </w:rPr>
        <w:t xml:space="preserve"> </w:t>
      </w:r>
      <w:r w:rsidR="00285275">
        <w:rPr>
          <w:rFonts w:eastAsiaTheme="minorEastAsia"/>
        </w:rPr>
        <w:t xml:space="preserve">should </w:t>
      </w:r>
      <w:r w:rsidR="00EC3AAF" w:rsidRPr="00955A21">
        <w:rPr>
          <w:rFonts w:eastAsiaTheme="minorEastAsia"/>
        </w:rPr>
        <w:t>not attract the Posterior as strongly as has been commonly observed. We thus believe that we are not able to fully disentangle different sources of noise in our data; the value we find for the standard deviation of</w:t>
      </w:r>
      <w:r w:rsidR="00EC3AAF">
        <w:t xml:space="preserve"> the earth gravity prior is thus more likely an upper bound, and </w:t>
      </w:r>
      <w:r>
        <w:t xml:space="preserve">follow-up </w:t>
      </w:r>
      <w:r w:rsidR="00EC3AAF">
        <w:t xml:space="preserve">experiments </w:t>
      </w:r>
      <w:r>
        <w:t xml:space="preserve">may </w:t>
      </w:r>
      <w:r w:rsidR="00EC3AAF">
        <w:t>find lower value</w:t>
      </w:r>
      <w:r>
        <w:t>s</w:t>
      </w:r>
      <w:r w:rsidR="00EC3AAF">
        <w:t>.</w:t>
      </w:r>
    </w:p>
    <w:p w14:paraId="6E019C04" w14:textId="08D94C54" w:rsidR="00E32BF5" w:rsidRDefault="00E32BF5" w:rsidP="00BE7928">
      <w:pPr>
        <w:spacing w:line="480" w:lineRule="auto"/>
      </w:pPr>
    </w:p>
    <w:p w14:paraId="181F8BCB" w14:textId="77777777" w:rsidR="00A26BE5" w:rsidRPr="00911E7B" w:rsidRDefault="00A26BE5" w:rsidP="00BE7928">
      <w:pPr>
        <w:pStyle w:val="Heading2"/>
        <w:spacing w:line="480" w:lineRule="auto"/>
        <w:rPr>
          <w:lang w:val="en-US"/>
        </w:rPr>
      </w:pPr>
      <w:r w:rsidRPr="00911E7B">
        <w:rPr>
          <w:lang w:val="en-US"/>
        </w:rPr>
        <w:lastRenderedPageBreak/>
        <w:t>Author Contributions and Notes</w:t>
      </w:r>
    </w:p>
    <w:p w14:paraId="0D42A378" w14:textId="44B29E2A" w:rsidR="00A26BE5" w:rsidRPr="00A26BE5" w:rsidRDefault="00A26BE5" w:rsidP="00BE7928">
      <w:pPr>
        <w:spacing w:line="480" w:lineRule="auto"/>
        <w:jc w:val="both"/>
        <w:rPr>
          <w:rFonts w:eastAsiaTheme="minorEastAsia"/>
        </w:rPr>
      </w:pPr>
      <w:r w:rsidRPr="00A26BE5">
        <w:rPr>
          <w:rFonts w:eastAsiaTheme="minorEastAsia"/>
        </w:rPr>
        <w:t xml:space="preserve">BJ </w:t>
      </w:r>
      <w:r>
        <w:rPr>
          <w:rFonts w:eastAsiaTheme="minorEastAsia"/>
        </w:rPr>
        <w:t xml:space="preserve">conducted the simulations </w:t>
      </w:r>
      <w:r w:rsidRPr="00A26BE5">
        <w:rPr>
          <w:rFonts w:eastAsiaTheme="minorEastAsia"/>
        </w:rPr>
        <w:t xml:space="preserve">and wrote the paper. BJ and JLM </w:t>
      </w:r>
      <w:r>
        <w:rPr>
          <w:rFonts w:eastAsiaTheme="minorEastAsia"/>
        </w:rPr>
        <w:t>established the research question in a joint effort</w:t>
      </w:r>
      <w:r w:rsidRPr="00A26BE5">
        <w:rPr>
          <w:rFonts w:eastAsiaTheme="minorEastAsia"/>
        </w:rPr>
        <w:t>.</w:t>
      </w:r>
      <w:r>
        <w:rPr>
          <w:rFonts w:eastAsiaTheme="minorEastAsia"/>
        </w:rPr>
        <w:t xml:space="preserve"> </w:t>
      </w:r>
      <w:r w:rsidRPr="00A26BE5">
        <w:rPr>
          <w:rFonts w:eastAsiaTheme="minorEastAsia"/>
        </w:rPr>
        <w:t>JLM provided advice</w:t>
      </w:r>
      <w:r>
        <w:rPr>
          <w:rFonts w:eastAsiaTheme="minorEastAsia"/>
        </w:rPr>
        <w:t xml:space="preserve"> at every step of the project</w:t>
      </w:r>
      <w:r w:rsidRPr="00A26BE5">
        <w:rPr>
          <w:rFonts w:eastAsiaTheme="minorEastAsia"/>
        </w:rPr>
        <w:t>.</w:t>
      </w:r>
    </w:p>
    <w:p w14:paraId="5085F953" w14:textId="7208A1A5" w:rsidR="00A26BE5" w:rsidRDefault="00A26BE5" w:rsidP="00BE7928">
      <w:pPr>
        <w:spacing w:line="480" w:lineRule="auto"/>
        <w:jc w:val="both"/>
        <w:rPr>
          <w:rFonts w:eastAsiaTheme="minorEastAsia"/>
        </w:rPr>
      </w:pPr>
      <w:r w:rsidRPr="00A26BE5">
        <w:rPr>
          <w:rFonts w:eastAsiaTheme="minorEastAsia"/>
        </w:rPr>
        <w:t>The authors declare no conflict of interest.</w:t>
      </w:r>
    </w:p>
    <w:p w14:paraId="502E18CC" w14:textId="77777777" w:rsidR="00A26BE5" w:rsidRPr="00A26BE5" w:rsidRDefault="00A26BE5" w:rsidP="00BE7928">
      <w:pPr>
        <w:spacing w:line="480" w:lineRule="auto"/>
        <w:jc w:val="both"/>
        <w:rPr>
          <w:rFonts w:eastAsiaTheme="minorEastAsia"/>
        </w:rPr>
      </w:pPr>
    </w:p>
    <w:p w14:paraId="3EBAD0F9" w14:textId="77777777" w:rsidR="00A26BE5" w:rsidRPr="00911E7B" w:rsidRDefault="00A26BE5" w:rsidP="00BE7928">
      <w:pPr>
        <w:pStyle w:val="Heading2"/>
        <w:spacing w:line="480" w:lineRule="auto"/>
        <w:rPr>
          <w:lang w:val="en-US"/>
        </w:rPr>
      </w:pPr>
      <w:r w:rsidRPr="00911E7B">
        <w:rPr>
          <w:lang w:val="en-US"/>
        </w:rPr>
        <w:t>Acknowledgments</w:t>
      </w:r>
    </w:p>
    <w:p w14:paraId="60D85CCE" w14:textId="326FD816" w:rsidR="00A26BE5" w:rsidRDefault="00A26BE5" w:rsidP="00BE7928">
      <w:pPr>
        <w:spacing w:line="480" w:lineRule="auto"/>
        <w:jc w:val="both"/>
        <w:rPr>
          <w:rFonts w:eastAsiaTheme="minorEastAsia"/>
        </w:rPr>
      </w:pPr>
      <w:r w:rsidRPr="00A26BE5">
        <w:rPr>
          <w:rFonts w:eastAsiaTheme="minorEastAsia"/>
        </w:rPr>
        <w:t xml:space="preserve">Funding was provided by the Catalan government (2017SGR-48) and the project ref. PSI2017-83493-R from AEI/Feder, UE. The first author (BJ) was supported by </w:t>
      </w:r>
      <w:r>
        <w:rPr>
          <w:rFonts w:eastAsiaTheme="minorEastAsia"/>
        </w:rPr>
        <w:t>the Canadian Space Agency (CSA).</w:t>
      </w:r>
    </w:p>
    <w:p w14:paraId="07C1A1BB" w14:textId="77777777" w:rsidR="00A26BE5" w:rsidRPr="00A26BE5" w:rsidRDefault="00A26BE5" w:rsidP="00BE7928">
      <w:pPr>
        <w:spacing w:line="480" w:lineRule="auto"/>
        <w:jc w:val="both"/>
        <w:rPr>
          <w:rFonts w:eastAsiaTheme="minorEastAsia"/>
        </w:rPr>
      </w:pPr>
    </w:p>
    <w:p w14:paraId="4FC3F797" w14:textId="11B5B44B" w:rsidR="00E32BF5" w:rsidRPr="00911E7B" w:rsidRDefault="0036389C" w:rsidP="00BE7928">
      <w:pPr>
        <w:pStyle w:val="Heading2"/>
        <w:spacing w:line="480" w:lineRule="auto"/>
      </w:pPr>
      <w:r w:rsidRPr="00911E7B">
        <w:t>References</w:t>
      </w:r>
    </w:p>
    <w:p w14:paraId="513160C6" w14:textId="637EF4E8" w:rsidR="00C71237" w:rsidRPr="00C71237" w:rsidRDefault="00FE16F2" w:rsidP="00C71237">
      <w:pPr>
        <w:widowControl w:val="0"/>
        <w:autoSpaceDE w:val="0"/>
        <w:autoSpaceDN w:val="0"/>
        <w:adjustRightInd w:val="0"/>
        <w:spacing w:line="480" w:lineRule="auto"/>
        <w:ind w:left="480" w:hanging="480"/>
        <w:rPr>
          <w:rFonts w:ascii="Calibri" w:hAnsi="Calibri" w:cs="Calibri"/>
          <w:noProof/>
          <w:szCs w:val="24"/>
        </w:rPr>
      </w:pPr>
      <w:r>
        <w:rPr>
          <w:lang w:val="es-ES"/>
        </w:rPr>
        <w:fldChar w:fldCharType="begin" w:fldLock="1"/>
      </w:r>
      <w:r w:rsidRPr="007801C8">
        <w:rPr>
          <w:lang w:val="de-DE"/>
        </w:rPr>
        <w:instrText xml:space="preserve">ADDIN Mendeley Bibliography CSL_BIBLIOGRAPHY </w:instrText>
      </w:r>
      <w:r>
        <w:rPr>
          <w:lang w:val="es-ES"/>
        </w:rPr>
        <w:fldChar w:fldCharType="separate"/>
      </w:r>
      <w:r w:rsidR="00C71237" w:rsidRPr="00C71237">
        <w:rPr>
          <w:rFonts w:ascii="Calibri" w:hAnsi="Calibri" w:cs="Calibri"/>
          <w:noProof/>
          <w:szCs w:val="24"/>
        </w:rPr>
        <w:t xml:space="preserve">Aubert, H. (1887). Die Bewegungsempfindung. </w:t>
      </w:r>
      <w:r w:rsidR="00C71237" w:rsidRPr="00C71237">
        <w:rPr>
          <w:rFonts w:ascii="Calibri" w:hAnsi="Calibri" w:cs="Calibri"/>
          <w:i/>
          <w:iCs/>
          <w:noProof/>
          <w:szCs w:val="24"/>
        </w:rPr>
        <w:t>Pflüger, Archiv Für Die Gesammte Physiologie Des Menschen Und Der Thiere</w:t>
      </w:r>
      <w:r w:rsidR="00C71237" w:rsidRPr="00C71237">
        <w:rPr>
          <w:rFonts w:ascii="Calibri" w:hAnsi="Calibri" w:cs="Calibri"/>
          <w:noProof/>
          <w:szCs w:val="24"/>
        </w:rPr>
        <w:t xml:space="preserve">, </w:t>
      </w:r>
      <w:r w:rsidR="00C71237" w:rsidRPr="00C71237">
        <w:rPr>
          <w:rFonts w:ascii="Calibri" w:hAnsi="Calibri" w:cs="Calibri"/>
          <w:i/>
          <w:iCs/>
          <w:noProof/>
          <w:szCs w:val="24"/>
        </w:rPr>
        <w:t>40</w:t>
      </w:r>
      <w:r w:rsidR="00C71237" w:rsidRPr="00C71237">
        <w:rPr>
          <w:rFonts w:ascii="Calibri" w:hAnsi="Calibri" w:cs="Calibri"/>
          <w:noProof/>
          <w:szCs w:val="24"/>
        </w:rPr>
        <w:t>(1), 459–480. https://doi.org/10.1007/BF01612710</w:t>
      </w:r>
    </w:p>
    <w:p w14:paraId="6E5A5F5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Bates, D., Mächler, M., Bolker, B. M., &amp; Walker, S. C. (2015). Fitting linear mixed-effects models using lme4. </w:t>
      </w:r>
      <w:r w:rsidRPr="00C71237">
        <w:rPr>
          <w:rFonts w:ascii="Calibri" w:hAnsi="Calibri" w:cs="Calibri"/>
          <w:i/>
          <w:iCs/>
          <w:noProof/>
          <w:szCs w:val="24"/>
        </w:rPr>
        <w:t>Journal of Statistical Software</w:t>
      </w:r>
      <w:r w:rsidRPr="00C71237">
        <w:rPr>
          <w:rFonts w:ascii="Calibri" w:hAnsi="Calibri" w:cs="Calibri"/>
          <w:noProof/>
          <w:szCs w:val="24"/>
        </w:rPr>
        <w:t xml:space="preserve">, </w:t>
      </w:r>
      <w:r w:rsidRPr="00C71237">
        <w:rPr>
          <w:rFonts w:ascii="Calibri" w:hAnsi="Calibri" w:cs="Calibri"/>
          <w:i/>
          <w:iCs/>
          <w:noProof/>
          <w:szCs w:val="24"/>
        </w:rPr>
        <w:t>67</w:t>
      </w:r>
      <w:r w:rsidRPr="00C71237">
        <w:rPr>
          <w:rFonts w:ascii="Calibri" w:hAnsi="Calibri" w:cs="Calibri"/>
          <w:noProof/>
          <w:szCs w:val="24"/>
        </w:rPr>
        <w:t>(1). https://doi.org/10.18637/jss.v067.i01</w:t>
      </w:r>
    </w:p>
    <w:p w14:paraId="1C07D35D"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Benguigui, N., Ripoll, H., &amp; Broderick, M. P. (2003). Time-to-contact estimation of accelerated stimuli is based on first-order information. </w:t>
      </w:r>
      <w:r w:rsidRPr="00C71237">
        <w:rPr>
          <w:rFonts w:ascii="Calibri" w:hAnsi="Calibri" w:cs="Calibri"/>
          <w:i/>
          <w:iCs/>
          <w:noProof/>
          <w:szCs w:val="24"/>
        </w:rPr>
        <w:t>Journal of Experimental Psychology. Human Perception and Performance</w:t>
      </w:r>
      <w:r w:rsidRPr="00C71237">
        <w:rPr>
          <w:rFonts w:ascii="Calibri" w:hAnsi="Calibri" w:cs="Calibri"/>
          <w:noProof/>
          <w:szCs w:val="24"/>
        </w:rPr>
        <w:t xml:space="preserve">, </w:t>
      </w:r>
      <w:r w:rsidRPr="00C71237">
        <w:rPr>
          <w:rFonts w:ascii="Calibri" w:hAnsi="Calibri" w:cs="Calibri"/>
          <w:i/>
          <w:iCs/>
          <w:noProof/>
          <w:szCs w:val="24"/>
        </w:rPr>
        <w:t>29</w:t>
      </w:r>
      <w:r w:rsidRPr="00C71237">
        <w:rPr>
          <w:rFonts w:ascii="Calibri" w:hAnsi="Calibri" w:cs="Calibri"/>
          <w:noProof/>
          <w:szCs w:val="24"/>
        </w:rPr>
        <w:t>(6), 1083–1101. https://doi.org/10.1037/0096-1523.29.6.1083</w:t>
      </w:r>
    </w:p>
    <w:p w14:paraId="734452F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Bennett, S. J., &amp; Benguigui, N. (2013). Is Acceleration Used for Ocular Pursuit and Spatial Estimation during Prediction Motion? </w:t>
      </w:r>
      <w:r w:rsidRPr="00C71237">
        <w:rPr>
          <w:rFonts w:ascii="Calibri" w:hAnsi="Calibri" w:cs="Calibri"/>
          <w:i/>
          <w:iCs/>
          <w:noProof/>
          <w:szCs w:val="24"/>
        </w:rPr>
        <w:t>PLoS ONE</w:t>
      </w:r>
      <w:r w:rsidRPr="00C71237">
        <w:rPr>
          <w:rFonts w:ascii="Calibri" w:hAnsi="Calibri" w:cs="Calibri"/>
          <w:noProof/>
          <w:szCs w:val="24"/>
        </w:rPr>
        <w:t xml:space="preserve">, </w:t>
      </w:r>
      <w:r w:rsidRPr="00C71237">
        <w:rPr>
          <w:rFonts w:ascii="Calibri" w:hAnsi="Calibri" w:cs="Calibri"/>
          <w:i/>
          <w:iCs/>
          <w:noProof/>
          <w:szCs w:val="24"/>
        </w:rPr>
        <w:t>8</w:t>
      </w:r>
      <w:r w:rsidRPr="00C71237">
        <w:rPr>
          <w:rFonts w:ascii="Calibri" w:hAnsi="Calibri" w:cs="Calibri"/>
          <w:noProof/>
          <w:szCs w:val="24"/>
        </w:rPr>
        <w:t>(5). https://doi.org/10.1371/journal.pone.0063382</w:t>
      </w:r>
    </w:p>
    <w:p w14:paraId="1F2F2F0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Brenner, E., Rodriguez, I. A., Muñoz, V. E., Schootemeijer, S., Mahieu, Y., Veerkamp, K., … Smeets, J. B. J. (2016). How can people be so good at intercepting accelerating objects if they are so poor at </w:t>
      </w:r>
      <w:r w:rsidRPr="00C71237">
        <w:rPr>
          <w:rFonts w:ascii="Calibri" w:hAnsi="Calibri" w:cs="Calibri"/>
          <w:noProof/>
          <w:szCs w:val="24"/>
        </w:rPr>
        <w:lastRenderedPageBreak/>
        <w:t xml:space="preserve">visually judging acceleration? </w:t>
      </w:r>
      <w:r w:rsidRPr="00C71237">
        <w:rPr>
          <w:rFonts w:ascii="Calibri" w:hAnsi="Calibri" w:cs="Calibri"/>
          <w:i/>
          <w:iCs/>
          <w:noProof/>
          <w:szCs w:val="24"/>
        </w:rPr>
        <w:t>I-Perception</w:t>
      </w:r>
      <w:r w:rsidRPr="00C71237">
        <w:rPr>
          <w:rFonts w:ascii="Calibri" w:hAnsi="Calibri" w:cs="Calibri"/>
          <w:noProof/>
          <w:szCs w:val="24"/>
        </w:rPr>
        <w:t xml:space="preserve">, </w:t>
      </w:r>
      <w:r w:rsidRPr="00C71237">
        <w:rPr>
          <w:rFonts w:ascii="Calibri" w:hAnsi="Calibri" w:cs="Calibri"/>
          <w:i/>
          <w:iCs/>
          <w:noProof/>
          <w:szCs w:val="24"/>
        </w:rPr>
        <w:t>7</w:t>
      </w:r>
      <w:r w:rsidRPr="00C71237">
        <w:rPr>
          <w:rFonts w:ascii="Calibri" w:hAnsi="Calibri" w:cs="Calibri"/>
          <w:noProof/>
          <w:szCs w:val="24"/>
        </w:rPr>
        <w:t>(1), 1–13. https://doi.org/10.1177/2041669515624317</w:t>
      </w:r>
    </w:p>
    <w:p w14:paraId="702B4DF2"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Bürkner, P. C. (2018). Advanced Bayesian multilevel modeling with the R package brms. </w:t>
      </w:r>
      <w:r w:rsidRPr="00C71237">
        <w:rPr>
          <w:rFonts w:ascii="Calibri" w:hAnsi="Calibri" w:cs="Calibri"/>
          <w:i/>
          <w:iCs/>
          <w:noProof/>
          <w:szCs w:val="24"/>
        </w:rPr>
        <w:t>R Journal</w:t>
      </w:r>
      <w:r w:rsidRPr="00C71237">
        <w:rPr>
          <w:rFonts w:ascii="Calibri" w:hAnsi="Calibri" w:cs="Calibri"/>
          <w:noProof/>
          <w:szCs w:val="24"/>
        </w:rPr>
        <w:t xml:space="preserve">, </w:t>
      </w:r>
      <w:r w:rsidRPr="00C71237">
        <w:rPr>
          <w:rFonts w:ascii="Calibri" w:hAnsi="Calibri" w:cs="Calibri"/>
          <w:i/>
          <w:iCs/>
          <w:noProof/>
          <w:szCs w:val="24"/>
        </w:rPr>
        <w:t>10</w:t>
      </w:r>
      <w:r w:rsidRPr="00C71237">
        <w:rPr>
          <w:rFonts w:ascii="Calibri" w:hAnsi="Calibri" w:cs="Calibri"/>
          <w:noProof/>
          <w:szCs w:val="24"/>
        </w:rPr>
        <w:t>(1), 395–411. https://doi.org/10.32614/rj-2018-017</w:t>
      </w:r>
    </w:p>
    <w:p w14:paraId="485A1E2C"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Ceccarelli, F., La Scaleia, B., Russo, M., Cesqui, B., Gravano, S., Mezzetti, M., … Zago, M. (2018). Rolling motion along an incline: Visual sensitivity to the relation between acceleration and slope. </w:t>
      </w:r>
      <w:r w:rsidRPr="00C71237">
        <w:rPr>
          <w:rFonts w:ascii="Calibri" w:hAnsi="Calibri" w:cs="Calibri"/>
          <w:i/>
          <w:iCs/>
          <w:noProof/>
          <w:szCs w:val="24"/>
        </w:rPr>
        <w:t>Frontiers in Neuroscience</w:t>
      </w:r>
      <w:r w:rsidRPr="00C71237">
        <w:rPr>
          <w:rFonts w:ascii="Calibri" w:hAnsi="Calibri" w:cs="Calibri"/>
          <w:noProof/>
          <w:szCs w:val="24"/>
        </w:rPr>
        <w:t xml:space="preserve">, </w:t>
      </w:r>
      <w:r w:rsidRPr="00C71237">
        <w:rPr>
          <w:rFonts w:ascii="Calibri" w:hAnsi="Calibri" w:cs="Calibri"/>
          <w:i/>
          <w:iCs/>
          <w:noProof/>
          <w:szCs w:val="24"/>
        </w:rPr>
        <w:t>12</w:t>
      </w:r>
      <w:r w:rsidRPr="00C71237">
        <w:rPr>
          <w:rFonts w:ascii="Calibri" w:hAnsi="Calibri" w:cs="Calibri"/>
          <w:noProof/>
          <w:szCs w:val="24"/>
        </w:rPr>
        <w:t>(JUN), 1–22. https://doi.org/10.3389/fnins.2018.00406</w:t>
      </w:r>
    </w:p>
    <w:p w14:paraId="44444F22"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de Graaf, B., Wertheim, A. H., &amp; Bles, W. (1991). The Aubert-Fleischl paradox does appear in visually induced self-motion.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31</w:t>
      </w:r>
      <w:r w:rsidRPr="00C71237">
        <w:rPr>
          <w:rFonts w:ascii="Calibri" w:hAnsi="Calibri" w:cs="Calibri"/>
          <w:noProof/>
          <w:szCs w:val="24"/>
        </w:rPr>
        <w:t>(5), 845–849. https://doi.org/10.1016/0042-6989(91)90151-T</w:t>
      </w:r>
    </w:p>
    <w:p w14:paraId="0B9C9A54"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Dichgans, J., Wist, E., Diener, H. C., &amp; Brandt, T. (1975). The Aubert-Fleischl phenomenon: A temporal frequency effect on perceived velocity in afferent motion perception. </w:t>
      </w:r>
      <w:r w:rsidRPr="00C71237">
        <w:rPr>
          <w:rFonts w:ascii="Calibri" w:hAnsi="Calibri" w:cs="Calibri"/>
          <w:i/>
          <w:iCs/>
          <w:noProof/>
          <w:szCs w:val="24"/>
        </w:rPr>
        <w:t>Experimental Brain Research</w:t>
      </w:r>
      <w:r w:rsidRPr="00C71237">
        <w:rPr>
          <w:rFonts w:ascii="Calibri" w:hAnsi="Calibri" w:cs="Calibri"/>
          <w:noProof/>
          <w:szCs w:val="24"/>
        </w:rPr>
        <w:t xml:space="preserve">, </w:t>
      </w:r>
      <w:r w:rsidRPr="00C71237">
        <w:rPr>
          <w:rFonts w:ascii="Calibri" w:hAnsi="Calibri" w:cs="Calibri"/>
          <w:i/>
          <w:iCs/>
          <w:noProof/>
          <w:szCs w:val="24"/>
        </w:rPr>
        <w:t>23</w:t>
      </w:r>
      <w:r w:rsidRPr="00C71237">
        <w:rPr>
          <w:rFonts w:ascii="Calibri" w:hAnsi="Calibri" w:cs="Calibri"/>
          <w:noProof/>
          <w:szCs w:val="24"/>
        </w:rPr>
        <w:t>(5), 529–533. https://doi.org/10.1007/BF00234920</w:t>
      </w:r>
    </w:p>
    <w:p w14:paraId="11D94D3A"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Fleischl, V. (1882). Physiologisch-optische Notizen. </w:t>
      </w:r>
      <w:r w:rsidRPr="00C71237">
        <w:rPr>
          <w:rFonts w:ascii="Calibri" w:hAnsi="Calibri" w:cs="Calibri"/>
          <w:i/>
          <w:iCs/>
          <w:noProof/>
          <w:szCs w:val="24"/>
        </w:rPr>
        <w:t>Sitzungsberichte Der Akademie Der Wissenschaften Wien</w:t>
      </w:r>
      <w:r w:rsidRPr="00C71237">
        <w:rPr>
          <w:rFonts w:ascii="Calibri" w:hAnsi="Calibri" w:cs="Calibri"/>
          <w:noProof/>
          <w:szCs w:val="24"/>
        </w:rPr>
        <w:t>, (3), 7–25.</w:t>
      </w:r>
    </w:p>
    <w:p w14:paraId="5874733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Gibson, J. J. (1986). </w:t>
      </w:r>
      <w:r w:rsidRPr="00C71237">
        <w:rPr>
          <w:rFonts w:ascii="Calibri" w:hAnsi="Calibri" w:cs="Calibri"/>
          <w:i/>
          <w:iCs/>
          <w:noProof/>
          <w:szCs w:val="24"/>
        </w:rPr>
        <w:t>The Ecological Approach to Visual Perception</w:t>
      </w:r>
      <w:r w:rsidRPr="00C71237">
        <w:rPr>
          <w:rFonts w:ascii="Calibri" w:hAnsi="Calibri" w:cs="Calibri"/>
          <w:noProof/>
          <w:szCs w:val="24"/>
        </w:rPr>
        <w:t>. New York: Taylor &amp; Francis.</w:t>
      </w:r>
    </w:p>
    <w:p w14:paraId="06745029"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Gold, J. I., &amp; Shadlen, M. N. (2007). </w:t>
      </w:r>
      <w:r w:rsidRPr="00C71237">
        <w:rPr>
          <w:rFonts w:ascii="Calibri" w:hAnsi="Calibri" w:cs="Calibri"/>
          <w:i/>
          <w:iCs/>
          <w:noProof/>
          <w:szCs w:val="24"/>
        </w:rPr>
        <w:t>The Neural Basis of Decision Making</w:t>
      </w:r>
      <w:r w:rsidRPr="00C71237">
        <w:rPr>
          <w:rFonts w:ascii="Calibri" w:hAnsi="Calibri" w:cs="Calibri"/>
          <w:noProof/>
          <w:szCs w:val="24"/>
        </w:rPr>
        <w:t>. https://doi.org/10.1146/annurev.neuro.29.051605.113038</w:t>
      </w:r>
    </w:p>
    <w:p w14:paraId="3733E63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Indovina, I., Maffei, V., Bosco, G., Zago, M., Macaluso, E., &amp; Lacquaniti, F. (2005). Representation of visual gravitational motion in the human vestibular cortex. </w:t>
      </w:r>
      <w:r w:rsidRPr="00C71237">
        <w:rPr>
          <w:rFonts w:ascii="Calibri" w:hAnsi="Calibri" w:cs="Calibri"/>
          <w:i/>
          <w:iCs/>
          <w:noProof/>
          <w:szCs w:val="24"/>
        </w:rPr>
        <w:t>Science (New York, N.Y.)</w:t>
      </w:r>
      <w:r w:rsidRPr="00C71237">
        <w:rPr>
          <w:rFonts w:ascii="Calibri" w:hAnsi="Calibri" w:cs="Calibri"/>
          <w:noProof/>
          <w:szCs w:val="24"/>
        </w:rPr>
        <w:t xml:space="preserve">, </w:t>
      </w:r>
      <w:r w:rsidRPr="00C71237">
        <w:rPr>
          <w:rFonts w:ascii="Calibri" w:hAnsi="Calibri" w:cs="Calibri"/>
          <w:i/>
          <w:iCs/>
          <w:noProof/>
          <w:szCs w:val="24"/>
        </w:rPr>
        <w:t>308</w:t>
      </w:r>
      <w:r w:rsidRPr="00C71237">
        <w:rPr>
          <w:rFonts w:ascii="Calibri" w:hAnsi="Calibri" w:cs="Calibri"/>
          <w:noProof/>
          <w:szCs w:val="24"/>
        </w:rPr>
        <w:t>(April), 416–419. https://doi.org/10.1126/science.1107961</w:t>
      </w:r>
    </w:p>
    <w:p w14:paraId="5D12F9EF"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Jörges, B., &amp; López-Moliner, J. (2019). Earth-Gravity Congruent Motion Facilitates Ocular Control for </w:t>
      </w:r>
      <w:r w:rsidRPr="00C71237">
        <w:rPr>
          <w:rFonts w:ascii="Calibri" w:hAnsi="Calibri" w:cs="Calibri"/>
          <w:noProof/>
          <w:szCs w:val="24"/>
        </w:rPr>
        <w:lastRenderedPageBreak/>
        <w:t xml:space="preserve">Pursuit of Parabolic Trajectories. </w:t>
      </w:r>
      <w:r w:rsidRPr="00C71237">
        <w:rPr>
          <w:rFonts w:ascii="Calibri" w:hAnsi="Calibri" w:cs="Calibri"/>
          <w:i/>
          <w:iCs/>
          <w:noProof/>
          <w:szCs w:val="24"/>
        </w:rPr>
        <w:t>Scientific Reports</w:t>
      </w:r>
      <w:r w:rsidRPr="00C71237">
        <w:rPr>
          <w:rFonts w:ascii="Calibri" w:hAnsi="Calibri" w:cs="Calibri"/>
          <w:noProof/>
          <w:szCs w:val="24"/>
        </w:rPr>
        <w:t xml:space="preserve">, </w:t>
      </w:r>
      <w:r w:rsidRPr="00C71237">
        <w:rPr>
          <w:rFonts w:ascii="Calibri" w:hAnsi="Calibri" w:cs="Calibri"/>
          <w:i/>
          <w:iCs/>
          <w:noProof/>
          <w:szCs w:val="24"/>
        </w:rPr>
        <w:t>9</w:t>
      </w:r>
      <w:r w:rsidRPr="00C71237">
        <w:rPr>
          <w:rFonts w:ascii="Calibri" w:hAnsi="Calibri" w:cs="Calibri"/>
          <w:noProof/>
          <w:szCs w:val="24"/>
        </w:rPr>
        <w:t>(1). https://doi.org/10.1038/s41598-019-50512-6</w:t>
      </w:r>
    </w:p>
    <w:p w14:paraId="3C0B23A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Jörges, Björn, Hagenfeld, L., &amp; López-Moliner, J. (2018). The use of visual cues in gravity judgements on parabolic motion.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149</w:t>
      </w:r>
      <w:r w:rsidRPr="00C71237">
        <w:rPr>
          <w:rFonts w:ascii="Calibri" w:hAnsi="Calibri" w:cs="Calibri"/>
          <w:noProof/>
          <w:szCs w:val="24"/>
        </w:rPr>
        <w:t>, 47–58. https://doi.org/10.1016/J.VISRES.2018.06.002</w:t>
      </w:r>
    </w:p>
    <w:p w14:paraId="1262E794"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Jörges, Björn, &amp; López-Moliner, J. (2017). Gravity as a Strong Prior: Implications for Perception and Action. </w:t>
      </w:r>
      <w:r w:rsidRPr="00C71237">
        <w:rPr>
          <w:rFonts w:ascii="Calibri" w:hAnsi="Calibri" w:cs="Calibri"/>
          <w:i/>
          <w:iCs/>
          <w:noProof/>
          <w:szCs w:val="24"/>
        </w:rPr>
        <w:t>Frontiers in Human Neuroscience</w:t>
      </w:r>
      <w:r w:rsidRPr="00C71237">
        <w:rPr>
          <w:rFonts w:ascii="Calibri" w:hAnsi="Calibri" w:cs="Calibri"/>
          <w:noProof/>
          <w:szCs w:val="24"/>
        </w:rPr>
        <w:t xml:space="preserve">, </w:t>
      </w:r>
      <w:r w:rsidRPr="00C71237">
        <w:rPr>
          <w:rFonts w:ascii="Calibri" w:hAnsi="Calibri" w:cs="Calibri"/>
          <w:i/>
          <w:iCs/>
          <w:noProof/>
          <w:szCs w:val="24"/>
        </w:rPr>
        <w:t>11</w:t>
      </w:r>
      <w:r w:rsidRPr="00C71237">
        <w:rPr>
          <w:rFonts w:ascii="Calibri" w:hAnsi="Calibri" w:cs="Calibri"/>
          <w:noProof/>
          <w:szCs w:val="24"/>
        </w:rPr>
        <w:t>(203). https://doi.org/10.3389/fnhum.2017.00203</w:t>
      </w:r>
    </w:p>
    <w:p w14:paraId="775AD78D"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Jörges, Björn, &amp; López-Moliner, J. (2019). Earth-Gravity Congruent Motion Facilitates Ocular Control for Pursuit of Parabolic Trajectories. </w:t>
      </w:r>
      <w:r w:rsidRPr="00C71237">
        <w:rPr>
          <w:rFonts w:ascii="Calibri" w:hAnsi="Calibri" w:cs="Calibri"/>
          <w:i/>
          <w:iCs/>
          <w:noProof/>
          <w:szCs w:val="24"/>
        </w:rPr>
        <w:t>Scientific Reports</w:t>
      </w:r>
      <w:r w:rsidRPr="00C71237">
        <w:rPr>
          <w:rFonts w:ascii="Calibri" w:hAnsi="Calibri" w:cs="Calibri"/>
          <w:noProof/>
          <w:szCs w:val="24"/>
        </w:rPr>
        <w:t xml:space="preserve">, </w:t>
      </w:r>
      <w:r w:rsidRPr="00C71237">
        <w:rPr>
          <w:rFonts w:ascii="Calibri" w:hAnsi="Calibri" w:cs="Calibri"/>
          <w:i/>
          <w:iCs/>
          <w:noProof/>
          <w:szCs w:val="24"/>
        </w:rPr>
        <w:t>9</w:t>
      </w:r>
      <w:r w:rsidRPr="00C71237">
        <w:rPr>
          <w:rFonts w:ascii="Calibri" w:hAnsi="Calibri" w:cs="Calibri"/>
          <w:noProof/>
          <w:szCs w:val="24"/>
        </w:rPr>
        <w:t>(1), 1–13. https://doi.org/10.1038/s41598-019-50512-6</w:t>
      </w:r>
    </w:p>
    <w:p w14:paraId="730C44AA"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Kaiser, M. K. (1990). Angular velocity discrimination. </w:t>
      </w:r>
      <w:r w:rsidRPr="00C71237">
        <w:rPr>
          <w:rFonts w:ascii="Calibri" w:hAnsi="Calibri" w:cs="Calibri"/>
          <w:i/>
          <w:iCs/>
          <w:noProof/>
          <w:szCs w:val="24"/>
        </w:rPr>
        <w:t>Perception &amp; Psychophysics</w:t>
      </w:r>
      <w:r w:rsidRPr="00C71237">
        <w:rPr>
          <w:rFonts w:ascii="Calibri" w:hAnsi="Calibri" w:cs="Calibri"/>
          <w:noProof/>
          <w:szCs w:val="24"/>
        </w:rPr>
        <w:t xml:space="preserve">, </w:t>
      </w:r>
      <w:r w:rsidRPr="00C71237">
        <w:rPr>
          <w:rFonts w:ascii="Calibri" w:hAnsi="Calibri" w:cs="Calibri"/>
          <w:i/>
          <w:iCs/>
          <w:noProof/>
          <w:szCs w:val="24"/>
        </w:rPr>
        <w:t>47</w:t>
      </w:r>
      <w:r w:rsidRPr="00C71237">
        <w:rPr>
          <w:rFonts w:ascii="Calibri" w:hAnsi="Calibri" w:cs="Calibri"/>
          <w:noProof/>
          <w:szCs w:val="24"/>
        </w:rPr>
        <w:t>(2), 149–156. https://doi.org/10.3758/BF03205979</w:t>
      </w:r>
    </w:p>
    <w:p w14:paraId="38B3251F"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La Scaleia, B., Zago, M., &amp; Lacquaniti, F. (2015). Hand interception of occluded motion in humans: A test of model-based versus on-line control. </w:t>
      </w:r>
      <w:r w:rsidRPr="00C71237">
        <w:rPr>
          <w:rFonts w:ascii="Calibri" w:hAnsi="Calibri" w:cs="Calibri"/>
          <w:i/>
          <w:iCs/>
          <w:noProof/>
          <w:szCs w:val="24"/>
        </w:rPr>
        <w:t>Journal of Neurophysiology</w:t>
      </w:r>
      <w:r w:rsidRPr="00C71237">
        <w:rPr>
          <w:rFonts w:ascii="Calibri" w:hAnsi="Calibri" w:cs="Calibri"/>
          <w:noProof/>
          <w:szCs w:val="24"/>
        </w:rPr>
        <w:t xml:space="preserve">, </w:t>
      </w:r>
      <w:r w:rsidRPr="00C71237">
        <w:rPr>
          <w:rFonts w:ascii="Calibri" w:hAnsi="Calibri" w:cs="Calibri"/>
          <w:i/>
          <w:iCs/>
          <w:noProof/>
          <w:szCs w:val="24"/>
        </w:rPr>
        <w:t>114</w:t>
      </w:r>
      <w:r w:rsidRPr="00C71237">
        <w:rPr>
          <w:rFonts w:ascii="Calibri" w:hAnsi="Calibri" w:cs="Calibri"/>
          <w:noProof/>
          <w:szCs w:val="24"/>
        </w:rPr>
        <w:t>, 1577–1592. https://doi.org/10.1152/jn.00475.2015</w:t>
      </w:r>
    </w:p>
    <w:p w14:paraId="4BA3D760"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La Scaleia, B., Zago, M., Moscatelli, A., Lacquaniti, F., &amp; Viviani, P. (2014). Implied dynamics biases the visual perception of velocity. </w:t>
      </w:r>
      <w:r w:rsidRPr="00C71237">
        <w:rPr>
          <w:rFonts w:ascii="Calibri" w:hAnsi="Calibri" w:cs="Calibri"/>
          <w:i/>
          <w:iCs/>
          <w:noProof/>
          <w:szCs w:val="24"/>
        </w:rPr>
        <w:t>PLoS ONE</w:t>
      </w:r>
      <w:r w:rsidRPr="00C71237">
        <w:rPr>
          <w:rFonts w:ascii="Calibri" w:hAnsi="Calibri" w:cs="Calibri"/>
          <w:noProof/>
          <w:szCs w:val="24"/>
        </w:rPr>
        <w:t xml:space="preserve">, </w:t>
      </w:r>
      <w:r w:rsidRPr="00C71237">
        <w:rPr>
          <w:rFonts w:ascii="Calibri" w:hAnsi="Calibri" w:cs="Calibri"/>
          <w:i/>
          <w:iCs/>
          <w:noProof/>
          <w:szCs w:val="24"/>
        </w:rPr>
        <w:t>9</w:t>
      </w:r>
      <w:r w:rsidRPr="00C71237">
        <w:rPr>
          <w:rFonts w:ascii="Calibri" w:hAnsi="Calibri" w:cs="Calibri"/>
          <w:noProof/>
          <w:szCs w:val="24"/>
        </w:rPr>
        <w:t>(3). https://doi.org/10.1371/journal.pone.0093020</w:t>
      </w:r>
    </w:p>
    <w:p w14:paraId="678A51CB"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Maffei, V., Indovina, I., Macaluso, E., Ivanenko, Y. P., Orban, G. A., &amp; Lacquaniti, F. (2015). Visual gravity cues in the interpretation of biological movements: Neural correlates in humans. </w:t>
      </w:r>
      <w:r w:rsidRPr="00C71237">
        <w:rPr>
          <w:rFonts w:ascii="Calibri" w:hAnsi="Calibri" w:cs="Calibri"/>
          <w:i/>
          <w:iCs/>
          <w:noProof/>
          <w:szCs w:val="24"/>
        </w:rPr>
        <w:t>NeuroImage</w:t>
      </w:r>
      <w:r w:rsidRPr="00C71237">
        <w:rPr>
          <w:rFonts w:ascii="Calibri" w:hAnsi="Calibri" w:cs="Calibri"/>
          <w:noProof/>
          <w:szCs w:val="24"/>
        </w:rPr>
        <w:t xml:space="preserve">, </w:t>
      </w:r>
      <w:r w:rsidRPr="00C71237">
        <w:rPr>
          <w:rFonts w:ascii="Calibri" w:hAnsi="Calibri" w:cs="Calibri"/>
          <w:i/>
          <w:iCs/>
          <w:noProof/>
          <w:szCs w:val="24"/>
        </w:rPr>
        <w:t>104</w:t>
      </w:r>
      <w:r w:rsidRPr="00C71237">
        <w:rPr>
          <w:rFonts w:ascii="Calibri" w:hAnsi="Calibri" w:cs="Calibri"/>
          <w:noProof/>
          <w:szCs w:val="24"/>
        </w:rPr>
        <w:t>(October 2014), 221–230. https://doi.org/10.1016/j.neuroimage.2014.10.006</w:t>
      </w:r>
    </w:p>
    <w:p w14:paraId="4070C35F"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Marr, D. (1982). A computational investigation into the human representation and processing of visual information.pdf. </w:t>
      </w:r>
      <w:r w:rsidRPr="00C71237">
        <w:rPr>
          <w:rFonts w:ascii="Calibri" w:hAnsi="Calibri" w:cs="Calibri"/>
          <w:i/>
          <w:iCs/>
          <w:noProof/>
          <w:szCs w:val="24"/>
        </w:rPr>
        <w:t>Vision: A Computational Investigation into the Human Representation and Processing of Visual Information</w:t>
      </w:r>
      <w:r w:rsidRPr="00C71237">
        <w:rPr>
          <w:rFonts w:ascii="Calibri" w:hAnsi="Calibri" w:cs="Calibri"/>
          <w:noProof/>
          <w:szCs w:val="24"/>
        </w:rPr>
        <w:t>.</w:t>
      </w:r>
    </w:p>
    <w:p w14:paraId="4103D932"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lastRenderedPageBreak/>
        <w:t xml:space="preserve">McIntyre, J, Zago, M., &amp; Berthoz, A. (2001). Does the Brain Model Newton’s Laws. </w:t>
      </w:r>
      <w:r w:rsidRPr="00C71237">
        <w:rPr>
          <w:rFonts w:ascii="Calibri" w:hAnsi="Calibri" w:cs="Calibri"/>
          <w:i/>
          <w:iCs/>
          <w:noProof/>
          <w:szCs w:val="24"/>
        </w:rPr>
        <w:t>Nature Neuroscience</w:t>
      </w:r>
      <w:r w:rsidRPr="00C71237">
        <w:rPr>
          <w:rFonts w:ascii="Calibri" w:hAnsi="Calibri" w:cs="Calibri"/>
          <w:noProof/>
          <w:szCs w:val="24"/>
        </w:rPr>
        <w:t xml:space="preserve">, </w:t>
      </w:r>
      <w:r w:rsidRPr="00C71237">
        <w:rPr>
          <w:rFonts w:ascii="Calibri" w:hAnsi="Calibri" w:cs="Calibri"/>
          <w:i/>
          <w:iCs/>
          <w:noProof/>
          <w:szCs w:val="24"/>
        </w:rPr>
        <w:t>12</w:t>
      </w:r>
      <w:r w:rsidRPr="00C71237">
        <w:rPr>
          <w:rFonts w:ascii="Calibri" w:hAnsi="Calibri" w:cs="Calibri"/>
          <w:noProof/>
          <w:szCs w:val="24"/>
        </w:rPr>
        <w:t>(17), 109–110. https://doi.org/10.1097/00001756-200112040-00004</w:t>
      </w:r>
    </w:p>
    <w:p w14:paraId="4BB02A28"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McIntyre, Joseph, Zago, M., Berthoz, A., &amp; Lacquaniti, F. (2003). The Brain as a Predictor: On Catching Flying Balls in Zero-G. In J. C. Buckey &amp; J. L. Homick (Eds.), </w:t>
      </w:r>
      <w:r w:rsidRPr="00C71237">
        <w:rPr>
          <w:rFonts w:ascii="Calibri" w:hAnsi="Calibri" w:cs="Calibri"/>
          <w:i/>
          <w:iCs/>
          <w:noProof/>
          <w:szCs w:val="24"/>
        </w:rPr>
        <w:t>The Neurolab Spacelab Mission: Neuroscience Research in Space</w:t>
      </w:r>
      <w:r w:rsidRPr="00C71237">
        <w:rPr>
          <w:rFonts w:ascii="Calibri" w:hAnsi="Calibri" w:cs="Calibri"/>
          <w:noProof/>
          <w:szCs w:val="24"/>
        </w:rPr>
        <w:t xml:space="preserve"> (pp. 55–61). National Aeronautics and Space Administration, Lyndon B. Johnson Space Center.</w:t>
      </w:r>
    </w:p>
    <w:p w14:paraId="404E15F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McKee, S. P. (1981). A local mechanism for differential velocity detection.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21</w:t>
      </w:r>
      <w:r w:rsidRPr="00C71237">
        <w:rPr>
          <w:rFonts w:ascii="Calibri" w:hAnsi="Calibri" w:cs="Calibri"/>
          <w:noProof/>
          <w:szCs w:val="24"/>
        </w:rPr>
        <w:t>(4), 491–500. https://doi.org/10.1016/0042-6989(81)90095-X</w:t>
      </w:r>
    </w:p>
    <w:p w14:paraId="0EACE7D1"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C71237">
        <w:rPr>
          <w:rFonts w:ascii="Calibri" w:hAnsi="Calibri" w:cs="Calibri"/>
          <w:i/>
          <w:iCs/>
          <w:noProof/>
          <w:szCs w:val="24"/>
        </w:rPr>
        <w:t>Experimental Brain Research</w:t>
      </w:r>
      <w:r w:rsidRPr="00C71237">
        <w:rPr>
          <w:rFonts w:ascii="Calibri" w:hAnsi="Calibri" w:cs="Calibri"/>
          <w:noProof/>
          <w:szCs w:val="24"/>
        </w:rPr>
        <w:t xml:space="preserve">, </w:t>
      </w:r>
      <w:r w:rsidRPr="00C71237">
        <w:rPr>
          <w:rFonts w:ascii="Calibri" w:hAnsi="Calibri" w:cs="Calibri"/>
          <w:i/>
          <w:iCs/>
          <w:noProof/>
          <w:szCs w:val="24"/>
        </w:rPr>
        <w:t>232</w:t>
      </w:r>
      <w:r w:rsidRPr="00C71237">
        <w:rPr>
          <w:rFonts w:ascii="Calibri" w:hAnsi="Calibri" w:cs="Calibri"/>
          <w:noProof/>
          <w:szCs w:val="24"/>
        </w:rPr>
        <w:t>(12), 3803–3811. https://doi.org/10.1007/s00221-014-4050-6</w:t>
      </w:r>
    </w:p>
    <w:p w14:paraId="1A45FCEB"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Moscatelli, A., &amp; Lacquaniti, F. (2011). The weight of time: Gravitational force enhances discrimination of visual motion duration. </w:t>
      </w:r>
      <w:r w:rsidRPr="00C71237">
        <w:rPr>
          <w:rFonts w:ascii="Calibri" w:hAnsi="Calibri" w:cs="Calibri"/>
          <w:i/>
          <w:iCs/>
          <w:noProof/>
          <w:szCs w:val="24"/>
        </w:rPr>
        <w:t>Journal of Vision</w:t>
      </w:r>
      <w:r w:rsidRPr="00C71237">
        <w:rPr>
          <w:rFonts w:ascii="Calibri" w:hAnsi="Calibri" w:cs="Calibri"/>
          <w:noProof/>
          <w:szCs w:val="24"/>
        </w:rPr>
        <w:t xml:space="preserve">, </w:t>
      </w:r>
      <w:r w:rsidRPr="00C71237">
        <w:rPr>
          <w:rFonts w:ascii="Calibri" w:hAnsi="Calibri" w:cs="Calibri"/>
          <w:i/>
          <w:iCs/>
          <w:noProof/>
          <w:szCs w:val="24"/>
        </w:rPr>
        <w:t>11</w:t>
      </w:r>
      <w:r w:rsidRPr="00C71237">
        <w:rPr>
          <w:rFonts w:ascii="Calibri" w:hAnsi="Calibri" w:cs="Calibri"/>
          <w:noProof/>
          <w:szCs w:val="24"/>
        </w:rPr>
        <w:t>(4), 1–17. https://doi.org/10.1167/11.4.1</w:t>
      </w:r>
    </w:p>
    <w:p w14:paraId="0A047B7F"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Nanay, B. (2014). The Representationalism versus Relationalism Debate: Explanatory Contextualism about Perception. </w:t>
      </w:r>
      <w:r w:rsidRPr="00C71237">
        <w:rPr>
          <w:rFonts w:ascii="Calibri" w:hAnsi="Calibri" w:cs="Calibri"/>
          <w:i/>
          <w:iCs/>
          <w:noProof/>
          <w:szCs w:val="24"/>
        </w:rPr>
        <w:t>European Journal of Philosophy</w:t>
      </w:r>
      <w:r w:rsidRPr="00C71237">
        <w:rPr>
          <w:rFonts w:ascii="Calibri" w:hAnsi="Calibri" w:cs="Calibri"/>
          <w:noProof/>
          <w:szCs w:val="24"/>
        </w:rPr>
        <w:t xml:space="preserve">, </w:t>
      </w:r>
      <w:r w:rsidRPr="00C71237">
        <w:rPr>
          <w:rFonts w:ascii="Calibri" w:hAnsi="Calibri" w:cs="Calibri"/>
          <w:i/>
          <w:iCs/>
          <w:noProof/>
          <w:szCs w:val="24"/>
        </w:rPr>
        <w:t>23</w:t>
      </w:r>
      <w:r w:rsidRPr="00C71237">
        <w:rPr>
          <w:rFonts w:ascii="Calibri" w:hAnsi="Calibri" w:cs="Calibri"/>
          <w:noProof/>
          <w:szCs w:val="24"/>
        </w:rPr>
        <w:t>(2), 321–336. https://doi.org/10.1111/ejop.12085</w:t>
      </w:r>
    </w:p>
    <w:p w14:paraId="69026C7C"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Nelder, J. A., &amp; Mead, R. (1965). A Simplex Method for Function Minimization. </w:t>
      </w:r>
      <w:r w:rsidRPr="00C71237">
        <w:rPr>
          <w:rFonts w:ascii="Calibri" w:hAnsi="Calibri" w:cs="Calibri"/>
          <w:i/>
          <w:iCs/>
          <w:noProof/>
          <w:szCs w:val="24"/>
        </w:rPr>
        <w:t>The Computer Journal</w:t>
      </w:r>
      <w:r w:rsidRPr="00C71237">
        <w:rPr>
          <w:rFonts w:ascii="Calibri" w:hAnsi="Calibri" w:cs="Calibri"/>
          <w:noProof/>
          <w:szCs w:val="24"/>
        </w:rPr>
        <w:t xml:space="preserve">, </w:t>
      </w:r>
      <w:r w:rsidRPr="00C71237">
        <w:rPr>
          <w:rFonts w:ascii="Calibri" w:hAnsi="Calibri" w:cs="Calibri"/>
          <w:i/>
          <w:iCs/>
          <w:noProof/>
          <w:szCs w:val="24"/>
        </w:rPr>
        <w:t>7</w:t>
      </w:r>
      <w:r w:rsidRPr="00C71237">
        <w:rPr>
          <w:rFonts w:ascii="Calibri" w:hAnsi="Calibri" w:cs="Calibri"/>
          <w:noProof/>
          <w:szCs w:val="24"/>
        </w:rPr>
        <w:t>(4), 308–313. https://doi.org/10.1093/comjnl/7.4.308</w:t>
      </w:r>
    </w:p>
    <w:p w14:paraId="1D08B77A"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Norman, J. F., Todd, J. T., Perotti, V. J., &amp; Tittle, J. S. (1996). The Visual Perception of Three-Dimensional Length. </w:t>
      </w:r>
      <w:r w:rsidRPr="00C71237">
        <w:rPr>
          <w:rFonts w:ascii="Calibri" w:hAnsi="Calibri" w:cs="Calibri"/>
          <w:i/>
          <w:iCs/>
          <w:noProof/>
          <w:szCs w:val="24"/>
        </w:rPr>
        <w:t>Journal of Experimental Psychology: Human Perception and Performance</w:t>
      </w:r>
      <w:r w:rsidRPr="00C71237">
        <w:rPr>
          <w:rFonts w:ascii="Calibri" w:hAnsi="Calibri" w:cs="Calibri"/>
          <w:noProof/>
          <w:szCs w:val="24"/>
        </w:rPr>
        <w:t xml:space="preserve">, </w:t>
      </w:r>
      <w:r w:rsidRPr="00C71237">
        <w:rPr>
          <w:rFonts w:ascii="Calibri" w:hAnsi="Calibri" w:cs="Calibri"/>
          <w:i/>
          <w:iCs/>
          <w:noProof/>
          <w:szCs w:val="24"/>
        </w:rPr>
        <w:t>22</w:t>
      </w:r>
      <w:r w:rsidRPr="00C71237">
        <w:rPr>
          <w:rFonts w:ascii="Calibri" w:hAnsi="Calibri" w:cs="Calibri"/>
          <w:noProof/>
          <w:szCs w:val="24"/>
        </w:rPr>
        <w:t>(1), 173–186. https://doi.org/10.1037/0096-1523.22.1.173</w:t>
      </w:r>
    </w:p>
    <w:p w14:paraId="72738268"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Peirce, J., Gray, J. R., Simpson, S., MacAskill, M., Höchenberger, R., Sogo, H., … Lindeløv, J. K. (2019). </w:t>
      </w:r>
      <w:r w:rsidRPr="00C71237">
        <w:rPr>
          <w:rFonts w:ascii="Calibri" w:hAnsi="Calibri" w:cs="Calibri"/>
          <w:noProof/>
          <w:szCs w:val="24"/>
        </w:rPr>
        <w:lastRenderedPageBreak/>
        <w:t xml:space="preserve">PsychoPy2: Experiments in behavior made easy. </w:t>
      </w:r>
      <w:r w:rsidRPr="00C71237">
        <w:rPr>
          <w:rFonts w:ascii="Calibri" w:hAnsi="Calibri" w:cs="Calibri"/>
          <w:i/>
          <w:iCs/>
          <w:noProof/>
          <w:szCs w:val="24"/>
        </w:rPr>
        <w:t>Behavior Research Methods</w:t>
      </w:r>
      <w:r w:rsidRPr="00C71237">
        <w:rPr>
          <w:rFonts w:ascii="Calibri" w:hAnsi="Calibri" w:cs="Calibri"/>
          <w:noProof/>
          <w:szCs w:val="24"/>
        </w:rPr>
        <w:t xml:space="preserve">, </w:t>
      </w:r>
      <w:r w:rsidRPr="00C71237">
        <w:rPr>
          <w:rFonts w:ascii="Calibri" w:hAnsi="Calibri" w:cs="Calibri"/>
          <w:i/>
          <w:iCs/>
          <w:noProof/>
          <w:szCs w:val="24"/>
        </w:rPr>
        <w:t>51</w:t>
      </w:r>
      <w:r w:rsidRPr="00C71237">
        <w:rPr>
          <w:rFonts w:ascii="Calibri" w:hAnsi="Calibri" w:cs="Calibri"/>
          <w:noProof/>
          <w:szCs w:val="24"/>
        </w:rPr>
        <w:t>(1), 195–203. https://doi.org/10.3758/s13428-018-01193-y</w:t>
      </w:r>
    </w:p>
    <w:p w14:paraId="545ECDBC"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Plant, R. R., &amp; Turner, G. (2009). Millisecond precision psychological research in a world of commodity computers: New hardware, new problems? </w:t>
      </w:r>
      <w:r w:rsidRPr="00C71237">
        <w:rPr>
          <w:rFonts w:ascii="Calibri" w:hAnsi="Calibri" w:cs="Calibri"/>
          <w:i/>
          <w:iCs/>
          <w:noProof/>
          <w:szCs w:val="24"/>
        </w:rPr>
        <w:t>Behavior Research Methods</w:t>
      </w:r>
      <w:r w:rsidRPr="00C71237">
        <w:rPr>
          <w:rFonts w:ascii="Calibri" w:hAnsi="Calibri" w:cs="Calibri"/>
          <w:noProof/>
          <w:szCs w:val="24"/>
        </w:rPr>
        <w:t xml:space="preserve">, </w:t>
      </w:r>
      <w:r w:rsidRPr="00C71237">
        <w:rPr>
          <w:rFonts w:ascii="Calibri" w:hAnsi="Calibri" w:cs="Calibri"/>
          <w:i/>
          <w:iCs/>
          <w:noProof/>
          <w:szCs w:val="24"/>
        </w:rPr>
        <w:t>41</w:t>
      </w:r>
      <w:r w:rsidRPr="00C71237">
        <w:rPr>
          <w:rFonts w:ascii="Calibri" w:hAnsi="Calibri" w:cs="Calibri"/>
          <w:noProof/>
          <w:szCs w:val="24"/>
        </w:rPr>
        <w:t>(3), 598–614. https://doi.org/10.3758/BRM.41.3.598</w:t>
      </w:r>
    </w:p>
    <w:p w14:paraId="54078C2C"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R Core Team. (2017). </w:t>
      </w:r>
      <w:r w:rsidRPr="00C71237">
        <w:rPr>
          <w:rFonts w:ascii="Calibri" w:hAnsi="Calibri" w:cs="Calibri"/>
          <w:i/>
          <w:iCs/>
          <w:noProof/>
          <w:szCs w:val="24"/>
        </w:rPr>
        <w:t>A Language and Environment for Statistical Computing. R Foundation for Statistical Computing,</w:t>
      </w:r>
      <w:r w:rsidRPr="00C71237">
        <w:rPr>
          <w:rFonts w:ascii="Calibri" w:hAnsi="Calibri" w:cs="Calibri"/>
          <w:noProof/>
          <w:szCs w:val="24"/>
        </w:rPr>
        <w:t>. Retrieved from http://www.r-project.org/.</w:t>
      </w:r>
    </w:p>
    <w:p w14:paraId="40995CE2"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Schneidman, E., Bialek, W., &amp; Ii, M. J. B. (2003). </w:t>
      </w:r>
      <w:r w:rsidRPr="00C71237">
        <w:rPr>
          <w:rFonts w:ascii="Calibri" w:hAnsi="Calibri" w:cs="Calibri"/>
          <w:i/>
          <w:iCs/>
          <w:noProof/>
          <w:szCs w:val="24"/>
        </w:rPr>
        <w:t>Synergy , Redundancy , and Independence in Population Codes</w:t>
      </w:r>
      <w:r w:rsidRPr="00C71237">
        <w:rPr>
          <w:rFonts w:ascii="Calibri" w:hAnsi="Calibri" w:cs="Calibri"/>
          <w:noProof/>
          <w:szCs w:val="24"/>
        </w:rPr>
        <w:t xml:space="preserve">. </w:t>
      </w:r>
      <w:r w:rsidRPr="00C71237">
        <w:rPr>
          <w:rFonts w:ascii="Calibri" w:hAnsi="Calibri" w:cs="Calibri"/>
          <w:i/>
          <w:iCs/>
          <w:noProof/>
          <w:szCs w:val="24"/>
        </w:rPr>
        <w:t>23</w:t>
      </w:r>
      <w:r w:rsidRPr="00C71237">
        <w:rPr>
          <w:rFonts w:ascii="Calibri" w:hAnsi="Calibri" w:cs="Calibri"/>
          <w:noProof/>
          <w:szCs w:val="24"/>
        </w:rPr>
        <w:t>(37), 11539–11553.</w:t>
      </w:r>
    </w:p>
    <w:p w14:paraId="568D2F54"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Schoups, A. A., Vogels, R., &amp; Orban, G. A. (1995). Human perceptual learning in identifying the oblique orientation: retinotopy, orientation specificity and monocularity. </w:t>
      </w:r>
      <w:r w:rsidRPr="00C71237">
        <w:rPr>
          <w:rFonts w:ascii="Calibri" w:hAnsi="Calibri" w:cs="Calibri"/>
          <w:i/>
          <w:iCs/>
          <w:noProof/>
          <w:szCs w:val="24"/>
        </w:rPr>
        <w:t>The Journal of Physiology</w:t>
      </w:r>
      <w:r w:rsidRPr="00C71237">
        <w:rPr>
          <w:rFonts w:ascii="Calibri" w:hAnsi="Calibri" w:cs="Calibri"/>
          <w:noProof/>
          <w:szCs w:val="24"/>
        </w:rPr>
        <w:t xml:space="preserve">, </w:t>
      </w:r>
      <w:r w:rsidRPr="00C71237">
        <w:rPr>
          <w:rFonts w:ascii="Calibri" w:hAnsi="Calibri" w:cs="Calibri"/>
          <w:i/>
          <w:iCs/>
          <w:noProof/>
          <w:szCs w:val="24"/>
        </w:rPr>
        <w:t>483</w:t>
      </w:r>
      <w:r w:rsidRPr="00C71237">
        <w:rPr>
          <w:rFonts w:ascii="Calibri" w:hAnsi="Calibri" w:cs="Calibri"/>
          <w:noProof/>
          <w:szCs w:val="24"/>
        </w:rPr>
        <w:t>(3), 797–810. https://doi.org/10.1113/jphysiol.1995.sp020623</w:t>
      </w:r>
    </w:p>
    <w:p w14:paraId="015D9292"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C71237">
        <w:rPr>
          <w:rFonts w:ascii="Calibri" w:hAnsi="Calibri" w:cs="Calibri"/>
          <w:i/>
          <w:iCs/>
          <w:noProof/>
          <w:szCs w:val="24"/>
        </w:rPr>
        <w:t>Journal of Neuroscience</w:t>
      </w:r>
      <w:r w:rsidRPr="00C71237">
        <w:rPr>
          <w:rFonts w:ascii="Calibri" w:hAnsi="Calibri" w:cs="Calibri"/>
          <w:noProof/>
          <w:szCs w:val="24"/>
        </w:rPr>
        <w:t xml:space="preserve">, </w:t>
      </w:r>
      <w:r w:rsidRPr="00C71237">
        <w:rPr>
          <w:rFonts w:ascii="Calibri" w:hAnsi="Calibri" w:cs="Calibri"/>
          <w:i/>
          <w:iCs/>
          <w:noProof/>
          <w:szCs w:val="24"/>
        </w:rPr>
        <w:t>32</w:t>
      </w:r>
      <w:r w:rsidRPr="00C71237">
        <w:rPr>
          <w:rFonts w:ascii="Calibri" w:hAnsi="Calibri" w:cs="Calibri"/>
          <w:noProof/>
          <w:szCs w:val="24"/>
        </w:rPr>
        <w:t>(6), 1969–1973. https://doi.org/10.1523/JNEUROSCI.3886-11.2012</w:t>
      </w:r>
    </w:p>
    <w:p w14:paraId="7DCC9179"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Spering, M., &amp; Montagnini, A. (2011). Do we track what we see? Common versus independent processing for motion perception and smooth pursuit eye movements: A review.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51</w:t>
      </w:r>
      <w:r w:rsidRPr="00C71237">
        <w:rPr>
          <w:rFonts w:ascii="Calibri" w:hAnsi="Calibri" w:cs="Calibri"/>
          <w:noProof/>
          <w:szCs w:val="24"/>
        </w:rPr>
        <w:t>(8), 836–852. https://doi.org/10.1016/j.visres.2010.10.017</w:t>
      </w:r>
    </w:p>
    <w:p w14:paraId="2BF5D621"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Stan Development Team. (2016). </w:t>
      </w:r>
      <w:r w:rsidRPr="00C71237">
        <w:rPr>
          <w:rFonts w:ascii="Calibri" w:hAnsi="Calibri" w:cs="Calibri"/>
          <w:i/>
          <w:iCs/>
          <w:noProof/>
          <w:szCs w:val="24"/>
        </w:rPr>
        <w:t>Stan: the R interface to Stan. R package version 2.14.1</w:t>
      </w:r>
      <w:r w:rsidRPr="00C71237">
        <w:rPr>
          <w:rFonts w:ascii="Calibri" w:hAnsi="Calibri" w:cs="Calibri"/>
          <w:noProof/>
          <w:szCs w:val="24"/>
        </w:rPr>
        <w:t>. 1–23. Retrieved from http://mc-stan.org</w:t>
      </w:r>
    </w:p>
    <w:p w14:paraId="11248915"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Werkhoven, P., Snippe, H. P., &amp; Alexander, T. (1992). Visual processing of optic acceleration.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32</w:t>
      </w:r>
      <w:r w:rsidRPr="00C71237">
        <w:rPr>
          <w:rFonts w:ascii="Calibri" w:hAnsi="Calibri" w:cs="Calibri"/>
          <w:noProof/>
          <w:szCs w:val="24"/>
        </w:rPr>
        <w:t>(12), 2313–2329. https://doi.org/10.1016/0042-6989(92)90095-Z</w:t>
      </w:r>
    </w:p>
    <w:p w14:paraId="41AB9CFB"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lastRenderedPageBreak/>
        <w:t xml:space="preserve">Wertheim, A. H., &amp; Van Gelder, P. (1990). An acceleration illusion caused by underestimation of stimulus velocity during pursuit eye movements: Aubert-Fleischl revisited. </w:t>
      </w:r>
      <w:r w:rsidRPr="00C71237">
        <w:rPr>
          <w:rFonts w:ascii="Calibri" w:hAnsi="Calibri" w:cs="Calibri"/>
          <w:i/>
          <w:iCs/>
          <w:noProof/>
          <w:szCs w:val="24"/>
        </w:rPr>
        <w:t>Perception</w:t>
      </w:r>
      <w:r w:rsidRPr="00C71237">
        <w:rPr>
          <w:rFonts w:ascii="Calibri" w:hAnsi="Calibri" w:cs="Calibri"/>
          <w:noProof/>
          <w:szCs w:val="24"/>
        </w:rPr>
        <w:t xml:space="preserve">, </w:t>
      </w:r>
      <w:r w:rsidRPr="00C71237">
        <w:rPr>
          <w:rFonts w:ascii="Calibri" w:hAnsi="Calibri" w:cs="Calibri"/>
          <w:i/>
          <w:iCs/>
          <w:noProof/>
          <w:szCs w:val="24"/>
        </w:rPr>
        <w:t>19</w:t>
      </w:r>
      <w:r w:rsidRPr="00C71237">
        <w:rPr>
          <w:rFonts w:ascii="Calibri" w:hAnsi="Calibri" w:cs="Calibri"/>
          <w:noProof/>
          <w:szCs w:val="24"/>
        </w:rPr>
        <w:t>(4), 471–482. https://doi.org/10.1068/p190471</w:t>
      </w:r>
    </w:p>
    <w:p w14:paraId="6FB2256B"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Bosco, G., Maffei, V., Iosa, M., Ivanenko, Y., &amp; Lacquaniti, F. (2004a). Internal Models of Target Motion: Expected Dynamics Overrides Measured Kinematics in Timing Manual Interceptions. </w:t>
      </w:r>
      <w:r w:rsidRPr="00C71237">
        <w:rPr>
          <w:rFonts w:ascii="Calibri" w:hAnsi="Calibri" w:cs="Calibri"/>
          <w:i/>
          <w:iCs/>
          <w:noProof/>
          <w:szCs w:val="24"/>
        </w:rPr>
        <w:t>Journal of Neurophysiology</w:t>
      </w:r>
      <w:r w:rsidRPr="00C71237">
        <w:rPr>
          <w:rFonts w:ascii="Calibri" w:hAnsi="Calibri" w:cs="Calibri"/>
          <w:noProof/>
          <w:szCs w:val="24"/>
        </w:rPr>
        <w:t xml:space="preserve">, </w:t>
      </w:r>
      <w:r w:rsidRPr="00C71237">
        <w:rPr>
          <w:rFonts w:ascii="Calibri" w:hAnsi="Calibri" w:cs="Calibri"/>
          <w:i/>
          <w:iCs/>
          <w:noProof/>
          <w:szCs w:val="24"/>
        </w:rPr>
        <w:t>91</w:t>
      </w:r>
      <w:r w:rsidRPr="00C71237">
        <w:rPr>
          <w:rFonts w:ascii="Calibri" w:hAnsi="Calibri" w:cs="Calibri"/>
          <w:noProof/>
          <w:szCs w:val="24"/>
        </w:rPr>
        <w:t>(4), 1620–1634. https://doi.org/10.1152/jn.00862.2003</w:t>
      </w:r>
    </w:p>
    <w:p w14:paraId="20526AB7"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Bosco, G., Maffei, V., Iosa, M., Ivanenko, Y. P., &amp; Lacquaniti, F. (2004b). Fast Adaptation of the Internal Model of Gravity for Manual Interceptions: Evidence for Event-Dependent Learning. </w:t>
      </w:r>
      <w:r w:rsidRPr="00C71237">
        <w:rPr>
          <w:rFonts w:ascii="Calibri" w:hAnsi="Calibri" w:cs="Calibri"/>
          <w:i/>
          <w:iCs/>
          <w:noProof/>
          <w:szCs w:val="24"/>
        </w:rPr>
        <w:t>Journal of Neurophysiology</w:t>
      </w:r>
      <w:r w:rsidRPr="00C71237">
        <w:rPr>
          <w:rFonts w:ascii="Calibri" w:hAnsi="Calibri" w:cs="Calibri"/>
          <w:noProof/>
          <w:szCs w:val="24"/>
        </w:rPr>
        <w:t xml:space="preserve">, </w:t>
      </w:r>
      <w:r w:rsidRPr="00C71237">
        <w:rPr>
          <w:rFonts w:ascii="Calibri" w:hAnsi="Calibri" w:cs="Calibri"/>
          <w:i/>
          <w:iCs/>
          <w:noProof/>
          <w:szCs w:val="24"/>
        </w:rPr>
        <w:t>93</w:t>
      </w:r>
      <w:r w:rsidRPr="00C71237">
        <w:rPr>
          <w:rFonts w:ascii="Calibri" w:hAnsi="Calibri" w:cs="Calibri"/>
          <w:noProof/>
          <w:szCs w:val="24"/>
        </w:rPr>
        <w:t>(2), 1055–1068. https://doi.org/10.1152/jn.00833.2004</w:t>
      </w:r>
    </w:p>
    <w:p w14:paraId="14D4B73D"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La Scaleia, B., Miller, W. L., &amp; Lacquaniti, F. (2011). Coherence of structural visual cues and pictorial gravity paves the way for interceptive actions. </w:t>
      </w:r>
      <w:r w:rsidRPr="00C71237">
        <w:rPr>
          <w:rFonts w:ascii="Calibri" w:hAnsi="Calibri" w:cs="Calibri"/>
          <w:i/>
          <w:iCs/>
          <w:noProof/>
          <w:szCs w:val="24"/>
        </w:rPr>
        <w:t>Journal of Vision</w:t>
      </w:r>
      <w:r w:rsidRPr="00C71237">
        <w:rPr>
          <w:rFonts w:ascii="Calibri" w:hAnsi="Calibri" w:cs="Calibri"/>
          <w:noProof/>
          <w:szCs w:val="24"/>
        </w:rPr>
        <w:t xml:space="preserve">, </w:t>
      </w:r>
      <w:r w:rsidRPr="00C71237">
        <w:rPr>
          <w:rFonts w:ascii="Calibri" w:hAnsi="Calibri" w:cs="Calibri"/>
          <w:i/>
          <w:iCs/>
          <w:noProof/>
          <w:szCs w:val="24"/>
        </w:rPr>
        <w:t>11</w:t>
      </w:r>
      <w:r w:rsidRPr="00C71237">
        <w:rPr>
          <w:rFonts w:ascii="Calibri" w:hAnsi="Calibri" w:cs="Calibri"/>
          <w:noProof/>
          <w:szCs w:val="24"/>
        </w:rPr>
        <w:t>(10), 1–10. https://doi.org/10.1167/11.10.13.Introduction</w:t>
      </w:r>
    </w:p>
    <w:p w14:paraId="3F8660F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&amp; Lacquaniti, F. (2005a). Cognitive, perceptual and action-oriented representations of falling objects. </w:t>
      </w:r>
      <w:r w:rsidRPr="00C71237">
        <w:rPr>
          <w:rFonts w:ascii="Calibri" w:hAnsi="Calibri" w:cs="Calibri"/>
          <w:i/>
          <w:iCs/>
          <w:noProof/>
          <w:szCs w:val="24"/>
        </w:rPr>
        <w:t>Neuropsychologia</w:t>
      </w:r>
      <w:r w:rsidRPr="00C71237">
        <w:rPr>
          <w:rFonts w:ascii="Calibri" w:hAnsi="Calibri" w:cs="Calibri"/>
          <w:noProof/>
          <w:szCs w:val="24"/>
        </w:rPr>
        <w:t xml:space="preserve">, </w:t>
      </w:r>
      <w:r w:rsidRPr="00C71237">
        <w:rPr>
          <w:rFonts w:ascii="Calibri" w:hAnsi="Calibri" w:cs="Calibri"/>
          <w:i/>
          <w:iCs/>
          <w:noProof/>
          <w:szCs w:val="24"/>
        </w:rPr>
        <w:t>43</w:t>
      </w:r>
      <w:r w:rsidRPr="00C71237">
        <w:rPr>
          <w:rFonts w:ascii="Calibri" w:hAnsi="Calibri" w:cs="Calibri"/>
          <w:noProof/>
          <w:szCs w:val="24"/>
        </w:rPr>
        <w:t>(2 SPEC. ISS.), 178–188. https://doi.org/10.1016/j.neuropsychologia.2004.11.005</w:t>
      </w:r>
    </w:p>
    <w:p w14:paraId="21421030"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&amp; Lacquaniti, F. (2005b). Internal Model of Gravity for Hand Interception: Parametric Adaptation to Zero-Gravity Visual Targets on Earth. </w:t>
      </w:r>
      <w:r w:rsidRPr="00C71237">
        <w:rPr>
          <w:rFonts w:ascii="Calibri" w:hAnsi="Calibri" w:cs="Calibri"/>
          <w:i/>
          <w:iCs/>
          <w:noProof/>
          <w:szCs w:val="24"/>
        </w:rPr>
        <w:t>Journal of Neurophysiology</w:t>
      </w:r>
      <w:r w:rsidRPr="00C71237">
        <w:rPr>
          <w:rFonts w:ascii="Calibri" w:hAnsi="Calibri" w:cs="Calibri"/>
          <w:noProof/>
          <w:szCs w:val="24"/>
        </w:rPr>
        <w:t xml:space="preserve">, </w:t>
      </w:r>
      <w:r w:rsidRPr="00C71237">
        <w:rPr>
          <w:rFonts w:ascii="Calibri" w:hAnsi="Calibri" w:cs="Calibri"/>
          <w:i/>
          <w:iCs/>
          <w:noProof/>
          <w:szCs w:val="24"/>
        </w:rPr>
        <w:t>94</w:t>
      </w:r>
      <w:r w:rsidRPr="00C71237">
        <w:rPr>
          <w:rFonts w:ascii="Calibri" w:hAnsi="Calibri" w:cs="Calibri"/>
          <w:noProof/>
          <w:szCs w:val="24"/>
        </w:rPr>
        <w:t>(2), 1346–1357. https://doi.org/10.1152/jn.00215.2005</w:t>
      </w:r>
    </w:p>
    <w:p w14:paraId="7E73C6F8"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rPr>
      </w:pPr>
      <w:r w:rsidRPr="00C71237">
        <w:rPr>
          <w:rFonts w:ascii="Calibri" w:hAnsi="Calibri" w:cs="Calibri"/>
          <w:noProof/>
          <w:szCs w:val="24"/>
        </w:rPr>
        <w:t xml:space="preserve">Zago, M., McIntyre, J., Senot, P., &amp; Lacquaniti, F. (2008). Internal models and prediction of visual gravitational motion.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48</w:t>
      </w:r>
      <w:r w:rsidRPr="00C71237">
        <w:rPr>
          <w:rFonts w:ascii="Calibri" w:hAnsi="Calibri" w:cs="Calibri"/>
          <w:noProof/>
          <w:szCs w:val="24"/>
        </w:rPr>
        <w:t>(14), 1532–1538. https://doi.org/10.1016/j.visres.2008.04.005</w:t>
      </w:r>
    </w:p>
    <w:p w14:paraId="65F45E85" w14:textId="538C7E83" w:rsidR="00E32BF5" w:rsidRPr="00D9735A" w:rsidRDefault="00FE16F2" w:rsidP="00BE7928">
      <w:pPr>
        <w:spacing w:line="480" w:lineRule="auto"/>
        <w:rPr>
          <w:rPrChange w:id="218" w:author="Björn Jörges" w:date="2020-07-09T01:27:00Z">
            <w:rPr>
              <w:lang w:val="es-ES"/>
            </w:rPr>
          </w:rPrChange>
        </w:rPr>
      </w:pPr>
      <w:r>
        <w:rPr>
          <w:lang w:val="es-ES"/>
        </w:rPr>
        <w:fldChar w:fldCharType="end"/>
      </w:r>
    </w:p>
    <w:p w14:paraId="5963B544" w14:textId="77777777" w:rsidR="00E2668D" w:rsidRPr="00E23038" w:rsidRDefault="00E2668D" w:rsidP="00E2668D">
      <w:pPr>
        <w:pStyle w:val="Caption"/>
        <w:spacing w:line="276" w:lineRule="auto"/>
        <w:jc w:val="both"/>
        <w:rPr>
          <w:lang w:val="en-US"/>
        </w:rPr>
      </w:pPr>
      <w:r w:rsidRPr="00E23038">
        <w:rPr>
          <w:lang w:val="en-US"/>
        </w:rPr>
        <w:lastRenderedPageBreak/>
        <w:t xml:space="preserve">Figure </w:t>
      </w:r>
      <w:r>
        <w:fldChar w:fldCharType="begin"/>
      </w:r>
      <w:r w:rsidRPr="00E23038">
        <w:rPr>
          <w:lang w:val="en-US"/>
        </w:rPr>
        <w:instrText xml:space="preserve"> SEQ Figure \* ARABIC </w:instrText>
      </w:r>
      <w:r>
        <w:fldChar w:fldCharType="separate"/>
      </w:r>
      <w:r>
        <w:rPr>
          <w:noProof/>
          <w:lang w:val="en-US"/>
        </w:rPr>
        <w:t>1</w:t>
      </w:r>
      <w:r>
        <w:fldChar w:fldCharType="end"/>
      </w:r>
      <w:r w:rsidRPr="00E23038">
        <w:rPr>
          <w:lang w:val="en-US"/>
        </w:rPr>
        <w:t xml:space="preserve">: </w:t>
      </w:r>
      <w:r>
        <w:rPr>
          <w:lang w:val="en-US"/>
        </w:rPr>
        <w:t>Graphical illustration of Likelihood, Prior and Posterior in a Bayesian framework, for both a normal, relatively shallow Prior, and a strong, extremely precise Prior.</w:t>
      </w:r>
    </w:p>
    <w:p w14:paraId="59E7E70F" w14:textId="77777777" w:rsidR="00E2668D" w:rsidRPr="00820822" w:rsidRDefault="00E2668D" w:rsidP="00E2668D">
      <w:pPr>
        <w:pStyle w:val="Caption"/>
        <w:spacing w:line="276" w:lineRule="auto"/>
        <w:jc w:val="both"/>
        <w:rPr>
          <w:lang w:val="en-US"/>
        </w:rPr>
      </w:pPr>
      <w:bookmarkStart w:id="219" w:name="_Ref37850406"/>
      <w:r w:rsidRPr="00820822">
        <w:rPr>
          <w:lang w:val="en-US"/>
        </w:rPr>
        <w:t xml:space="preserve">Figure </w:t>
      </w:r>
      <w:r>
        <w:fldChar w:fldCharType="begin"/>
      </w:r>
      <w:r w:rsidRPr="00820822">
        <w:rPr>
          <w:lang w:val="en-US"/>
        </w:rPr>
        <w:instrText xml:space="preserve"> SEQ Figure \* ARABIC </w:instrText>
      </w:r>
      <w:r>
        <w:fldChar w:fldCharType="separate"/>
      </w:r>
      <w:r>
        <w:rPr>
          <w:noProof/>
          <w:lang w:val="en-US"/>
        </w:rPr>
        <w:t>2</w:t>
      </w:r>
      <w:r>
        <w:fldChar w:fldCharType="end"/>
      </w:r>
      <w:bookmarkEnd w:id="219"/>
      <w:r>
        <w:rPr>
          <w:lang w:val="en-US"/>
        </w:rPr>
        <w:t>: 2D depiction of the v</w:t>
      </w:r>
      <w:r w:rsidRPr="00820822">
        <w:rPr>
          <w:lang w:val="en-US"/>
        </w:rPr>
        <w:t>isual scene used as envi</w:t>
      </w:r>
      <w:r>
        <w:rPr>
          <w:lang w:val="en-US"/>
        </w:rPr>
        <w:t>ronment for stimulus presentation. The stimulus was always presented in front of the white wall and never crossed other areas (such as the lamps of tables) that could introduce low level differences in contrast etc. The lines denote the different parabolic trajectories that along which the targets travelled. Figure from (Jörges &amp; López-Moliner 2019).</w:t>
      </w:r>
    </w:p>
    <w:p w14:paraId="10CD3A5E" w14:textId="77777777" w:rsidR="00E2668D" w:rsidRPr="00BE7928" w:rsidRDefault="00E2668D" w:rsidP="00E2668D">
      <w:pPr>
        <w:pStyle w:val="Caption"/>
        <w:spacing w:line="276" w:lineRule="auto"/>
        <w:jc w:val="both"/>
        <w:rPr>
          <w:lang w:val="en-US"/>
        </w:rPr>
      </w:pPr>
      <w:bookmarkStart w:id="220" w:name="_Ref38052355"/>
      <w:bookmarkStart w:id="221" w:name="_Ref27671330"/>
      <w:r w:rsidRPr="00F515FC">
        <w:rPr>
          <w:lang w:val="en-US"/>
        </w:rPr>
        <w:t xml:space="preserve">Figure </w:t>
      </w:r>
      <w:r>
        <w:fldChar w:fldCharType="begin"/>
      </w:r>
      <w:r w:rsidRPr="00F515FC">
        <w:rPr>
          <w:lang w:val="en-US"/>
        </w:rPr>
        <w:instrText xml:space="preserve"> SEQ Figure \* ARABIC </w:instrText>
      </w:r>
      <w:r>
        <w:fldChar w:fldCharType="separate"/>
      </w:r>
      <w:r>
        <w:rPr>
          <w:noProof/>
          <w:lang w:val="en-US"/>
        </w:rPr>
        <w:t>3</w:t>
      </w:r>
      <w:r>
        <w:fldChar w:fldCharType="end"/>
      </w:r>
      <w:bookmarkEnd w:id="220"/>
      <w:r w:rsidRPr="00F515FC">
        <w:rPr>
          <w:lang w:val="en-US"/>
        </w:rPr>
        <w:t xml:space="preserve">: </w:t>
      </w:r>
      <w:r w:rsidRPr="00B377BA">
        <w:rPr>
          <w:lang w:val="en-US"/>
        </w:rPr>
        <w:t xml:space="preserve">Temporal </w:t>
      </w:r>
      <w:r>
        <w:rPr>
          <w:lang w:val="en-US"/>
        </w:rPr>
        <w:t>e</w:t>
      </w:r>
      <w:r w:rsidRPr="00B377BA">
        <w:rPr>
          <w:lang w:val="en-US"/>
        </w:rPr>
        <w:t>rr</w:t>
      </w:r>
      <w:r>
        <w:rPr>
          <w:lang w:val="en-US"/>
        </w:rPr>
        <w:t>ors in the 0.7-1.3 g conditions. The wings of each structure indicate the distribution of responses, while the boxplot in the middle of each structure indicate the 75% percentiles and the mean per condition.</w:t>
      </w:r>
      <w:bookmarkEnd w:id="221"/>
      <w:del w:id="222" w:author="Björn Jörges" w:date="2020-07-09T04:24:00Z">
        <w:r w:rsidRPr="00B377BA" w:rsidDel="00405FE3">
          <w:rPr>
            <w:lang w:val="en-US"/>
          </w:rPr>
          <w:delText xml:space="preserve"> </w:delText>
        </w:r>
      </w:del>
    </w:p>
    <w:p w14:paraId="3B01C0B6" w14:textId="77777777" w:rsidR="00E2668D" w:rsidRPr="00481674" w:rsidRDefault="00E2668D" w:rsidP="00E2668D">
      <w:pPr>
        <w:pStyle w:val="Caption"/>
        <w:spacing w:line="276" w:lineRule="auto"/>
        <w:jc w:val="both"/>
        <w:rPr>
          <w:rFonts w:eastAsiaTheme="minorEastAsia"/>
          <w:i w:val="0"/>
          <w:color w:val="auto"/>
          <w:sz w:val="22"/>
          <w:szCs w:val="22"/>
          <w:lang w:val="en-US"/>
        </w:rPr>
      </w:pPr>
      <w:bookmarkStart w:id="223" w:name="_Ref27880460"/>
      <w:r w:rsidRPr="00E7767D">
        <w:rPr>
          <w:lang w:val="en-US"/>
        </w:rPr>
        <w:t xml:space="preserve">Figure </w:t>
      </w:r>
      <w:r>
        <w:fldChar w:fldCharType="begin"/>
      </w:r>
      <w:r w:rsidRPr="00E7767D">
        <w:rPr>
          <w:lang w:val="en-US"/>
        </w:rPr>
        <w:instrText xml:space="preserve"> SEQ Figure \* ARABIC </w:instrText>
      </w:r>
      <w:r>
        <w:fldChar w:fldCharType="separate"/>
      </w:r>
      <w:r>
        <w:rPr>
          <w:noProof/>
          <w:lang w:val="en-US"/>
        </w:rPr>
        <w:t>4</w:t>
      </w:r>
      <w:r>
        <w:fldChar w:fldCharType="end"/>
      </w:r>
      <w:bookmarkEnd w:id="223"/>
      <w:r w:rsidRPr="00E7767D">
        <w:rPr>
          <w:lang w:val="en-US"/>
        </w:rPr>
        <w:t>: Mean temporal errors t</w:t>
      </w:r>
      <w:r>
        <w:rPr>
          <w:lang w:val="en-US"/>
        </w:rPr>
        <w:t>hat we observed in our participants (across participants in blue, and for each participant separately in shades of grey), simulated taking the Aubert-Fleischl phenomenon into account (light red) and simulated without taking the phenomenon into account for the different conditions. The right column represents values for the Long Occlusion condition, while the left column represents the Short Occlusion condition. The upper row shows values for an initial vertical velocity of 4.5 m/s, while the lower row represents initial vertical velocities of 6 m/s. Note that the standard errors for the observed errors are so small that all error bars fall well within the area covered b</w:t>
      </w:r>
      <w:r w:rsidRPr="00481674">
        <w:rPr>
          <w:lang w:val="en-US"/>
        </w:rPr>
        <w:t>y</w:t>
      </w:r>
      <w:r>
        <w:rPr>
          <w:lang w:val="en-US"/>
        </w:rPr>
        <w:t xml:space="preserve"> the dots.</w:t>
      </w:r>
    </w:p>
    <w:p w14:paraId="2034F9AB" w14:textId="77777777" w:rsidR="00E2668D" w:rsidRPr="00E72229" w:rsidRDefault="00E2668D" w:rsidP="00E2668D">
      <w:pPr>
        <w:pStyle w:val="Caption"/>
        <w:spacing w:line="276" w:lineRule="auto"/>
        <w:jc w:val="both"/>
        <w:rPr>
          <w:rFonts w:eastAsiaTheme="minorEastAsia"/>
          <w:lang w:val="en-US"/>
        </w:rPr>
      </w:pPr>
      <w:bookmarkStart w:id="224" w:name="_Ref28582960"/>
      <w:bookmarkStart w:id="225" w:name="_Ref29906092"/>
      <w:r w:rsidRPr="00E72229">
        <w:rPr>
          <w:lang w:val="en-US"/>
        </w:rPr>
        <w:t xml:space="preserve">Figure </w:t>
      </w:r>
      <w:r>
        <w:fldChar w:fldCharType="begin"/>
      </w:r>
      <w:r w:rsidRPr="00E72229">
        <w:rPr>
          <w:lang w:val="en-US"/>
        </w:rPr>
        <w:instrText xml:space="preserve"> SEQ Figure \* ARABIC </w:instrText>
      </w:r>
      <w:r>
        <w:fldChar w:fldCharType="separate"/>
      </w:r>
      <w:r>
        <w:rPr>
          <w:noProof/>
          <w:lang w:val="en-US"/>
        </w:rPr>
        <w:t>5</w:t>
      </w:r>
      <w:r>
        <w:fldChar w:fldCharType="end"/>
      </w:r>
      <w:bookmarkEnd w:id="224"/>
      <w:r w:rsidRPr="00E72229">
        <w:rPr>
          <w:lang w:val="en-US"/>
        </w:rPr>
        <w:t>:</w:t>
      </w:r>
      <w:r>
        <w:rPr>
          <w:lang w:val="en-US"/>
        </w:rPr>
        <w:t xml:space="preserve"> Predictions for different standard deviations chosen for different parameters in our model. Dots represent the standard deviation for each gravity (0.7g-1.3g), divided by Occlusion category (Long and Short) and initial vertical velocities (4.5 and 6 m/s). The color gradient indicates different values of the (standardized) standard deviation for the perceived distance, the perceived velocity, the represented </w:t>
      </w:r>
      <w:proofErr w:type="gramStart"/>
      <w:r>
        <w:rPr>
          <w:lang w:val="en-US"/>
        </w:rPr>
        <w:t>gravity</w:t>
      </w:r>
      <w:proofErr w:type="gramEnd"/>
      <w:r>
        <w:rPr>
          <w:lang w:val="en-US"/>
        </w:rPr>
        <w:t xml:space="preserve"> and the remaining error. The baseline values are 0.148 for distance and velocity, 0.1 for gravity and 0.05 for the remaining (motor) error. A. Predictions for five standardized standard deviations for the perceived distance (0.1-0.3 m). B. Predictions for five standard deviations for the remaining (motor) error (0.02-0.1 s), modelled as independent of and constant across initial velocities, </w:t>
      </w:r>
      <w:proofErr w:type="gramStart"/>
      <w:r>
        <w:rPr>
          <w:lang w:val="en-US"/>
        </w:rPr>
        <w:t>gravities</w:t>
      </w:r>
      <w:proofErr w:type="gramEnd"/>
      <w:r>
        <w:rPr>
          <w:lang w:val="en-US"/>
        </w:rPr>
        <w:t xml:space="preserve"> and occlusion conditions. C. Predictions for five different standardized standard deviations for the last perceived velocity (0.1-0.3 m/s). D. Predictions for five different standardized standard deviations for the represented gravity (0.02-0.18 m/s²).</w:t>
      </w:r>
      <w:bookmarkEnd w:id="225"/>
    </w:p>
    <w:p w14:paraId="1D1045C5" w14:textId="77777777" w:rsidR="00E2668D" w:rsidRDefault="00E2668D" w:rsidP="00E2668D">
      <w:pPr>
        <w:pStyle w:val="Caption"/>
        <w:spacing w:line="276" w:lineRule="auto"/>
        <w:jc w:val="both"/>
        <w:rPr>
          <w:lang w:val="en-US"/>
        </w:rPr>
      </w:pPr>
      <w:bookmarkStart w:id="226" w:name="_Ref28033242"/>
      <w:r w:rsidRPr="00456512">
        <w:rPr>
          <w:lang w:val="en-US"/>
        </w:rPr>
        <w:t xml:space="preserve">Figure </w:t>
      </w:r>
      <w:r>
        <w:fldChar w:fldCharType="begin"/>
      </w:r>
      <w:r w:rsidRPr="00456512">
        <w:rPr>
          <w:lang w:val="en-US"/>
        </w:rPr>
        <w:instrText xml:space="preserve"> SEQ Figure \* ARABIC </w:instrText>
      </w:r>
      <w:r>
        <w:fldChar w:fldCharType="separate"/>
      </w:r>
      <w:r>
        <w:rPr>
          <w:noProof/>
          <w:lang w:val="en-US"/>
        </w:rPr>
        <w:t>6</w:t>
      </w:r>
      <w:r>
        <w:fldChar w:fldCharType="end"/>
      </w:r>
      <w:bookmarkEnd w:id="226"/>
      <w:r w:rsidRPr="00456512">
        <w:rPr>
          <w:lang w:val="en-US"/>
        </w:rPr>
        <w:t xml:space="preserve">: </w:t>
      </w:r>
      <w:bookmarkStart w:id="227" w:name="_Hlk30683887"/>
      <w:r>
        <w:rPr>
          <w:lang w:val="en-US"/>
        </w:rPr>
        <w:t>A. Root mean square errors (RMSE)</w:t>
      </w:r>
      <w:bookmarkEnd w:id="227"/>
      <w:r w:rsidRPr="00456512">
        <w:rPr>
          <w:lang w:val="en-US"/>
        </w:rPr>
        <w:t xml:space="preserve"> b</w:t>
      </w:r>
      <w:r>
        <w:rPr>
          <w:lang w:val="en-US"/>
        </w:rPr>
        <w:t>etween the standard deviation of timing errors simulated based on different motor errors (between 0.00 and 0.07 s) and the standard deviation of observed timing errors. B. Root mean square errors (RMSE)</w:t>
      </w:r>
      <w:r w:rsidRPr="00456512">
        <w:rPr>
          <w:lang w:val="en-US"/>
        </w:rPr>
        <w:t xml:space="preserve"> b</w:t>
      </w:r>
      <w:r>
        <w:rPr>
          <w:lang w:val="en-US"/>
        </w:rPr>
        <w:t>etween the standard deviation of timing errors simulated based on different standard deviations of the gravity prior between 0.15 and 0.25*9.81 m/s² and the standard deviation of observed timing errors.</w:t>
      </w:r>
    </w:p>
    <w:p w14:paraId="71FD01F2" w14:textId="74C55FE9" w:rsidR="00E2668D" w:rsidRPr="00905A4B" w:rsidRDefault="00E2668D" w:rsidP="00E2668D">
      <w:pPr>
        <w:pStyle w:val="Caption"/>
        <w:spacing w:line="276" w:lineRule="auto"/>
        <w:jc w:val="both"/>
        <w:rPr>
          <w:rFonts w:eastAsiaTheme="minorEastAsia"/>
          <w:lang w:val="en-US"/>
        </w:rPr>
      </w:pPr>
      <w:bookmarkStart w:id="228" w:name="_Ref30470787"/>
      <w:r w:rsidRPr="00905A4B">
        <w:rPr>
          <w:lang w:val="en-US"/>
        </w:rPr>
        <w:t xml:space="preserve">Figure </w:t>
      </w:r>
      <w:r>
        <w:fldChar w:fldCharType="begin"/>
      </w:r>
      <w:r w:rsidRPr="00905A4B">
        <w:rPr>
          <w:lang w:val="en-US"/>
        </w:rPr>
        <w:instrText xml:space="preserve"> SEQ Figure \* ARABIC </w:instrText>
      </w:r>
      <w:r>
        <w:fldChar w:fldCharType="separate"/>
      </w:r>
      <w:r>
        <w:rPr>
          <w:noProof/>
          <w:lang w:val="en-US"/>
        </w:rPr>
        <w:t>7</w:t>
      </w:r>
      <w:r>
        <w:fldChar w:fldCharType="end"/>
      </w:r>
      <w:bookmarkEnd w:id="228"/>
      <w:r w:rsidRPr="00905A4B">
        <w:rPr>
          <w:lang w:val="en-US"/>
        </w:rPr>
        <w:t>: Observed</w:t>
      </w:r>
      <w:r>
        <w:rPr>
          <w:lang w:val="en-US"/>
        </w:rPr>
        <w:t xml:space="preserve"> and Simulated</w:t>
      </w:r>
      <w:r w:rsidRPr="00905A4B">
        <w:rPr>
          <w:lang w:val="en-US"/>
        </w:rPr>
        <w:t xml:space="preserve"> Standard Deviations </w:t>
      </w:r>
      <w:r>
        <w:rPr>
          <w:lang w:val="en-US"/>
        </w:rPr>
        <w:t>separated by Occlusion Condition, initial vertical velocity and presented gravity. Blue indicates the observed standard deviations across subjects, while the standard deviations simulated through the two-step process (Method 1) are coded light red and the standard deviations simulated through the two-parameter fit (Method 2) are coded solid red.</w:t>
      </w:r>
    </w:p>
    <w:p w14:paraId="41B7472E" w14:textId="77777777" w:rsidR="009D0F04" w:rsidRPr="0076625F" w:rsidRDefault="009D0F04" w:rsidP="00BE7928">
      <w:pPr>
        <w:spacing w:line="480" w:lineRule="auto"/>
      </w:pPr>
    </w:p>
    <w:sectPr w:rsidR="009D0F04" w:rsidRPr="0076625F" w:rsidSect="00691FD8">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51B65" w14:textId="77777777" w:rsidR="00DB71F5" w:rsidRDefault="00DB71F5" w:rsidP="00605540">
      <w:pPr>
        <w:spacing w:after="0" w:line="240" w:lineRule="auto"/>
      </w:pPr>
      <w:r>
        <w:separator/>
      </w:r>
    </w:p>
  </w:endnote>
  <w:endnote w:type="continuationSeparator" w:id="0">
    <w:p w14:paraId="4A73D3F6" w14:textId="77777777" w:rsidR="00DB71F5" w:rsidRDefault="00DB71F5" w:rsidP="0060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017032"/>
      <w:docPartObj>
        <w:docPartGallery w:val="Page Numbers (Bottom of Page)"/>
        <w:docPartUnique/>
      </w:docPartObj>
    </w:sdtPr>
    <w:sdtEndPr>
      <w:rPr>
        <w:noProof/>
      </w:rPr>
    </w:sdtEndPr>
    <w:sdtContent>
      <w:p w14:paraId="42CB8961" w14:textId="702CEA02" w:rsidR="00B02D0B" w:rsidRDefault="00B02D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4A142" w14:textId="77777777" w:rsidR="00B02D0B" w:rsidRDefault="00B02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A805D" w14:textId="77777777" w:rsidR="00DB71F5" w:rsidRDefault="00DB71F5" w:rsidP="00605540">
      <w:pPr>
        <w:spacing w:after="0" w:line="240" w:lineRule="auto"/>
      </w:pPr>
      <w:r>
        <w:separator/>
      </w:r>
    </w:p>
  </w:footnote>
  <w:footnote w:type="continuationSeparator" w:id="0">
    <w:p w14:paraId="16FBD872" w14:textId="77777777" w:rsidR="00DB71F5" w:rsidRDefault="00DB71F5" w:rsidP="00605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E0920"/>
    <w:multiLevelType w:val="hybridMultilevel"/>
    <w:tmpl w:val="9F1EBBC2"/>
    <w:lvl w:ilvl="0" w:tplc="5F36ED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75"/>
    <w:rsid w:val="00001E41"/>
    <w:rsid w:val="00006956"/>
    <w:rsid w:val="00010AD7"/>
    <w:rsid w:val="00015257"/>
    <w:rsid w:val="0002646B"/>
    <w:rsid w:val="00036B8B"/>
    <w:rsid w:val="00041577"/>
    <w:rsid w:val="00045302"/>
    <w:rsid w:val="00054679"/>
    <w:rsid w:val="00064760"/>
    <w:rsid w:val="00066ACE"/>
    <w:rsid w:val="00066F10"/>
    <w:rsid w:val="00080B7F"/>
    <w:rsid w:val="00087BBF"/>
    <w:rsid w:val="00090B49"/>
    <w:rsid w:val="00094829"/>
    <w:rsid w:val="00096C14"/>
    <w:rsid w:val="000A198D"/>
    <w:rsid w:val="000A5B70"/>
    <w:rsid w:val="000A5C20"/>
    <w:rsid w:val="000B263C"/>
    <w:rsid w:val="000C63D1"/>
    <w:rsid w:val="000E1327"/>
    <w:rsid w:val="000E5032"/>
    <w:rsid w:val="000E612A"/>
    <w:rsid w:val="000F7858"/>
    <w:rsid w:val="00103427"/>
    <w:rsid w:val="001063C4"/>
    <w:rsid w:val="00111D96"/>
    <w:rsid w:val="00112346"/>
    <w:rsid w:val="001176A9"/>
    <w:rsid w:val="00121569"/>
    <w:rsid w:val="00130202"/>
    <w:rsid w:val="00131100"/>
    <w:rsid w:val="00153916"/>
    <w:rsid w:val="00157060"/>
    <w:rsid w:val="0016268C"/>
    <w:rsid w:val="00166D57"/>
    <w:rsid w:val="00172469"/>
    <w:rsid w:val="00177A30"/>
    <w:rsid w:val="00184781"/>
    <w:rsid w:val="001876A9"/>
    <w:rsid w:val="00187C34"/>
    <w:rsid w:val="001906EB"/>
    <w:rsid w:val="001908AE"/>
    <w:rsid w:val="001940CF"/>
    <w:rsid w:val="001977EA"/>
    <w:rsid w:val="001A2453"/>
    <w:rsid w:val="001A2844"/>
    <w:rsid w:val="001A57F8"/>
    <w:rsid w:val="001B0843"/>
    <w:rsid w:val="001B621A"/>
    <w:rsid w:val="001C29B3"/>
    <w:rsid w:val="001C3968"/>
    <w:rsid w:val="001D4CE3"/>
    <w:rsid w:val="001E204F"/>
    <w:rsid w:val="001E245D"/>
    <w:rsid w:val="001E2CFE"/>
    <w:rsid w:val="001E6CE7"/>
    <w:rsid w:val="001F2F0B"/>
    <w:rsid w:val="00210C53"/>
    <w:rsid w:val="002175DD"/>
    <w:rsid w:val="00230834"/>
    <w:rsid w:val="00236BC9"/>
    <w:rsid w:val="002438E6"/>
    <w:rsid w:val="0024603B"/>
    <w:rsid w:val="002502B8"/>
    <w:rsid w:val="00261379"/>
    <w:rsid w:val="00261565"/>
    <w:rsid w:val="0026775F"/>
    <w:rsid w:val="00277549"/>
    <w:rsid w:val="00282148"/>
    <w:rsid w:val="00282356"/>
    <w:rsid w:val="00285275"/>
    <w:rsid w:val="0029217A"/>
    <w:rsid w:val="00293D21"/>
    <w:rsid w:val="00297476"/>
    <w:rsid w:val="002A1A9B"/>
    <w:rsid w:val="002A2F46"/>
    <w:rsid w:val="002A46A8"/>
    <w:rsid w:val="002A7435"/>
    <w:rsid w:val="002A7B37"/>
    <w:rsid w:val="002B2E0C"/>
    <w:rsid w:val="002B544F"/>
    <w:rsid w:val="002C490B"/>
    <w:rsid w:val="002D66FE"/>
    <w:rsid w:val="002F6546"/>
    <w:rsid w:val="00301367"/>
    <w:rsid w:val="00303A07"/>
    <w:rsid w:val="003101EB"/>
    <w:rsid w:val="0031432D"/>
    <w:rsid w:val="00314718"/>
    <w:rsid w:val="0031495E"/>
    <w:rsid w:val="00316387"/>
    <w:rsid w:val="00334100"/>
    <w:rsid w:val="00335AF6"/>
    <w:rsid w:val="003405B4"/>
    <w:rsid w:val="00343E05"/>
    <w:rsid w:val="00345C78"/>
    <w:rsid w:val="00355892"/>
    <w:rsid w:val="0036389C"/>
    <w:rsid w:val="00375F52"/>
    <w:rsid w:val="00385931"/>
    <w:rsid w:val="0038698B"/>
    <w:rsid w:val="003A000F"/>
    <w:rsid w:val="003A0E22"/>
    <w:rsid w:val="003A567D"/>
    <w:rsid w:val="003A56D0"/>
    <w:rsid w:val="003B08AF"/>
    <w:rsid w:val="003B7F63"/>
    <w:rsid w:val="003D34FE"/>
    <w:rsid w:val="003F1350"/>
    <w:rsid w:val="00402308"/>
    <w:rsid w:val="004054A3"/>
    <w:rsid w:val="00405FE3"/>
    <w:rsid w:val="00415D00"/>
    <w:rsid w:val="00424E1A"/>
    <w:rsid w:val="004338B5"/>
    <w:rsid w:val="00433A31"/>
    <w:rsid w:val="0045191F"/>
    <w:rsid w:val="00455516"/>
    <w:rsid w:val="00456512"/>
    <w:rsid w:val="00457B8C"/>
    <w:rsid w:val="004610E3"/>
    <w:rsid w:val="00466038"/>
    <w:rsid w:val="00481674"/>
    <w:rsid w:val="004840BE"/>
    <w:rsid w:val="00484F8A"/>
    <w:rsid w:val="004850CC"/>
    <w:rsid w:val="004851B6"/>
    <w:rsid w:val="0049013A"/>
    <w:rsid w:val="00490616"/>
    <w:rsid w:val="0049204E"/>
    <w:rsid w:val="00496BA5"/>
    <w:rsid w:val="004A0054"/>
    <w:rsid w:val="004A0320"/>
    <w:rsid w:val="004A3F9D"/>
    <w:rsid w:val="004A436E"/>
    <w:rsid w:val="004A4D6B"/>
    <w:rsid w:val="004A5F03"/>
    <w:rsid w:val="004A754A"/>
    <w:rsid w:val="004B0211"/>
    <w:rsid w:val="004B6CAB"/>
    <w:rsid w:val="004B77DC"/>
    <w:rsid w:val="004D128E"/>
    <w:rsid w:val="004D1B46"/>
    <w:rsid w:val="004D3366"/>
    <w:rsid w:val="004F7B12"/>
    <w:rsid w:val="005005C0"/>
    <w:rsid w:val="00502850"/>
    <w:rsid w:val="005068B6"/>
    <w:rsid w:val="00514798"/>
    <w:rsid w:val="00515BFC"/>
    <w:rsid w:val="00517EE5"/>
    <w:rsid w:val="00521481"/>
    <w:rsid w:val="005265F4"/>
    <w:rsid w:val="00531843"/>
    <w:rsid w:val="0053648B"/>
    <w:rsid w:val="005368D2"/>
    <w:rsid w:val="00540EB4"/>
    <w:rsid w:val="0054296B"/>
    <w:rsid w:val="00562DCA"/>
    <w:rsid w:val="00573E06"/>
    <w:rsid w:val="00580FFB"/>
    <w:rsid w:val="0058768C"/>
    <w:rsid w:val="00593E80"/>
    <w:rsid w:val="0059490A"/>
    <w:rsid w:val="00594C0B"/>
    <w:rsid w:val="00595505"/>
    <w:rsid w:val="00597433"/>
    <w:rsid w:val="005A3235"/>
    <w:rsid w:val="005B3488"/>
    <w:rsid w:val="005C2993"/>
    <w:rsid w:val="005C416B"/>
    <w:rsid w:val="005E359D"/>
    <w:rsid w:val="005E4668"/>
    <w:rsid w:val="005F22BB"/>
    <w:rsid w:val="005F678A"/>
    <w:rsid w:val="00604840"/>
    <w:rsid w:val="00605540"/>
    <w:rsid w:val="00612B5E"/>
    <w:rsid w:val="00613131"/>
    <w:rsid w:val="00616FA4"/>
    <w:rsid w:val="00625EC0"/>
    <w:rsid w:val="00634877"/>
    <w:rsid w:val="00640D5C"/>
    <w:rsid w:val="0065543C"/>
    <w:rsid w:val="006565BE"/>
    <w:rsid w:val="006712CD"/>
    <w:rsid w:val="0067438C"/>
    <w:rsid w:val="0068122F"/>
    <w:rsid w:val="006839C2"/>
    <w:rsid w:val="0068529A"/>
    <w:rsid w:val="00691FD8"/>
    <w:rsid w:val="006B0775"/>
    <w:rsid w:val="006B288B"/>
    <w:rsid w:val="006B33E3"/>
    <w:rsid w:val="006B4496"/>
    <w:rsid w:val="006C014A"/>
    <w:rsid w:val="006C2849"/>
    <w:rsid w:val="006C6CE5"/>
    <w:rsid w:val="006D11B3"/>
    <w:rsid w:val="006D354B"/>
    <w:rsid w:val="006D769B"/>
    <w:rsid w:val="006E01DB"/>
    <w:rsid w:val="006F086E"/>
    <w:rsid w:val="006F2C4E"/>
    <w:rsid w:val="006F3192"/>
    <w:rsid w:val="006F33E3"/>
    <w:rsid w:val="006F3EA2"/>
    <w:rsid w:val="006F7F5C"/>
    <w:rsid w:val="00704BAC"/>
    <w:rsid w:val="00705322"/>
    <w:rsid w:val="007063F9"/>
    <w:rsid w:val="0071326F"/>
    <w:rsid w:val="0071650C"/>
    <w:rsid w:val="0073314D"/>
    <w:rsid w:val="0073633D"/>
    <w:rsid w:val="00741AD0"/>
    <w:rsid w:val="007434FD"/>
    <w:rsid w:val="00744972"/>
    <w:rsid w:val="00751554"/>
    <w:rsid w:val="00751D13"/>
    <w:rsid w:val="007520D2"/>
    <w:rsid w:val="00753203"/>
    <w:rsid w:val="0075723D"/>
    <w:rsid w:val="007614EE"/>
    <w:rsid w:val="007631C4"/>
    <w:rsid w:val="00763342"/>
    <w:rsid w:val="00763F65"/>
    <w:rsid w:val="0076625F"/>
    <w:rsid w:val="007774C7"/>
    <w:rsid w:val="007801C8"/>
    <w:rsid w:val="0079104E"/>
    <w:rsid w:val="00791E6F"/>
    <w:rsid w:val="0079443E"/>
    <w:rsid w:val="00795CAD"/>
    <w:rsid w:val="007A0386"/>
    <w:rsid w:val="007A343A"/>
    <w:rsid w:val="007A3B43"/>
    <w:rsid w:val="007A6691"/>
    <w:rsid w:val="007B13FD"/>
    <w:rsid w:val="007B5103"/>
    <w:rsid w:val="007B6594"/>
    <w:rsid w:val="007B6D7D"/>
    <w:rsid w:val="007E285D"/>
    <w:rsid w:val="007F0B9A"/>
    <w:rsid w:val="007F3FAE"/>
    <w:rsid w:val="007F55F7"/>
    <w:rsid w:val="007F6D38"/>
    <w:rsid w:val="0080133C"/>
    <w:rsid w:val="00804695"/>
    <w:rsid w:val="00812DA7"/>
    <w:rsid w:val="00812FD6"/>
    <w:rsid w:val="0082060E"/>
    <w:rsid w:val="00840628"/>
    <w:rsid w:val="00842646"/>
    <w:rsid w:val="00844D24"/>
    <w:rsid w:val="00855B76"/>
    <w:rsid w:val="00860977"/>
    <w:rsid w:val="008612EF"/>
    <w:rsid w:val="00864209"/>
    <w:rsid w:val="00864291"/>
    <w:rsid w:val="008679CF"/>
    <w:rsid w:val="008734D9"/>
    <w:rsid w:val="0087590D"/>
    <w:rsid w:val="00880A31"/>
    <w:rsid w:val="00882444"/>
    <w:rsid w:val="0088695D"/>
    <w:rsid w:val="00886B1A"/>
    <w:rsid w:val="008870C6"/>
    <w:rsid w:val="00891775"/>
    <w:rsid w:val="008A0722"/>
    <w:rsid w:val="008A15D0"/>
    <w:rsid w:val="008A7B56"/>
    <w:rsid w:val="008B5B35"/>
    <w:rsid w:val="008D72BE"/>
    <w:rsid w:val="008E0A14"/>
    <w:rsid w:val="008E5B63"/>
    <w:rsid w:val="008F40B3"/>
    <w:rsid w:val="008F5DD0"/>
    <w:rsid w:val="00900F96"/>
    <w:rsid w:val="00904B08"/>
    <w:rsid w:val="00905A4B"/>
    <w:rsid w:val="00906693"/>
    <w:rsid w:val="00907381"/>
    <w:rsid w:val="00910B28"/>
    <w:rsid w:val="00911E7B"/>
    <w:rsid w:val="00923895"/>
    <w:rsid w:val="00935799"/>
    <w:rsid w:val="00955A21"/>
    <w:rsid w:val="00970297"/>
    <w:rsid w:val="00982F21"/>
    <w:rsid w:val="00986837"/>
    <w:rsid w:val="00991983"/>
    <w:rsid w:val="00997DC0"/>
    <w:rsid w:val="009A3299"/>
    <w:rsid w:val="009B576D"/>
    <w:rsid w:val="009C1994"/>
    <w:rsid w:val="009C4972"/>
    <w:rsid w:val="009D0F04"/>
    <w:rsid w:val="009D5CCF"/>
    <w:rsid w:val="009E00C4"/>
    <w:rsid w:val="009E07B9"/>
    <w:rsid w:val="009E3B64"/>
    <w:rsid w:val="009E7A88"/>
    <w:rsid w:val="009F3FFA"/>
    <w:rsid w:val="009F5050"/>
    <w:rsid w:val="009F5479"/>
    <w:rsid w:val="009F6043"/>
    <w:rsid w:val="009F7941"/>
    <w:rsid w:val="00A029B0"/>
    <w:rsid w:val="00A05C6A"/>
    <w:rsid w:val="00A17F6B"/>
    <w:rsid w:val="00A25932"/>
    <w:rsid w:val="00A25CC3"/>
    <w:rsid w:val="00A26BE5"/>
    <w:rsid w:val="00A340F9"/>
    <w:rsid w:val="00A36250"/>
    <w:rsid w:val="00A431AE"/>
    <w:rsid w:val="00A44908"/>
    <w:rsid w:val="00A47DA8"/>
    <w:rsid w:val="00A54235"/>
    <w:rsid w:val="00A643B3"/>
    <w:rsid w:val="00A6526E"/>
    <w:rsid w:val="00A6648E"/>
    <w:rsid w:val="00A72A81"/>
    <w:rsid w:val="00A82175"/>
    <w:rsid w:val="00A86944"/>
    <w:rsid w:val="00A97F7B"/>
    <w:rsid w:val="00AA0EB3"/>
    <w:rsid w:val="00AB56E9"/>
    <w:rsid w:val="00AB5E28"/>
    <w:rsid w:val="00AC189D"/>
    <w:rsid w:val="00AC3600"/>
    <w:rsid w:val="00AC5F1C"/>
    <w:rsid w:val="00AD01D0"/>
    <w:rsid w:val="00AD59E9"/>
    <w:rsid w:val="00AF5692"/>
    <w:rsid w:val="00B025FE"/>
    <w:rsid w:val="00B02D0B"/>
    <w:rsid w:val="00B117EC"/>
    <w:rsid w:val="00B13CEC"/>
    <w:rsid w:val="00B23734"/>
    <w:rsid w:val="00B27F0E"/>
    <w:rsid w:val="00B357ED"/>
    <w:rsid w:val="00B377BA"/>
    <w:rsid w:val="00B40ECA"/>
    <w:rsid w:val="00B45475"/>
    <w:rsid w:val="00B650B7"/>
    <w:rsid w:val="00B804B7"/>
    <w:rsid w:val="00B80809"/>
    <w:rsid w:val="00B90D07"/>
    <w:rsid w:val="00B94CFD"/>
    <w:rsid w:val="00BA38BA"/>
    <w:rsid w:val="00BA72A8"/>
    <w:rsid w:val="00BB40C9"/>
    <w:rsid w:val="00BB7583"/>
    <w:rsid w:val="00BB7CD7"/>
    <w:rsid w:val="00BD3838"/>
    <w:rsid w:val="00BD5ADE"/>
    <w:rsid w:val="00BD7474"/>
    <w:rsid w:val="00BE3250"/>
    <w:rsid w:val="00BE7928"/>
    <w:rsid w:val="00BF3834"/>
    <w:rsid w:val="00C03A45"/>
    <w:rsid w:val="00C03DD1"/>
    <w:rsid w:val="00C148B2"/>
    <w:rsid w:val="00C1673C"/>
    <w:rsid w:val="00C23250"/>
    <w:rsid w:val="00C26D80"/>
    <w:rsid w:val="00C36F19"/>
    <w:rsid w:val="00C4017F"/>
    <w:rsid w:val="00C6015C"/>
    <w:rsid w:val="00C609D3"/>
    <w:rsid w:val="00C61F40"/>
    <w:rsid w:val="00C64A31"/>
    <w:rsid w:val="00C660CF"/>
    <w:rsid w:val="00C71237"/>
    <w:rsid w:val="00C7749A"/>
    <w:rsid w:val="00C94622"/>
    <w:rsid w:val="00CA11E1"/>
    <w:rsid w:val="00CA2A72"/>
    <w:rsid w:val="00CA3C73"/>
    <w:rsid w:val="00CB296F"/>
    <w:rsid w:val="00CB6CBE"/>
    <w:rsid w:val="00CD09E0"/>
    <w:rsid w:val="00CE0600"/>
    <w:rsid w:val="00CF0115"/>
    <w:rsid w:val="00D01B6F"/>
    <w:rsid w:val="00D06C9D"/>
    <w:rsid w:val="00D116EF"/>
    <w:rsid w:val="00D22200"/>
    <w:rsid w:val="00D37CCB"/>
    <w:rsid w:val="00D42F15"/>
    <w:rsid w:val="00D43573"/>
    <w:rsid w:val="00D45772"/>
    <w:rsid w:val="00D62B98"/>
    <w:rsid w:val="00D70021"/>
    <w:rsid w:val="00D856DD"/>
    <w:rsid w:val="00D90250"/>
    <w:rsid w:val="00D94AEE"/>
    <w:rsid w:val="00D95865"/>
    <w:rsid w:val="00D9735A"/>
    <w:rsid w:val="00D9745F"/>
    <w:rsid w:val="00DA44CC"/>
    <w:rsid w:val="00DA76F4"/>
    <w:rsid w:val="00DB447B"/>
    <w:rsid w:val="00DB71F5"/>
    <w:rsid w:val="00DC2456"/>
    <w:rsid w:val="00DC2DE7"/>
    <w:rsid w:val="00DC332E"/>
    <w:rsid w:val="00DC3E91"/>
    <w:rsid w:val="00DC4107"/>
    <w:rsid w:val="00DD1FC4"/>
    <w:rsid w:val="00DD402D"/>
    <w:rsid w:val="00DD4A15"/>
    <w:rsid w:val="00DD6522"/>
    <w:rsid w:val="00DE7828"/>
    <w:rsid w:val="00DF08F8"/>
    <w:rsid w:val="00E034DA"/>
    <w:rsid w:val="00E06F6C"/>
    <w:rsid w:val="00E10150"/>
    <w:rsid w:val="00E158F4"/>
    <w:rsid w:val="00E23038"/>
    <w:rsid w:val="00E25870"/>
    <w:rsid w:val="00E2668D"/>
    <w:rsid w:val="00E3255D"/>
    <w:rsid w:val="00E32BF5"/>
    <w:rsid w:val="00E333EA"/>
    <w:rsid w:val="00E35B6C"/>
    <w:rsid w:val="00E37468"/>
    <w:rsid w:val="00E470D6"/>
    <w:rsid w:val="00E521AE"/>
    <w:rsid w:val="00E5260D"/>
    <w:rsid w:val="00E6175B"/>
    <w:rsid w:val="00E642AA"/>
    <w:rsid w:val="00E64FF5"/>
    <w:rsid w:val="00E6533A"/>
    <w:rsid w:val="00E70808"/>
    <w:rsid w:val="00E72229"/>
    <w:rsid w:val="00E7767D"/>
    <w:rsid w:val="00E817C4"/>
    <w:rsid w:val="00E82D8F"/>
    <w:rsid w:val="00E8760E"/>
    <w:rsid w:val="00E947A9"/>
    <w:rsid w:val="00E95B1F"/>
    <w:rsid w:val="00EB5FB9"/>
    <w:rsid w:val="00EB7C0C"/>
    <w:rsid w:val="00EC3AAF"/>
    <w:rsid w:val="00ED1D60"/>
    <w:rsid w:val="00EE4218"/>
    <w:rsid w:val="00EE4C58"/>
    <w:rsid w:val="00EE6444"/>
    <w:rsid w:val="00EE79BD"/>
    <w:rsid w:val="00EF1EFA"/>
    <w:rsid w:val="00F01E10"/>
    <w:rsid w:val="00F05CAA"/>
    <w:rsid w:val="00F12838"/>
    <w:rsid w:val="00F1488E"/>
    <w:rsid w:val="00F168DD"/>
    <w:rsid w:val="00F2167B"/>
    <w:rsid w:val="00F26F6E"/>
    <w:rsid w:val="00F34E8D"/>
    <w:rsid w:val="00F3636D"/>
    <w:rsid w:val="00F37EAE"/>
    <w:rsid w:val="00F42571"/>
    <w:rsid w:val="00F451F8"/>
    <w:rsid w:val="00F515FC"/>
    <w:rsid w:val="00F6145E"/>
    <w:rsid w:val="00F64E6F"/>
    <w:rsid w:val="00F722BA"/>
    <w:rsid w:val="00F91E84"/>
    <w:rsid w:val="00F964BD"/>
    <w:rsid w:val="00F9735A"/>
    <w:rsid w:val="00FA364D"/>
    <w:rsid w:val="00FA5BF0"/>
    <w:rsid w:val="00FB13C4"/>
    <w:rsid w:val="00FB27DF"/>
    <w:rsid w:val="00FB336F"/>
    <w:rsid w:val="00FB4777"/>
    <w:rsid w:val="00FC4228"/>
    <w:rsid w:val="00FD302A"/>
    <w:rsid w:val="00FE16F2"/>
    <w:rsid w:val="00FE5C97"/>
    <w:rsid w:val="00FE7A04"/>
    <w:rsid w:val="00FF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C8AC0"/>
  <w15:chartTrackingRefBased/>
  <w15:docId w15:val="{BE24417F-59EC-42D3-8ABF-1458FC5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BE"/>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8D72BE"/>
    <w:pPr>
      <w:keepNext/>
      <w:keepLines/>
      <w:spacing w:before="40" w:after="0"/>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rsid w:val="00FD3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2BE"/>
    <w:rPr>
      <w:rFonts w:asciiTheme="majorHAnsi" w:eastAsiaTheme="majorEastAsia" w:hAnsiTheme="majorHAnsi" w:cstheme="majorBidi"/>
      <w:color w:val="2F5496" w:themeColor="accent1" w:themeShade="BF"/>
      <w:sz w:val="26"/>
      <w:szCs w:val="26"/>
      <w:lang w:val="de-DE"/>
    </w:rPr>
  </w:style>
  <w:style w:type="character" w:styleId="Hyperlink">
    <w:name w:val="Hyperlink"/>
    <w:basedOn w:val="DefaultParagraphFont"/>
    <w:uiPriority w:val="99"/>
    <w:unhideWhenUsed/>
    <w:rsid w:val="008D72BE"/>
    <w:rPr>
      <w:color w:val="0563C1" w:themeColor="hyperlink"/>
      <w:u w:val="single"/>
    </w:rPr>
  </w:style>
  <w:style w:type="paragraph" w:styleId="Caption">
    <w:name w:val="caption"/>
    <w:basedOn w:val="Normal"/>
    <w:next w:val="Normal"/>
    <w:uiPriority w:val="35"/>
    <w:unhideWhenUsed/>
    <w:qFormat/>
    <w:rsid w:val="008D72BE"/>
    <w:pPr>
      <w:spacing w:after="200" w:line="240" w:lineRule="auto"/>
    </w:pPr>
    <w:rPr>
      <w:i/>
      <w:iCs/>
      <w:color w:val="44546A" w:themeColor="text2"/>
      <w:sz w:val="18"/>
      <w:szCs w:val="18"/>
      <w:lang w:val="de-DE"/>
    </w:rPr>
  </w:style>
  <w:style w:type="paragraph" w:customStyle="1" w:styleId="MaterialsandMethodsText">
    <w:name w:val="Materials and Methods Text"/>
    <w:basedOn w:val="Normal"/>
    <w:qFormat/>
    <w:rsid w:val="008D72BE"/>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8D72B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2BE"/>
    <w:rPr>
      <w:rFonts w:asciiTheme="majorHAnsi" w:eastAsiaTheme="majorEastAsia" w:hAnsiTheme="majorHAnsi" w:cstheme="majorBidi"/>
      <w:color w:val="2F5496" w:themeColor="accent1" w:themeShade="BF"/>
      <w:sz w:val="32"/>
      <w:szCs w:val="32"/>
      <w:lang w:val="de-DE"/>
    </w:rPr>
  </w:style>
  <w:style w:type="paragraph" w:styleId="NoSpacing">
    <w:name w:val="No Spacing"/>
    <w:uiPriority w:val="1"/>
    <w:qFormat/>
    <w:rsid w:val="00F34E8D"/>
    <w:pPr>
      <w:spacing w:after="0" w:line="240" w:lineRule="auto"/>
    </w:pPr>
  </w:style>
  <w:style w:type="character" w:customStyle="1" w:styleId="Heading3Char">
    <w:name w:val="Heading 3 Char"/>
    <w:basedOn w:val="DefaultParagraphFont"/>
    <w:link w:val="Heading3"/>
    <w:uiPriority w:val="9"/>
    <w:rsid w:val="00FD302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A198D"/>
    <w:rPr>
      <w:color w:val="808080"/>
    </w:rPr>
  </w:style>
  <w:style w:type="character" w:customStyle="1" w:styleId="Heading4Char">
    <w:name w:val="Heading 4 Char"/>
    <w:basedOn w:val="DefaultParagraphFont"/>
    <w:link w:val="Heading4"/>
    <w:uiPriority w:val="9"/>
    <w:rsid w:val="00F148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94CFD"/>
    <w:pPr>
      <w:ind w:left="720"/>
      <w:contextualSpacing/>
    </w:pPr>
  </w:style>
  <w:style w:type="paragraph" w:styleId="BalloonText">
    <w:name w:val="Balloon Text"/>
    <w:basedOn w:val="Normal"/>
    <w:link w:val="BalloonTextChar"/>
    <w:uiPriority w:val="99"/>
    <w:semiHidden/>
    <w:unhideWhenUsed/>
    <w:rsid w:val="006F0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6E"/>
    <w:rPr>
      <w:rFonts w:ascii="Segoe UI" w:hAnsi="Segoe UI" w:cs="Segoe UI"/>
      <w:sz w:val="18"/>
      <w:szCs w:val="18"/>
    </w:rPr>
  </w:style>
  <w:style w:type="character" w:styleId="Strong">
    <w:name w:val="Strong"/>
    <w:basedOn w:val="DefaultParagraphFont"/>
    <w:uiPriority w:val="22"/>
    <w:qFormat/>
    <w:rsid w:val="00D01B6F"/>
    <w:rPr>
      <w:b/>
      <w:bCs/>
    </w:rPr>
  </w:style>
  <w:style w:type="paragraph" w:styleId="NormalWeb">
    <w:name w:val="Normal (Web)"/>
    <w:basedOn w:val="Normal"/>
    <w:uiPriority w:val="99"/>
    <w:semiHidden/>
    <w:unhideWhenUsed/>
    <w:rsid w:val="00172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5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540"/>
  </w:style>
  <w:style w:type="paragraph" w:styleId="Footer">
    <w:name w:val="footer"/>
    <w:basedOn w:val="Normal"/>
    <w:link w:val="FooterChar"/>
    <w:uiPriority w:val="99"/>
    <w:unhideWhenUsed/>
    <w:rsid w:val="00605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540"/>
  </w:style>
  <w:style w:type="character" w:styleId="CommentReference">
    <w:name w:val="annotation reference"/>
    <w:basedOn w:val="DefaultParagraphFont"/>
    <w:uiPriority w:val="99"/>
    <w:semiHidden/>
    <w:unhideWhenUsed/>
    <w:rsid w:val="00986837"/>
    <w:rPr>
      <w:sz w:val="16"/>
      <w:szCs w:val="16"/>
    </w:rPr>
  </w:style>
  <w:style w:type="paragraph" w:styleId="CommentText">
    <w:name w:val="annotation text"/>
    <w:basedOn w:val="Normal"/>
    <w:link w:val="CommentTextChar"/>
    <w:uiPriority w:val="99"/>
    <w:semiHidden/>
    <w:unhideWhenUsed/>
    <w:rsid w:val="00986837"/>
    <w:pPr>
      <w:spacing w:line="240" w:lineRule="auto"/>
    </w:pPr>
    <w:rPr>
      <w:sz w:val="20"/>
      <w:szCs w:val="20"/>
    </w:rPr>
  </w:style>
  <w:style w:type="character" w:customStyle="1" w:styleId="CommentTextChar">
    <w:name w:val="Comment Text Char"/>
    <w:basedOn w:val="DefaultParagraphFont"/>
    <w:link w:val="CommentText"/>
    <w:uiPriority w:val="99"/>
    <w:semiHidden/>
    <w:rsid w:val="00986837"/>
    <w:rPr>
      <w:sz w:val="20"/>
      <w:szCs w:val="20"/>
    </w:rPr>
  </w:style>
  <w:style w:type="paragraph" w:styleId="CommentSubject">
    <w:name w:val="annotation subject"/>
    <w:basedOn w:val="CommentText"/>
    <w:next w:val="CommentText"/>
    <w:link w:val="CommentSubjectChar"/>
    <w:uiPriority w:val="99"/>
    <w:semiHidden/>
    <w:unhideWhenUsed/>
    <w:rsid w:val="00986837"/>
    <w:rPr>
      <w:b/>
      <w:bCs/>
    </w:rPr>
  </w:style>
  <w:style w:type="character" w:customStyle="1" w:styleId="CommentSubjectChar">
    <w:name w:val="Comment Subject Char"/>
    <w:basedOn w:val="CommentTextChar"/>
    <w:link w:val="CommentSubject"/>
    <w:uiPriority w:val="99"/>
    <w:semiHidden/>
    <w:rsid w:val="00986837"/>
    <w:rPr>
      <w:b/>
      <w:bCs/>
      <w:sz w:val="20"/>
      <w:szCs w:val="20"/>
    </w:rPr>
  </w:style>
  <w:style w:type="character" w:customStyle="1" w:styleId="numbercell">
    <w:name w:val="numbercell"/>
    <w:basedOn w:val="DefaultParagraphFont"/>
    <w:rsid w:val="004338B5"/>
  </w:style>
  <w:style w:type="character" w:styleId="LineNumber">
    <w:name w:val="line number"/>
    <w:basedOn w:val="DefaultParagraphFont"/>
    <w:uiPriority w:val="99"/>
    <w:semiHidden/>
    <w:unhideWhenUsed/>
    <w:rsid w:val="00A029B0"/>
  </w:style>
  <w:style w:type="character" w:styleId="UnresolvedMention">
    <w:name w:val="Unresolved Mention"/>
    <w:basedOn w:val="DefaultParagraphFont"/>
    <w:uiPriority w:val="99"/>
    <w:semiHidden/>
    <w:unhideWhenUsed/>
    <w:rsid w:val="00D97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02167">
      <w:bodyDiv w:val="1"/>
      <w:marLeft w:val="0"/>
      <w:marRight w:val="0"/>
      <w:marTop w:val="0"/>
      <w:marBottom w:val="0"/>
      <w:divBdr>
        <w:top w:val="none" w:sz="0" w:space="0" w:color="auto"/>
        <w:left w:val="none" w:sz="0" w:space="0" w:color="auto"/>
        <w:bottom w:val="none" w:sz="0" w:space="0" w:color="auto"/>
        <w:right w:val="none" w:sz="0" w:space="0" w:color="auto"/>
      </w:divBdr>
    </w:div>
    <w:div w:id="269360179">
      <w:bodyDiv w:val="1"/>
      <w:marLeft w:val="0"/>
      <w:marRight w:val="0"/>
      <w:marTop w:val="0"/>
      <w:marBottom w:val="0"/>
      <w:divBdr>
        <w:top w:val="none" w:sz="0" w:space="0" w:color="auto"/>
        <w:left w:val="none" w:sz="0" w:space="0" w:color="auto"/>
        <w:bottom w:val="none" w:sz="0" w:space="0" w:color="auto"/>
        <w:right w:val="none" w:sz="0" w:space="0" w:color="auto"/>
      </w:divBdr>
    </w:div>
    <w:div w:id="604462373">
      <w:bodyDiv w:val="1"/>
      <w:marLeft w:val="0"/>
      <w:marRight w:val="0"/>
      <w:marTop w:val="0"/>
      <w:marBottom w:val="0"/>
      <w:divBdr>
        <w:top w:val="none" w:sz="0" w:space="0" w:color="auto"/>
        <w:left w:val="none" w:sz="0" w:space="0" w:color="auto"/>
        <w:bottom w:val="none" w:sz="0" w:space="0" w:color="auto"/>
        <w:right w:val="none" w:sz="0" w:space="0" w:color="auto"/>
      </w:divBdr>
    </w:div>
    <w:div w:id="1116023167">
      <w:bodyDiv w:val="1"/>
      <w:marLeft w:val="0"/>
      <w:marRight w:val="0"/>
      <w:marTop w:val="0"/>
      <w:marBottom w:val="0"/>
      <w:divBdr>
        <w:top w:val="none" w:sz="0" w:space="0" w:color="auto"/>
        <w:left w:val="none" w:sz="0" w:space="0" w:color="auto"/>
        <w:bottom w:val="none" w:sz="0" w:space="0" w:color="auto"/>
        <w:right w:val="none" w:sz="0" w:space="0" w:color="auto"/>
      </w:divBdr>
    </w:div>
    <w:div w:id="1544562287">
      <w:bodyDiv w:val="1"/>
      <w:marLeft w:val="0"/>
      <w:marRight w:val="0"/>
      <w:marTop w:val="0"/>
      <w:marBottom w:val="0"/>
      <w:divBdr>
        <w:top w:val="none" w:sz="0" w:space="0" w:color="auto"/>
        <w:left w:val="none" w:sz="0" w:space="0" w:color="auto"/>
        <w:bottom w:val="none" w:sz="0" w:space="0" w:color="auto"/>
        <w:right w:val="none" w:sz="0" w:space="0" w:color="auto"/>
      </w:divBdr>
    </w:div>
    <w:div w:id="16193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9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jorges/SD-of-Gravity-Pri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0696-0AC1-4B84-974E-C7A5551D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29</Pages>
  <Words>32474</Words>
  <Characters>185103</Characters>
  <Application>Microsoft Office Word</Application>
  <DocSecurity>0</DocSecurity>
  <Lines>1542</Lines>
  <Paragraphs>434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16</cp:revision>
  <cp:lastPrinted>2020-05-08T20:48:00Z</cp:lastPrinted>
  <dcterms:created xsi:type="dcterms:W3CDTF">2020-05-12T00:37:00Z</dcterms:created>
  <dcterms:modified xsi:type="dcterms:W3CDTF">2020-07-09T09:04:00Z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